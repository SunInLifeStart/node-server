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63" w:rsidRDefault="001A4863" w:rsidP="001A4863">
      <w:pPr>
        <w:overflowPunct w:val="0"/>
        <w:spacing w:line="600" w:lineRule="exact"/>
        <w:jc w:val="center"/>
        <w:textAlignment w:val="baseline"/>
        <w:rPr>
          <w:ins w:id="0" w:author="李达亮" w:date="2018-05-31T15:57:00Z"/>
          <w:rFonts w:ascii="华文中宋" w:eastAsia="华文中宋" w:hAnsi="华文中宋"/>
          <w:b/>
          <w:sz w:val="44"/>
        </w:rPr>
      </w:pPr>
      <w:bookmarkStart w:id="1" w:name="BodyStart"/>
      <w:bookmarkEnd w:id="1"/>
      <w:ins w:id="2" w:author="李达亮" w:date="2018-05-31T15:57:00Z">
        <w:r w:rsidRPr="00520CAA">
          <w:rPr>
            <w:rFonts w:ascii="华文中宋" w:eastAsia="华文中宋" w:hAnsi="华文中宋" w:hint="eastAsia"/>
            <w:b/>
            <w:sz w:val="44"/>
          </w:rPr>
          <w:t>关于</w:t>
        </w:r>
        <w:r>
          <w:rPr>
            <w:rFonts w:ascii="华文中宋" w:eastAsia="华文中宋" w:hAnsi="华文中宋" w:hint="eastAsia"/>
            <w:b/>
            <w:sz w:val="44"/>
          </w:rPr>
          <w:t>中关村</w:t>
        </w:r>
        <w:r>
          <w:rPr>
            <w:rFonts w:ascii="华文中宋" w:eastAsia="华文中宋" w:hAnsi="华文中宋"/>
            <w:b/>
            <w:sz w:val="44"/>
          </w:rPr>
          <w:t>发展</w:t>
        </w:r>
        <w:r w:rsidRPr="00520CAA">
          <w:rPr>
            <w:rFonts w:ascii="华文中宋" w:eastAsia="华文中宋" w:hAnsi="华文中宋" w:hint="eastAsia"/>
            <w:b/>
            <w:sz w:val="44"/>
          </w:rPr>
          <w:t>集团工会</w:t>
        </w:r>
        <w:r>
          <w:rPr>
            <w:rFonts w:ascii="华文中宋" w:eastAsia="华文中宋" w:hAnsi="华文中宋" w:hint="eastAsia"/>
            <w:b/>
            <w:sz w:val="44"/>
          </w:rPr>
          <w:t>第二次会员</w:t>
        </w:r>
        <w:r w:rsidRPr="00520CAA">
          <w:rPr>
            <w:rFonts w:ascii="华文中宋" w:eastAsia="华文中宋" w:hAnsi="华文中宋" w:hint="eastAsia"/>
            <w:b/>
            <w:sz w:val="44"/>
          </w:rPr>
          <w:t>代表</w:t>
        </w:r>
        <w:r>
          <w:rPr>
            <w:rFonts w:ascii="华文中宋" w:eastAsia="华文中宋" w:hAnsi="华文中宋" w:hint="eastAsia"/>
            <w:b/>
            <w:sz w:val="44"/>
          </w:rPr>
          <w:t>大会代表</w:t>
        </w:r>
        <w:r w:rsidRPr="00520CAA">
          <w:rPr>
            <w:rFonts w:ascii="华文中宋" w:eastAsia="华文中宋" w:hAnsi="华文中宋" w:hint="eastAsia"/>
            <w:b/>
            <w:sz w:val="44"/>
          </w:rPr>
          <w:t>（职工</w:t>
        </w:r>
        <w:r>
          <w:rPr>
            <w:rFonts w:ascii="华文中宋" w:eastAsia="华文中宋" w:hAnsi="华文中宋" w:hint="eastAsia"/>
            <w:b/>
            <w:sz w:val="44"/>
          </w:rPr>
          <w:t>代表大会</w:t>
        </w:r>
        <w:r w:rsidRPr="00520CAA">
          <w:rPr>
            <w:rFonts w:ascii="华文中宋" w:eastAsia="华文中宋" w:hAnsi="华文中宋" w:hint="eastAsia"/>
            <w:b/>
            <w:sz w:val="44"/>
          </w:rPr>
          <w:t>代表）</w:t>
        </w:r>
      </w:ins>
    </w:p>
    <w:p w:rsidR="001A4863" w:rsidRDefault="001A4863" w:rsidP="001A4863">
      <w:pPr>
        <w:overflowPunct w:val="0"/>
        <w:spacing w:line="600" w:lineRule="exact"/>
        <w:jc w:val="center"/>
        <w:textAlignment w:val="baseline"/>
        <w:rPr>
          <w:ins w:id="3" w:author="李达亮" w:date="2018-05-31T15:57:00Z"/>
          <w:rFonts w:ascii="华文中宋" w:eastAsia="华文中宋" w:hAnsi="华文中宋"/>
          <w:b/>
          <w:sz w:val="44"/>
        </w:rPr>
      </w:pPr>
      <w:ins w:id="4" w:author="李达亮" w:date="2018-05-31T15:57:00Z">
        <w:r w:rsidRPr="00520CAA">
          <w:rPr>
            <w:rFonts w:ascii="华文中宋" w:eastAsia="华文中宋" w:hAnsi="华文中宋" w:hint="eastAsia"/>
            <w:b/>
            <w:sz w:val="44"/>
          </w:rPr>
          <w:t>候选人名单</w:t>
        </w:r>
        <w:r>
          <w:rPr>
            <w:rFonts w:ascii="华文中宋" w:eastAsia="华文中宋" w:hAnsi="华文中宋" w:hint="eastAsia"/>
            <w:b/>
            <w:sz w:val="44"/>
          </w:rPr>
          <w:t>的</w:t>
        </w:r>
        <w:r w:rsidRPr="00520CAA">
          <w:rPr>
            <w:rFonts w:ascii="华文中宋" w:eastAsia="华文中宋" w:hAnsi="华文中宋" w:hint="eastAsia"/>
            <w:b/>
            <w:sz w:val="44"/>
          </w:rPr>
          <w:t>公示</w:t>
        </w:r>
      </w:ins>
    </w:p>
    <w:p w:rsidR="001A4863" w:rsidRPr="00D8041A" w:rsidRDefault="001A4863" w:rsidP="001A4863">
      <w:pPr>
        <w:overflowPunct w:val="0"/>
        <w:spacing w:line="600" w:lineRule="exact"/>
        <w:rPr>
          <w:ins w:id="5" w:author="李达亮" w:date="2018-05-31T15:57:00Z"/>
          <w:rFonts w:ascii="仿宋_GB2312" w:eastAsia="仿宋" w:hAnsi="仿宋"/>
          <w:szCs w:val="32"/>
        </w:rPr>
      </w:pPr>
    </w:p>
    <w:p w:rsidR="001A4863" w:rsidRDefault="001A4863" w:rsidP="001A4863">
      <w:pPr>
        <w:overflowPunct w:val="0"/>
        <w:spacing w:line="600" w:lineRule="exact"/>
        <w:ind w:firstLineChars="200" w:firstLine="640"/>
        <w:rPr>
          <w:ins w:id="6" w:author="李达亮" w:date="2018-05-31T15:57:00Z"/>
          <w:rFonts w:ascii="仿宋_GB2312" w:eastAsia="仿宋" w:hAnsi="仿宋"/>
          <w:szCs w:val="32"/>
        </w:rPr>
      </w:pPr>
      <w:ins w:id="7" w:author="李达亮" w:date="2018-05-31T15:57:00Z">
        <w:r w:rsidRPr="00D8041A">
          <w:rPr>
            <w:rFonts w:ascii="仿宋_GB2312" w:eastAsia="仿宋" w:hAnsi="仿宋" w:hint="eastAsia"/>
            <w:szCs w:val="32"/>
          </w:rPr>
          <w:t>根据《中国工会章程》</w:t>
        </w:r>
      </w:ins>
      <w:ins w:id="8" w:author="李达亮" w:date="2018-05-31T16:08:00Z">
        <w:r w:rsidRPr="001A4863">
          <w:rPr>
            <w:rFonts w:ascii="仿宋_GB2312" w:eastAsia="仿宋" w:hAnsi="仿宋" w:hint="eastAsia"/>
            <w:szCs w:val="32"/>
            <w:rPrChange w:id="9" w:author="李达亮" w:date="2018-05-31T16:08:00Z">
              <w:rPr>
                <w:rFonts w:ascii="仿宋_GB2312" w:eastAsia="仿宋" w:hAnsi="仿宋" w:hint="eastAsia"/>
                <w:szCs w:val="32"/>
                <w:highlight w:val="yellow"/>
              </w:rPr>
            </w:rPrChange>
          </w:rPr>
          <w:t>、</w:t>
        </w:r>
      </w:ins>
      <w:ins w:id="10" w:author="李达亮" w:date="2018-05-31T15:57:00Z">
        <w:r w:rsidRPr="001A4863">
          <w:rPr>
            <w:rFonts w:ascii="仿宋_GB2312" w:eastAsia="仿宋" w:hAnsi="仿宋" w:hint="eastAsia"/>
            <w:szCs w:val="32"/>
          </w:rPr>
          <w:t>《企业民主管理规定》</w:t>
        </w:r>
      </w:ins>
      <w:ins w:id="11" w:author="李达亮" w:date="2018-05-31T16:08:00Z">
        <w:r>
          <w:rPr>
            <w:rFonts w:ascii="仿宋_GB2312" w:eastAsia="仿宋" w:hAnsi="仿宋" w:hint="eastAsia"/>
            <w:szCs w:val="32"/>
          </w:rPr>
          <w:t>等</w:t>
        </w:r>
      </w:ins>
      <w:ins w:id="12" w:author="李达亮" w:date="2018-05-31T15:57:00Z">
        <w:r w:rsidRPr="00D8041A">
          <w:rPr>
            <w:rFonts w:ascii="仿宋_GB2312" w:eastAsia="仿宋" w:hAnsi="仿宋" w:hint="eastAsia"/>
            <w:szCs w:val="32"/>
          </w:rPr>
          <w:t>有关规定</w:t>
        </w:r>
        <w:r>
          <w:rPr>
            <w:rFonts w:ascii="仿宋_GB2312" w:eastAsia="仿宋" w:hAnsi="仿宋" w:hint="eastAsia"/>
            <w:szCs w:val="32"/>
          </w:rPr>
          <w:t>及</w:t>
        </w:r>
        <w:r>
          <w:rPr>
            <w:rFonts w:ascii="仿宋_GB2312" w:eastAsia="仿宋" w:hAnsi="仿宋"/>
            <w:szCs w:val="32"/>
          </w:rPr>
          <w:t>北京市总工会</w:t>
        </w:r>
        <w:r>
          <w:rPr>
            <w:rFonts w:ascii="仿宋_GB2312" w:eastAsia="仿宋" w:hAnsi="仿宋" w:hint="eastAsia"/>
            <w:szCs w:val="32"/>
          </w:rPr>
          <w:t>相关</w:t>
        </w:r>
        <w:r>
          <w:rPr>
            <w:rFonts w:ascii="仿宋_GB2312" w:eastAsia="仿宋" w:hAnsi="仿宋"/>
            <w:szCs w:val="32"/>
          </w:rPr>
          <w:t>工作要求</w:t>
        </w:r>
        <w:r w:rsidRPr="00D8041A">
          <w:rPr>
            <w:rFonts w:ascii="仿宋_GB2312" w:eastAsia="仿宋" w:hAnsi="仿宋" w:hint="eastAsia"/>
            <w:szCs w:val="32"/>
          </w:rPr>
          <w:t>，</w:t>
        </w:r>
        <w:r>
          <w:rPr>
            <w:rFonts w:ascii="仿宋_GB2312" w:eastAsia="仿宋" w:hAnsi="仿宋" w:hint="eastAsia"/>
            <w:szCs w:val="32"/>
          </w:rPr>
          <w:t>中关村发展集团</w:t>
        </w:r>
        <w:r>
          <w:rPr>
            <w:rFonts w:ascii="仿宋_GB2312" w:eastAsia="仿宋" w:hAnsi="仿宋"/>
            <w:szCs w:val="32"/>
          </w:rPr>
          <w:t>工会将于</w:t>
        </w:r>
        <w:r>
          <w:rPr>
            <w:rFonts w:ascii="仿宋_GB2312" w:eastAsia="仿宋" w:hAnsi="仿宋" w:hint="eastAsia"/>
            <w:szCs w:val="32"/>
          </w:rPr>
          <w:t>2018</w:t>
        </w:r>
        <w:r>
          <w:rPr>
            <w:rFonts w:ascii="仿宋_GB2312" w:eastAsia="仿宋" w:hAnsi="仿宋" w:hint="eastAsia"/>
            <w:szCs w:val="32"/>
          </w:rPr>
          <w:t>年</w:t>
        </w:r>
        <w:r>
          <w:rPr>
            <w:rFonts w:ascii="仿宋_GB2312" w:eastAsia="仿宋" w:hAnsi="仿宋" w:hint="eastAsia"/>
            <w:szCs w:val="32"/>
          </w:rPr>
          <w:t>6</w:t>
        </w:r>
        <w:r>
          <w:rPr>
            <w:rFonts w:ascii="仿宋_GB2312" w:eastAsia="仿宋" w:hAnsi="仿宋" w:hint="eastAsia"/>
            <w:szCs w:val="32"/>
          </w:rPr>
          <w:t>月</w:t>
        </w:r>
        <w:r>
          <w:rPr>
            <w:rFonts w:ascii="仿宋_GB2312" w:eastAsia="仿宋" w:hAnsi="仿宋"/>
            <w:szCs w:val="32"/>
          </w:rPr>
          <w:t>召开第二次</w:t>
        </w:r>
        <w:r>
          <w:rPr>
            <w:rFonts w:ascii="仿宋_GB2312" w:eastAsia="仿宋" w:hAnsi="仿宋" w:hint="eastAsia"/>
            <w:szCs w:val="32"/>
          </w:rPr>
          <w:t>会员</w:t>
        </w:r>
        <w:r>
          <w:rPr>
            <w:rFonts w:ascii="仿宋_GB2312" w:eastAsia="仿宋" w:hAnsi="仿宋"/>
            <w:szCs w:val="32"/>
          </w:rPr>
          <w:t>代表大会，</w:t>
        </w:r>
        <w:r>
          <w:rPr>
            <w:rFonts w:ascii="仿宋_GB2312" w:eastAsia="仿宋" w:hAnsi="仿宋" w:hint="eastAsia"/>
            <w:szCs w:val="32"/>
          </w:rPr>
          <w:t>按照《</w:t>
        </w:r>
        <w:r w:rsidRPr="00780E8D">
          <w:rPr>
            <w:rFonts w:ascii="仿宋_GB2312" w:eastAsia="仿宋" w:hAnsi="仿宋" w:hint="eastAsia"/>
            <w:szCs w:val="32"/>
          </w:rPr>
          <w:t>关于做好集团公司工会第二次会员代表大会组织工作的通知</w:t>
        </w:r>
        <w:r>
          <w:rPr>
            <w:rFonts w:ascii="仿宋_GB2312" w:eastAsia="仿宋" w:hAnsi="仿宋" w:hint="eastAsia"/>
            <w:szCs w:val="32"/>
          </w:rPr>
          <w:t>》</w:t>
        </w:r>
      </w:ins>
      <w:ins w:id="13" w:author="李达亮" w:date="2018-05-31T16:08:00Z">
        <w:r>
          <w:rPr>
            <w:rFonts w:ascii="仿宋_GB2312" w:eastAsia="仿宋" w:hAnsi="仿宋" w:hint="eastAsia"/>
            <w:szCs w:val="32"/>
          </w:rPr>
          <w:t>精神</w:t>
        </w:r>
      </w:ins>
      <w:ins w:id="14" w:author="李达亮" w:date="2018-05-31T15:57:00Z">
        <w:r>
          <w:rPr>
            <w:rFonts w:ascii="仿宋_GB2312" w:eastAsia="仿宋" w:hAnsi="仿宋" w:hint="eastAsia"/>
            <w:szCs w:val="32"/>
          </w:rPr>
          <w:t>，</w:t>
        </w:r>
        <w:r w:rsidRPr="00520CAA">
          <w:rPr>
            <w:rFonts w:ascii="仿宋_GB2312" w:eastAsia="仿宋" w:hAnsi="仿宋" w:hint="eastAsia"/>
            <w:szCs w:val="32"/>
          </w:rPr>
          <w:t>经</w:t>
        </w:r>
        <w:r>
          <w:rPr>
            <w:rFonts w:ascii="仿宋_GB2312" w:eastAsia="仿宋" w:hAnsi="仿宋" w:hint="eastAsia"/>
            <w:szCs w:val="32"/>
          </w:rPr>
          <w:t>集团</w:t>
        </w:r>
        <w:r>
          <w:rPr>
            <w:rFonts w:ascii="仿宋_GB2312" w:eastAsia="仿宋" w:hAnsi="仿宋"/>
            <w:szCs w:val="32"/>
          </w:rPr>
          <w:t>总部各工会小组</w:t>
        </w:r>
        <w:r w:rsidRPr="00520CAA">
          <w:rPr>
            <w:rFonts w:ascii="仿宋_GB2312" w:eastAsia="仿宋" w:hAnsi="仿宋" w:hint="eastAsia"/>
            <w:szCs w:val="32"/>
          </w:rPr>
          <w:t>民主推荐</w:t>
        </w:r>
        <w:r>
          <w:rPr>
            <w:rFonts w:ascii="仿宋_GB2312" w:eastAsia="仿宋" w:hAnsi="仿宋" w:hint="eastAsia"/>
            <w:szCs w:val="32"/>
          </w:rPr>
          <w:t>，</w:t>
        </w:r>
        <w:r w:rsidRPr="00D614B1">
          <w:rPr>
            <w:rFonts w:ascii="仿宋_GB2312" w:eastAsia="仿宋" w:hAnsi="仿宋" w:hint="eastAsia"/>
            <w:szCs w:val="32"/>
          </w:rPr>
          <w:t>按照差额不低于</w:t>
        </w:r>
        <w:r w:rsidRPr="00D614B1">
          <w:rPr>
            <w:rFonts w:ascii="仿宋_GB2312" w:eastAsia="仿宋" w:hAnsi="仿宋" w:hint="eastAsia"/>
            <w:szCs w:val="32"/>
          </w:rPr>
          <w:t>10%</w:t>
        </w:r>
        <w:r w:rsidRPr="00D614B1">
          <w:rPr>
            <w:rFonts w:ascii="仿宋_GB2312" w:eastAsia="仿宋" w:hAnsi="仿宋" w:hint="eastAsia"/>
            <w:szCs w:val="32"/>
          </w:rPr>
          <w:t>的比例，</w:t>
        </w:r>
        <w:r>
          <w:rPr>
            <w:rFonts w:ascii="仿宋_GB2312" w:eastAsia="仿宋" w:hAnsi="仿宋" w:hint="eastAsia"/>
            <w:szCs w:val="32"/>
          </w:rPr>
          <w:t>提出</w:t>
        </w:r>
        <w:r>
          <w:rPr>
            <w:rFonts w:ascii="仿宋_GB2312" w:eastAsia="仿宋" w:hAnsi="仿宋" w:hint="eastAsia"/>
            <w:szCs w:val="32"/>
          </w:rPr>
          <w:t>2</w:t>
        </w:r>
        <w:r>
          <w:rPr>
            <w:rFonts w:ascii="仿宋_GB2312" w:eastAsia="仿宋" w:hAnsi="仿宋"/>
            <w:szCs w:val="32"/>
          </w:rPr>
          <w:t>5</w:t>
        </w:r>
        <w:r>
          <w:rPr>
            <w:rFonts w:ascii="仿宋_GB2312" w:eastAsia="仿宋" w:hAnsi="仿宋" w:hint="eastAsia"/>
            <w:szCs w:val="32"/>
          </w:rPr>
          <w:t>名</w:t>
        </w:r>
        <w:r>
          <w:rPr>
            <w:rFonts w:ascii="仿宋_GB2312" w:eastAsia="仿宋" w:hAnsi="仿宋"/>
            <w:szCs w:val="32"/>
          </w:rPr>
          <w:t>同志为</w:t>
        </w:r>
        <w:r w:rsidRPr="00780E8D">
          <w:rPr>
            <w:rFonts w:ascii="仿宋_GB2312" w:eastAsia="仿宋" w:hAnsi="仿宋" w:hint="eastAsia"/>
            <w:szCs w:val="32"/>
          </w:rPr>
          <w:t>集团工会第二次</w:t>
        </w:r>
        <w:r>
          <w:rPr>
            <w:rFonts w:ascii="仿宋_GB2312" w:eastAsia="仿宋" w:hAnsi="仿宋" w:hint="eastAsia"/>
            <w:szCs w:val="32"/>
          </w:rPr>
          <w:t>会员</w:t>
        </w:r>
        <w:r w:rsidRPr="00780E8D">
          <w:rPr>
            <w:rFonts w:ascii="仿宋_GB2312" w:eastAsia="仿宋" w:hAnsi="仿宋" w:hint="eastAsia"/>
            <w:szCs w:val="32"/>
          </w:rPr>
          <w:t>代表大会代表</w:t>
        </w:r>
        <w:r>
          <w:rPr>
            <w:rFonts w:ascii="仿宋_GB2312" w:eastAsia="仿宋" w:hAnsi="仿宋" w:hint="eastAsia"/>
            <w:szCs w:val="32"/>
          </w:rPr>
          <w:t>（职工代表</w:t>
        </w:r>
        <w:r w:rsidRPr="00780E8D">
          <w:rPr>
            <w:rFonts w:ascii="仿宋_GB2312" w:eastAsia="仿宋" w:hAnsi="仿宋" w:hint="eastAsia"/>
            <w:szCs w:val="32"/>
          </w:rPr>
          <w:t>大会代表）</w:t>
        </w:r>
        <w:r w:rsidRPr="00D614B1">
          <w:rPr>
            <w:rFonts w:ascii="仿宋_GB2312" w:eastAsia="仿宋" w:hAnsi="仿宋" w:hint="eastAsia"/>
            <w:szCs w:val="32"/>
          </w:rPr>
          <w:t>候选人</w:t>
        </w:r>
        <w:r>
          <w:rPr>
            <w:rFonts w:ascii="仿宋_GB2312" w:eastAsia="仿宋" w:hAnsi="仿宋" w:hint="eastAsia"/>
            <w:szCs w:val="32"/>
          </w:rPr>
          <w:t>，</w:t>
        </w:r>
        <w:r w:rsidRPr="00520CAA">
          <w:rPr>
            <w:rFonts w:ascii="仿宋_GB2312" w:eastAsia="仿宋" w:hAnsi="仿宋" w:hint="eastAsia"/>
            <w:szCs w:val="32"/>
          </w:rPr>
          <w:t>现将</w:t>
        </w:r>
        <w:r>
          <w:rPr>
            <w:rFonts w:ascii="仿宋_GB2312" w:eastAsia="仿宋" w:hAnsi="仿宋" w:hint="eastAsia"/>
            <w:szCs w:val="32"/>
          </w:rPr>
          <w:t>候选人</w:t>
        </w:r>
        <w:r>
          <w:rPr>
            <w:rFonts w:ascii="仿宋_GB2312" w:eastAsia="仿宋" w:hAnsi="仿宋"/>
            <w:szCs w:val="32"/>
          </w:rPr>
          <w:t>名单公示</w:t>
        </w:r>
        <w:r>
          <w:rPr>
            <w:rFonts w:ascii="仿宋_GB2312" w:eastAsia="仿宋" w:hAnsi="仿宋" w:hint="eastAsia"/>
            <w:szCs w:val="32"/>
          </w:rPr>
          <w:t>如下（按姓氏笔画为序排列）：</w:t>
        </w:r>
      </w:ins>
    </w:p>
    <w:p w:rsidR="001A4863" w:rsidRDefault="001A4863" w:rsidP="001A4863">
      <w:pPr>
        <w:overflowPunct w:val="0"/>
        <w:spacing w:line="600" w:lineRule="exact"/>
        <w:ind w:firstLineChars="200" w:firstLine="640"/>
        <w:rPr>
          <w:ins w:id="15" w:author="李达亮" w:date="2018-05-31T15:57:00Z"/>
          <w:rFonts w:ascii="仿宋_GB2312" w:eastAsia="仿宋" w:hAnsi="仿宋"/>
          <w:szCs w:val="32"/>
        </w:rPr>
      </w:pPr>
    </w:p>
    <w:tbl>
      <w:tblPr>
        <w:tblStyle w:val="a3"/>
        <w:tblW w:w="8498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  <w:tblPrChange w:id="16" w:author="李达亮" w:date="2018-05-31T16:09:00Z">
          <w:tblPr>
            <w:tblStyle w:val="a3"/>
            <w:tblW w:w="9026" w:type="dxa"/>
            <w:jc w:val="center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</w:tblPrChange>
      </w:tblPr>
      <w:tblGrid>
        <w:gridCol w:w="2124"/>
        <w:gridCol w:w="2124"/>
        <w:gridCol w:w="2125"/>
        <w:gridCol w:w="2125"/>
        <w:tblGridChange w:id="17">
          <w:tblGrid>
            <w:gridCol w:w="2256"/>
            <w:gridCol w:w="2256"/>
            <w:gridCol w:w="2257"/>
            <w:gridCol w:w="2257"/>
          </w:tblGrid>
        </w:tblGridChange>
      </w:tblGrid>
      <w:tr w:rsidR="001A4863" w:rsidRPr="00780E8D" w:rsidTr="001A4863">
        <w:trPr>
          <w:trHeight w:val="607"/>
          <w:jc w:val="center"/>
          <w:ins w:id="18" w:author="李达亮" w:date="2018-05-31T15:57:00Z"/>
          <w:trPrChange w:id="19" w:author="李达亮" w:date="2018-05-31T16:09:00Z">
            <w:trPr>
              <w:trHeight w:val="588"/>
              <w:jc w:val="center"/>
            </w:trPr>
          </w:trPrChange>
        </w:trPr>
        <w:tc>
          <w:tcPr>
            <w:tcW w:w="2124" w:type="dxa"/>
            <w:vAlign w:val="center"/>
            <w:tcPrChange w:id="20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DF3C1B" w:rsidRDefault="001A4863" w:rsidP="0084255A">
            <w:pPr>
              <w:jc w:val="left"/>
              <w:rPr>
                <w:ins w:id="21" w:author="李达亮" w:date="2018-05-31T15:57:00Z"/>
              </w:rPr>
            </w:pPr>
            <w:ins w:id="22" w:author="李达亮" w:date="2018-05-31T15:57:00Z">
              <w:r w:rsidRPr="00DF3C1B">
                <w:rPr>
                  <w:rFonts w:hint="eastAsia"/>
                </w:rPr>
                <w:t>马雯蕊</w:t>
              </w:r>
              <w:r>
                <w:rPr>
                  <w:rFonts w:hint="eastAsia"/>
                </w:rPr>
                <w:t>（女）</w:t>
              </w:r>
            </w:ins>
          </w:p>
        </w:tc>
        <w:tc>
          <w:tcPr>
            <w:tcW w:w="2124" w:type="dxa"/>
            <w:vAlign w:val="center"/>
            <w:tcPrChange w:id="23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DF3C1B" w:rsidRDefault="001A4863" w:rsidP="0084255A">
            <w:pPr>
              <w:jc w:val="left"/>
              <w:rPr>
                <w:ins w:id="24" w:author="李达亮" w:date="2018-05-31T15:57:00Z"/>
              </w:rPr>
            </w:pPr>
            <w:ins w:id="25" w:author="李达亮" w:date="2018-05-31T15:57:00Z">
              <w:r w:rsidRPr="00DF3C1B">
                <w:rPr>
                  <w:rFonts w:hint="eastAsia"/>
                </w:rPr>
                <w:t>王</w:t>
              </w:r>
              <w:r>
                <w:rPr>
                  <w:rFonts w:hint="eastAsia"/>
                </w:rPr>
                <w:t xml:space="preserve">  </w:t>
              </w:r>
              <w:r w:rsidRPr="00DF3C1B">
                <w:rPr>
                  <w:rFonts w:hint="eastAsia"/>
                </w:rPr>
                <w:t>宁</w:t>
              </w:r>
            </w:ins>
          </w:p>
        </w:tc>
        <w:tc>
          <w:tcPr>
            <w:tcW w:w="2125" w:type="dxa"/>
            <w:vAlign w:val="center"/>
            <w:tcPrChange w:id="26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DF3C1B" w:rsidRDefault="001A4863" w:rsidP="0084255A">
            <w:pPr>
              <w:jc w:val="left"/>
              <w:rPr>
                <w:ins w:id="27" w:author="李达亮" w:date="2018-05-31T15:57:00Z"/>
              </w:rPr>
            </w:pPr>
            <w:ins w:id="28" w:author="李达亮" w:date="2018-05-31T15:57:00Z">
              <w:r w:rsidRPr="00DF3C1B">
                <w:rPr>
                  <w:rFonts w:hint="eastAsia"/>
                </w:rPr>
                <w:t>王明兰</w:t>
              </w:r>
              <w:r>
                <w:rPr>
                  <w:rFonts w:hint="eastAsia"/>
                </w:rPr>
                <w:t>（女）</w:t>
              </w:r>
            </w:ins>
          </w:p>
        </w:tc>
        <w:tc>
          <w:tcPr>
            <w:tcW w:w="2125" w:type="dxa"/>
            <w:vAlign w:val="center"/>
            <w:tcPrChange w:id="29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DF3C1B" w:rsidRDefault="001A4863" w:rsidP="0084255A">
            <w:pPr>
              <w:jc w:val="left"/>
              <w:rPr>
                <w:ins w:id="30" w:author="李达亮" w:date="2018-05-31T15:57:00Z"/>
              </w:rPr>
            </w:pPr>
            <w:ins w:id="31" w:author="李达亮" w:date="2018-05-31T15:57:00Z">
              <w:r w:rsidRPr="00DF3C1B">
                <w:rPr>
                  <w:rFonts w:hint="eastAsia"/>
                </w:rPr>
                <w:t>王素娟</w:t>
              </w:r>
              <w:r>
                <w:rPr>
                  <w:rFonts w:hint="eastAsia"/>
                </w:rPr>
                <w:t>（女）</w:t>
              </w:r>
            </w:ins>
          </w:p>
        </w:tc>
      </w:tr>
      <w:tr w:rsidR="001A4863" w:rsidRPr="00780E8D" w:rsidTr="001A4863">
        <w:trPr>
          <w:trHeight w:val="587"/>
          <w:jc w:val="center"/>
          <w:ins w:id="32" w:author="李达亮" w:date="2018-05-31T15:57:00Z"/>
          <w:trPrChange w:id="33" w:author="李达亮" w:date="2018-05-31T16:09:00Z">
            <w:trPr>
              <w:trHeight w:val="568"/>
              <w:jc w:val="center"/>
            </w:trPr>
          </w:trPrChange>
        </w:trPr>
        <w:tc>
          <w:tcPr>
            <w:tcW w:w="2124" w:type="dxa"/>
            <w:vAlign w:val="center"/>
            <w:tcPrChange w:id="34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35" w:author="李达亮" w:date="2018-05-31T15:57:00Z"/>
              </w:rPr>
            </w:pPr>
            <w:ins w:id="36" w:author="李达亮" w:date="2018-05-31T15:57:00Z">
              <w:r w:rsidRPr="00DF3C1B">
                <w:rPr>
                  <w:rFonts w:hint="eastAsia"/>
                </w:rPr>
                <w:t>王清山</w:t>
              </w:r>
            </w:ins>
          </w:p>
        </w:tc>
        <w:tc>
          <w:tcPr>
            <w:tcW w:w="2124" w:type="dxa"/>
            <w:vAlign w:val="center"/>
            <w:tcPrChange w:id="37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38" w:author="李达亮" w:date="2018-05-31T15:57:00Z"/>
              </w:rPr>
            </w:pPr>
            <w:ins w:id="39" w:author="李达亮" w:date="2018-05-31T15:57:00Z">
              <w:r>
                <w:rPr>
                  <w:rFonts w:hint="eastAsia"/>
                </w:rPr>
                <w:t>叶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</w:rPr>
                <w:t>梅（女）</w:t>
              </w:r>
            </w:ins>
          </w:p>
        </w:tc>
        <w:tc>
          <w:tcPr>
            <w:tcW w:w="2125" w:type="dxa"/>
            <w:vAlign w:val="center"/>
            <w:tcPrChange w:id="40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41" w:author="李达亮" w:date="2018-05-31T15:57:00Z"/>
              </w:rPr>
            </w:pPr>
            <w:ins w:id="42" w:author="李达亮" w:date="2018-05-31T15:57:00Z">
              <w:r>
                <w:rPr>
                  <w:rFonts w:hint="eastAsia"/>
                </w:rPr>
                <w:t>闫梦超（女）</w:t>
              </w:r>
            </w:ins>
          </w:p>
        </w:tc>
        <w:tc>
          <w:tcPr>
            <w:tcW w:w="2125" w:type="dxa"/>
            <w:vAlign w:val="center"/>
            <w:tcPrChange w:id="43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44" w:author="李达亮" w:date="2018-05-31T15:57:00Z"/>
              </w:rPr>
            </w:pPr>
            <w:ins w:id="45" w:author="李达亮" w:date="2018-05-31T15:57:00Z">
              <w:r>
                <w:rPr>
                  <w:rFonts w:hint="eastAsia"/>
                </w:rPr>
                <w:t>汤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</w:rPr>
                <w:t>滢（女）</w:t>
              </w:r>
            </w:ins>
          </w:p>
        </w:tc>
      </w:tr>
      <w:tr w:rsidR="001A4863" w:rsidRPr="00780E8D" w:rsidTr="001A4863">
        <w:trPr>
          <w:trHeight w:val="607"/>
          <w:jc w:val="center"/>
          <w:ins w:id="46" w:author="李达亮" w:date="2018-05-31T15:57:00Z"/>
          <w:trPrChange w:id="47" w:author="李达亮" w:date="2018-05-31T16:09:00Z">
            <w:trPr>
              <w:trHeight w:val="588"/>
              <w:jc w:val="center"/>
            </w:trPr>
          </w:trPrChange>
        </w:trPr>
        <w:tc>
          <w:tcPr>
            <w:tcW w:w="2124" w:type="dxa"/>
            <w:vAlign w:val="center"/>
            <w:tcPrChange w:id="48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49" w:author="李达亮" w:date="2018-05-31T15:57:00Z"/>
              </w:rPr>
            </w:pPr>
            <w:ins w:id="50" w:author="李达亮" w:date="2018-05-31T15:57:00Z">
              <w:r>
                <w:rPr>
                  <w:rFonts w:hint="eastAsia"/>
                </w:rPr>
                <w:t>李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</w:rPr>
                <w:t>妍（女）</w:t>
              </w:r>
            </w:ins>
          </w:p>
        </w:tc>
        <w:tc>
          <w:tcPr>
            <w:tcW w:w="2124" w:type="dxa"/>
            <w:vAlign w:val="center"/>
            <w:tcPrChange w:id="51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52" w:author="李达亮" w:date="2018-05-31T15:57:00Z"/>
              </w:rPr>
            </w:pPr>
            <w:ins w:id="53" w:author="李达亮" w:date="2018-05-31T15:57:00Z">
              <w:r>
                <w:rPr>
                  <w:rFonts w:hint="eastAsia"/>
                </w:rPr>
                <w:t>李南慧（女）</w:t>
              </w:r>
            </w:ins>
          </w:p>
        </w:tc>
        <w:tc>
          <w:tcPr>
            <w:tcW w:w="2125" w:type="dxa"/>
            <w:vAlign w:val="center"/>
            <w:tcPrChange w:id="54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55" w:author="李达亮" w:date="2018-05-31T15:57:00Z"/>
              </w:rPr>
            </w:pPr>
            <w:ins w:id="56" w:author="李达亮" w:date="2018-05-31T15:57:00Z">
              <w:r>
                <w:rPr>
                  <w:rFonts w:hint="eastAsia"/>
                </w:rPr>
                <w:t>李玺靓（女）</w:t>
              </w:r>
            </w:ins>
          </w:p>
        </w:tc>
        <w:tc>
          <w:tcPr>
            <w:tcW w:w="2125" w:type="dxa"/>
            <w:vAlign w:val="center"/>
            <w:tcPrChange w:id="57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58" w:author="李达亮" w:date="2018-05-31T15:57:00Z"/>
              </w:rPr>
            </w:pPr>
            <w:ins w:id="59" w:author="李达亮" w:date="2018-05-31T15:57:00Z">
              <w:r>
                <w:rPr>
                  <w:rFonts w:hint="eastAsia"/>
                </w:rPr>
                <w:t>李海明</w:t>
              </w:r>
            </w:ins>
          </w:p>
        </w:tc>
      </w:tr>
      <w:tr w:rsidR="001A4863" w:rsidRPr="00780E8D" w:rsidTr="001A4863">
        <w:trPr>
          <w:trHeight w:val="607"/>
          <w:jc w:val="center"/>
          <w:ins w:id="60" w:author="李达亮" w:date="2018-05-31T15:57:00Z"/>
          <w:trPrChange w:id="61" w:author="李达亮" w:date="2018-05-31T16:09:00Z">
            <w:trPr>
              <w:trHeight w:val="588"/>
              <w:jc w:val="center"/>
            </w:trPr>
          </w:trPrChange>
        </w:trPr>
        <w:tc>
          <w:tcPr>
            <w:tcW w:w="2124" w:type="dxa"/>
            <w:vAlign w:val="center"/>
            <w:tcPrChange w:id="62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63" w:author="李达亮" w:date="2018-05-31T15:57:00Z"/>
              </w:rPr>
            </w:pPr>
            <w:ins w:id="64" w:author="李达亮" w:date="2018-05-31T15:57:00Z">
              <w:r>
                <w:rPr>
                  <w:rFonts w:hint="eastAsia"/>
                </w:rPr>
                <w:t>杨彦茹（女）</w:t>
              </w:r>
            </w:ins>
          </w:p>
        </w:tc>
        <w:tc>
          <w:tcPr>
            <w:tcW w:w="2124" w:type="dxa"/>
            <w:vAlign w:val="center"/>
            <w:tcPrChange w:id="65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66" w:author="李达亮" w:date="2018-05-31T15:57:00Z"/>
              </w:rPr>
            </w:pPr>
            <w:ins w:id="67" w:author="李达亮" w:date="2018-05-31T15:57:00Z">
              <w:r>
                <w:rPr>
                  <w:rFonts w:hint="eastAsia"/>
                </w:rPr>
                <w:t>佘亚楠（女）</w:t>
              </w:r>
            </w:ins>
          </w:p>
        </w:tc>
        <w:tc>
          <w:tcPr>
            <w:tcW w:w="2125" w:type="dxa"/>
            <w:vAlign w:val="center"/>
            <w:tcPrChange w:id="68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69" w:author="李达亮" w:date="2018-05-31T15:57:00Z"/>
              </w:rPr>
            </w:pPr>
            <w:ins w:id="70" w:author="李达亮" w:date="2018-05-31T15:57:00Z">
              <w:r>
                <w:rPr>
                  <w:rFonts w:hint="eastAsia"/>
                </w:rPr>
                <w:t>谷牧青</w:t>
              </w:r>
            </w:ins>
          </w:p>
        </w:tc>
        <w:tc>
          <w:tcPr>
            <w:tcW w:w="2125" w:type="dxa"/>
            <w:vAlign w:val="center"/>
            <w:tcPrChange w:id="71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72" w:author="李达亮" w:date="2018-05-31T15:57:00Z"/>
              </w:rPr>
            </w:pPr>
            <w:ins w:id="73" w:author="李达亮" w:date="2018-05-31T15:57:00Z">
              <w:r w:rsidRPr="005E5DAF">
                <w:rPr>
                  <w:rFonts w:hint="eastAsia"/>
                </w:rPr>
                <w:t>陈鲁瑶</w:t>
              </w:r>
              <w:r>
                <w:rPr>
                  <w:rFonts w:hint="eastAsia"/>
                </w:rPr>
                <w:t>（女）</w:t>
              </w:r>
            </w:ins>
          </w:p>
        </w:tc>
      </w:tr>
      <w:tr w:rsidR="001A4863" w:rsidRPr="00780E8D" w:rsidTr="001A4863">
        <w:trPr>
          <w:trHeight w:val="587"/>
          <w:jc w:val="center"/>
          <w:ins w:id="74" w:author="李达亮" w:date="2018-05-31T15:57:00Z"/>
          <w:trPrChange w:id="75" w:author="李达亮" w:date="2018-05-31T16:09:00Z">
            <w:trPr>
              <w:trHeight w:val="568"/>
              <w:jc w:val="center"/>
            </w:trPr>
          </w:trPrChange>
        </w:trPr>
        <w:tc>
          <w:tcPr>
            <w:tcW w:w="2124" w:type="dxa"/>
            <w:vAlign w:val="center"/>
            <w:tcPrChange w:id="76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5E5DAF" w:rsidRDefault="001A4863" w:rsidP="0084255A">
            <w:pPr>
              <w:jc w:val="left"/>
              <w:rPr>
                <w:ins w:id="77" w:author="李达亮" w:date="2018-05-31T15:57:00Z"/>
              </w:rPr>
            </w:pPr>
            <w:ins w:id="78" w:author="李达亮" w:date="2018-05-31T15:57:00Z">
              <w:r w:rsidRPr="005E5DAF">
                <w:rPr>
                  <w:rFonts w:hint="eastAsia"/>
                </w:rPr>
                <w:t>林欣蔚</w:t>
              </w:r>
              <w:r>
                <w:rPr>
                  <w:rFonts w:hint="eastAsia"/>
                </w:rPr>
                <w:t>（女）</w:t>
              </w:r>
            </w:ins>
          </w:p>
        </w:tc>
        <w:tc>
          <w:tcPr>
            <w:tcW w:w="2124" w:type="dxa"/>
            <w:vAlign w:val="center"/>
            <w:tcPrChange w:id="79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5E5DAF" w:rsidRDefault="001A4863" w:rsidP="0084255A">
            <w:pPr>
              <w:jc w:val="left"/>
              <w:rPr>
                <w:ins w:id="80" w:author="李达亮" w:date="2018-05-31T15:57:00Z"/>
              </w:rPr>
            </w:pPr>
            <w:ins w:id="81" w:author="李达亮" w:date="2018-05-31T15:57:00Z">
              <w:r w:rsidRPr="005E5DAF">
                <w:rPr>
                  <w:rFonts w:hint="eastAsia"/>
                </w:rPr>
                <w:t>周武光</w:t>
              </w:r>
            </w:ins>
          </w:p>
        </w:tc>
        <w:tc>
          <w:tcPr>
            <w:tcW w:w="2125" w:type="dxa"/>
            <w:vAlign w:val="center"/>
            <w:tcPrChange w:id="82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5E5DAF" w:rsidRDefault="001A4863" w:rsidP="0084255A">
            <w:pPr>
              <w:jc w:val="left"/>
              <w:rPr>
                <w:ins w:id="83" w:author="李达亮" w:date="2018-05-31T15:57:00Z"/>
              </w:rPr>
            </w:pPr>
            <w:ins w:id="84" w:author="李达亮" w:date="2018-05-31T15:57:00Z">
              <w:r w:rsidRPr="005E5DAF">
                <w:rPr>
                  <w:rFonts w:hint="eastAsia"/>
                </w:rPr>
                <w:t>赵长山</w:t>
              </w:r>
            </w:ins>
          </w:p>
        </w:tc>
        <w:tc>
          <w:tcPr>
            <w:tcW w:w="2125" w:type="dxa"/>
            <w:vAlign w:val="center"/>
            <w:tcPrChange w:id="85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Default="001A4863" w:rsidP="0084255A">
            <w:pPr>
              <w:jc w:val="left"/>
              <w:rPr>
                <w:ins w:id="86" w:author="李达亮" w:date="2018-05-31T15:57:00Z"/>
              </w:rPr>
            </w:pPr>
            <w:ins w:id="87" w:author="李达亮" w:date="2018-05-31T15:57:00Z">
              <w:r w:rsidRPr="005E5DAF">
                <w:rPr>
                  <w:rFonts w:hint="eastAsia"/>
                </w:rPr>
                <w:t>宣</w:t>
              </w:r>
              <w:r>
                <w:rPr>
                  <w:rFonts w:hint="eastAsia"/>
                </w:rPr>
                <w:t xml:space="preserve">  </w:t>
              </w:r>
              <w:r w:rsidRPr="005E5DAF">
                <w:rPr>
                  <w:rFonts w:hint="eastAsia"/>
                </w:rPr>
                <w:t>鸿</w:t>
              </w:r>
            </w:ins>
          </w:p>
        </w:tc>
      </w:tr>
      <w:tr w:rsidR="001A4863" w:rsidRPr="00780E8D" w:rsidTr="001A4863">
        <w:trPr>
          <w:trHeight w:val="607"/>
          <w:jc w:val="center"/>
          <w:ins w:id="88" w:author="李达亮" w:date="2018-05-31T15:57:00Z"/>
          <w:trPrChange w:id="89" w:author="李达亮" w:date="2018-05-31T16:09:00Z">
            <w:trPr>
              <w:trHeight w:val="588"/>
              <w:jc w:val="center"/>
            </w:trPr>
          </w:trPrChange>
        </w:trPr>
        <w:tc>
          <w:tcPr>
            <w:tcW w:w="2124" w:type="dxa"/>
            <w:vAlign w:val="center"/>
            <w:tcPrChange w:id="90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ED391D" w:rsidRDefault="001A4863" w:rsidP="0084255A">
            <w:pPr>
              <w:jc w:val="left"/>
              <w:rPr>
                <w:ins w:id="91" w:author="李达亮" w:date="2018-05-31T15:57:00Z"/>
              </w:rPr>
            </w:pPr>
            <w:ins w:id="92" w:author="李达亮" w:date="2018-05-31T15:57:00Z">
              <w:r w:rsidRPr="00ED391D">
                <w:rPr>
                  <w:rFonts w:hint="eastAsia"/>
                </w:rPr>
                <w:t>姚胜利</w:t>
              </w:r>
            </w:ins>
          </w:p>
        </w:tc>
        <w:tc>
          <w:tcPr>
            <w:tcW w:w="2124" w:type="dxa"/>
            <w:vAlign w:val="center"/>
            <w:tcPrChange w:id="93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ED391D" w:rsidRDefault="001A4863" w:rsidP="0084255A">
            <w:pPr>
              <w:jc w:val="left"/>
              <w:rPr>
                <w:ins w:id="94" w:author="李达亮" w:date="2018-05-31T15:57:00Z"/>
              </w:rPr>
            </w:pPr>
            <w:ins w:id="95" w:author="李达亮" w:date="2018-05-31T15:57:00Z">
              <w:r w:rsidRPr="00ED391D">
                <w:rPr>
                  <w:rFonts w:hint="eastAsia"/>
                </w:rPr>
                <w:t>贾一伟</w:t>
              </w:r>
            </w:ins>
          </w:p>
        </w:tc>
        <w:tc>
          <w:tcPr>
            <w:tcW w:w="2125" w:type="dxa"/>
            <w:vAlign w:val="center"/>
            <w:tcPrChange w:id="96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ED391D" w:rsidRDefault="001A4863" w:rsidP="0084255A">
            <w:pPr>
              <w:jc w:val="left"/>
              <w:rPr>
                <w:ins w:id="97" w:author="李达亮" w:date="2018-05-31T15:57:00Z"/>
              </w:rPr>
            </w:pPr>
            <w:ins w:id="98" w:author="李达亮" w:date="2018-05-31T15:57:00Z">
              <w:r w:rsidRPr="00ED391D">
                <w:rPr>
                  <w:rFonts w:hint="eastAsia"/>
                </w:rPr>
                <w:t>党书杰</w:t>
              </w:r>
              <w:r>
                <w:rPr>
                  <w:rFonts w:hint="eastAsia"/>
                </w:rPr>
                <w:t>（女）</w:t>
              </w:r>
            </w:ins>
          </w:p>
        </w:tc>
        <w:tc>
          <w:tcPr>
            <w:tcW w:w="2125" w:type="dxa"/>
            <w:vAlign w:val="center"/>
            <w:tcPrChange w:id="99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ED391D" w:rsidRDefault="001A4863" w:rsidP="0084255A">
            <w:pPr>
              <w:jc w:val="left"/>
              <w:rPr>
                <w:ins w:id="100" w:author="李达亮" w:date="2018-05-31T15:57:00Z"/>
              </w:rPr>
            </w:pPr>
            <w:ins w:id="101" w:author="李达亮" w:date="2018-05-31T15:57:00Z">
              <w:r w:rsidRPr="00ED391D">
                <w:rPr>
                  <w:rFonts w:hint="eastAsia"/>
                </w:rPr>
                <w:t>高永生</w:t>
              </w:r>
            </w:ins>
          </w:p>
        </w:tc>
      </w:tr>
      <w:tr w:rsidR="001A4863" w:rsidRPr="00780E8D" w:rsidTr="001A4863">
        <w:trPr>
          <w:trHeight w:val="587"/>
          <w:jc w:val="center"/>
          <w:ins w:id="102" w:author="李达亮" w:date="2018-05-31T15:57:00Z"/>
          <w:trPrChange w:id="103" w:author="李达亮" w:date="2018-05-31T16:09:00Z">
            <w:trPr>
              <w:trHeight w:val="568"/>
              <w:jc w:val="center"/>
            </w:trPr>
          </w:trPrChange>
        </w:trPr>
        <w:tc>
          <w:tcPr>
            <w:tcW w:w="2124" w:type="dxa"/>
            <w:vAlign w:val="center"/>
            <w:tcPrChange w:id="104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105" w:author="李达亮" w:date="2018-05-31T15:57:00Z"/>
              </w:rPr>
            </w:pPr>
            <w:ins w:id="106" w:author="李达亮" w:date="2018-05-31T15:57:00Z">
              <w:r w:rsidRPr="00ED391D">
                <w:rPr>
                  <w:rFonts w:hint="eastAsia"/>
                </w:rPr>
                <w:t>韩</w:t>
              </w:r>
              <w:r>
                <w:rPr>
                  <w:rFonts w:hint="eastAsia"/>
                </w:rPr>
                <w:t xml:space="preserve">  </w:t>
              </w:r>
              <w:r w:rsidRPr="00ED391D">
                <w:rPr>
                  <w:rFonts w:hint="eastAsia"/>
                </w:rPr>
                <w:t>柏</w:t>
              </w:r>
            </w:ins>
          </w:p>
        </w:tc>
        <w:tc>
          <w:tcPr>
            <w:tcW w:w="2124" w:type="dxa"/>
            <w:vAlign w:val="center"/>
            <w:tcPrChange w:id="107" w:author="李达亮" w:date="2018-05-31T16:09:00Z">
              <w:tcPr>
                <w:tcW w:w="2256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108" w:author="李达亮" w:date="2018-05-31T15:57:00Z"/>
              </w:rPr>
            </w:pPr>
          </w:p>
        </w:tc>
        <w:tc>
          <w:tcPr>
            <w:tcW w:w="2125" w:type="dxa"/>
            <w:vAlign w:val="center"/>
            <w:tcPrChange w:id="109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110" w:author="李达亮" w:date="2018-05-31T15:57:00Z"/>
              </w:rPr>
            </w:pPr>
          </w:p>
        </w:tc>
        <w:tc>
          <w:tcPr>
            <w:tcW w:w="2125" w:type="dxa"/>
            <w:vAlign w:val="center"/>
            <w:tcPrChange w:id="111" w:author="李达亮" w:date="2018-05-31T16:09:00Z">
              <w:tcPr>
                <w:tcW w:w="2257" w:type="dxa"/>
                <w:vAlign w:val="center"/>
              </w:tcPr>
            </w:tcPrChange>
          </w:tcPr>
          <w:p w:rsidR="001A4863" w:rsidRPr="00780E8D" w:rsidRDefault="001A4863" w:rsidP="0084255A">
            <w:pPr>
              <w:jc w:val="left"/>
              <w:rPr>
                <w:ins w:id="112" w:author="李达亮" w:date="2018-05-31T15:57:00Z"/>
              </w:rPr>
            </w:pPr>
          </w:p>
        </w:tc>
      </w:tr>
    </w:tbl>
    <w:p w:rsidR="001A4863" w:rsidRDefault="001A4863" w:rsidP="001A4863">
      <w:pPr>
        <w:overflowPunct w:val="0"/>
        <w:spacing w:line="600" w:lineRule="exact"/>
        <w:ind w:firstLineChars="200" w:firstLine="640"/>
        <w:rPr>
          <w:ins w:id="113" w:author="李达亮" w:date="2018-05-31T15:57:00Z"/>
          <w:rFonts w:ascii="仿宋_GB2312" w:eastAsia="仿宋"/>
        </w:rPr>
      </w:pPr>
    </w:p>
    <w:p w:rsidR="001A4863" w:rsidRDefault="001A4863" w:rsidP="001A4863">
      <w:pPr>
        <w:overflowPunct w:val="0"/>
        <w:spacing w:line="600" w:lineRule="exact"/>
        <w:ind w:firstLineChars="200" w:firstLine="640"/>
        <w:rPr>
          <w:ins w:id="114" w:author="李达亮" w:date="2018-05-31T15:57:00Z"/>
          <w:rFonts w:ascii="仿宋_GB2312" w:eastAsia="仿宋"/>
        </w:rPr>
      </w:pPr>
      <w:ins w:id="115" w:author="李达亮" w:date="2018-05-31T15:57:00Z">
        <w:r>
          <w:rPr>
            <w:rFonts w:ascii="仿宋_GB2312" w:eastAsia="仿宋" w:hint="eastAsia"/>
          </w:rPr>
          <w:t>公示时间</w:t>
        </w:r>
        <w:r w:rsidRPr="00520CAA">
          <w:rPr>
            <w:rFonts w:ascii="仿宋_GB2312" w:eastAsia="仿宋" w:hint="eastAsia"/>
          </w:rPr>
          <w:t>：</w:t>
        </w:r>
        <w:r w:rsidRPr="00520CAA">
          <w:rPr>
            <w:rFonts w:ascii="仿宋_GB2312" w:eastAsia="仿宋" w:hint="eastAsia"/>
          </w:rPr>
          <w:t>201</w:t>
        </w:r>
        <w:r>
          <w:rPr>
            <w:rFonts w:ascii="仿宋_GB2312" w:eastAsia="仿宋"/>
          </w:rPr>
          <w:t>8</w:t>
        </w:r>
        <w:r w:rsidRPr="00520CAA">
          <w:rPr>
            <w:rFonts w:ascii="仿宋_GB2312" w:eastAsia="仿宋" w:hint="eastAsia"/>
          </w:rPr>
          <w:t>年</w:t>
        </w:r>
        <w:r>
          <w:rPr>
            <w:rFonts w:ascii="仿宋_GB2312" w:eastAsia="仿宋"/>
          </w:rPr>
          <w:t>5</w:t>
        </w:r>
        <w:r w:rsidRPr="00520CAA">
          <w:rPr>
            <w:rFonts w:ascii="仿宋_GB2312" w:eastAsia="仿宋" w:hint="eastAsia"/>
          </w:rPr>
          <w:t>月</w:t>
        </w:r>
        <w:r>
          <w:rPr>
            <w:rFonts w:ascii="仿宋_GB2312" w:eastAsia="仿宋"/>
          </w:rPr>
          <w:t>31</w:t>
        </w:r>
        <w:r w:rsidRPr="00520CAA">
          <w:rPr>
            <w:rFonts w:ascii="仿宋_GB2312" w:eastAsia="仿宋" w:hint="eastAsia"/>
          </w:rPr>
          <w:t>日至</w:t>
        </w:r>
        <w:r w:rsidRPr="00520CAA">
          <w:rPr>
            <w:rFonts w:ascii="仿宋_GB2312" w:eastAsia="仿宋" w:hint="eastAsia"/>
          </w:rPr>
          <w:t>201</w:t>
        </w:r>
        <w:r>
          <w:rPr>
            <w:rFonts w:ascii="仿宋_GB2312" w:eastAsia="仿宋"/>
          </w:rPr>
          <w:t>8</w:t>
        </w:r>
        <w:r w:rsidRPr="00520CAA">
          <w:rPr>
            <w:rFonts w:ascii="仿宋_GB2312" w:eastAsia="仿宋" w:hint="eastAsia"/>
          </w:rPr>
          <w:t>年</w:t>
        </w:r>
        <w:r>
          <w:rPr>
            <w:rFonts w:ascii="仿宋_GB2312" w:eastAsia="仿宋"/>
          </w:rPr>
          <w:t>6</w:t>
        </w:r>
        <w:r w:rsidRPr="00520CAA">
          <w:rPr>
            <w:rFonts w:ascii="仿宋_GB2312" w:eastAsia="仿宋" w:hint="eastAsia"/>
          </w:rPr>
          <w:t>月</w:t>
        </w:r>
        <w:r>
          <w:rPr>
            <w:rFonts w:ascii="仿宋_GB2312" w:eastAsia="仿宋"/>
          </w:rPr>
          <w:t>7</w:t>
        </w:r>
        <w:r w:rsidRPr="00520CAA">
          <w:rPr>
            <w:rFonts w:ascii="仿宋_GB2312" w:eastAsia="仿宋" w:hint="eastAsia"/>
          </w:rPr>
          <w:t>日。</w:t>
        </w:r>
      </w:ins>
    </w:p>
    <w:p w:rsidR="001A4863" w:rsidRDefault="001A4863" w:rsidP="001A4863">
      <w:pPr>
        <w:overflowPunct w:val="0"/>
        <w:spacing w:line="600" w:lineRule="exact"/>
        <w:ind w:firstLineChars="200" w:firstLine="640"/>
        <w:rPr>
          <w:ins w:id="116" w:author="李达亮" w:date="2018-05-31T15:57:00Z"/>
          <w:rFonts w:ascii="仿宋_GB2312" w:eastAsia="仿宋"/>
        </w:rPr>
      </w:pPr>
      <w:ins w:id="117" w:author="李达亮" w:date="2018-05-31T15:57:00Z">
        <w:r w:rsidRPr="00126CAC">
          <w:rPr>
            <w:rFonts w:ascii="仿宋_GB2312" w:hAnsi="宋体" w:cs="仿宋_GB2312" w:hint="eastAsia"/>
            <w:szCs w:val="32"/>
          </w:rPr>
          <w:t>公示期间，</w:t>
        </w:r>
        <w:r w:rsidRPr="00D614B1">
          <w:rPr>
            <w:rFonts w:ascii="仿宋_GB2312" w:eastAsia="仿宋" w:hint="eastAsia"/>
          </w:rPr>
          <w:t>任何单位和个人</w:t>
        </w:r>
        <w:r>
          <w:rPr>
            <w:rFonts w:ascii="仿宋_GB2312" w:eastAsia="仿宋" w:hint="eastAsia"/>
          </w:rPr>
          <w:t>如有异议</w:t>
        </w:r>
        <w:r>
          <w:rPr>
            <w:rFonts w:ascii="仿宋_GB2312" w:eastAsia="仿宋"/>
          </w:rPr>
          <w:t>，</w:t>
        </w:r>
        <w:r w:rsidRPr="00D614B1">
          <w:rPr>
            <w:rFonts w:ascii="仿宋_GB2312" w:eastAsia="仿宋" w:hint="eastAsia"/>
          </w:rPr>
          <w:t>均可通过来电、来信、来访等方式</w:t>
        </w:r>
        <w:r>
          <w:rPr>
            <w:rFonts w:ascii="仿宋_GB2312" w:eastAsia="仿宋"/>
          </w:rPr>
          <w:t>向集团总部工会</w:t>
        </w:r>
        <w:r>
          <w:rPr>
            <w:rFonts w:ascii="仿宋_GB2312" w:eastAsia="仿宋" w:hint="eastAsia"/>
          </w:rPr>
          <w:t>反映公示对象</w:t>
        </w:r>
        <w:r>
          <w:rPr>
            <w:rFonts w:ascii="仿宋_GB2312" w:eastAsia="仿宋"/>
          </w:rPr>
          <w:t>存在的有关问题。</w:t>
        </w:r>
      </w:ins>
    </w:p>
    <w:p w:rsidR="001A4863" w:rsidRPr="00D614B1" w:rsidRDefault="001A4863" w:rsidP="001A4863">
      <w:pPr>
        <w:overflowPunct w:val="0"/>
        <w:spacing w:line="600" w:lineRule="exact"/>
        <w:ind w:firstLineChars="200" w:firstLine="640"/>
        <w:rPr>
          <w:ins w:id="118" w:author="李达亮" w:date="2018-05-31T15:57:00Z"/>
          <w:rFonts w:ascii="仿宋_GB2312" w:eastAsia="仿宋"/>
        </w:rPr>
      </w:pPr>
      <w:ins w:id="119" w:author="李达亮" w:date="2018-05-31T15:57:00Z">
        <w:r w:rsidRPr="00D614B1">
          <w:rPr>
            <w:rFonts w:ascii="仿宋_GB2312" w:eastAsia="仿宋" w:hint="eastAsia"/>
          </w:rPr>
          <w:t>联系电话：</w:t>
        </w:r>
        <w:r w:rsidRPr="00D614B1">
          <w:rPr>
            <w:rFonts w:ascii="仿宋_GB2312" w:eastAsia="仿宋" w:hint="eastAsia"/>
          </w:rPr>
          <w:t>8286</w:t>
        </w:r>
        <w:r>
          <w:rPr>
            <w:rFonts w:ascii="仿宋_GB2312" w:eastAsia="仿宋"/>
          </w:rPr>
          <w:t>8663</w:t>
        </w:r>
      </w:ins>
    </w:p>
    <w:p w:rsidR="001A4863" w:rsidRPr="00D614B1" w:rsidRDefault="001A4863" w:rsidP="001A4863">
      <w:pPr>
        <w:overflowPunct w:val="0"/>
        <w:spacing w:line="600" w:lineRule="exact"/>
        <w:ind w:firstLineChars="200" w:firstLine="640"/>
        <w:rPr>
          <w:ins w:id="120" w:author="李达亮" w:date="2018-05-31T15:57:00Z"/>
          <w:rFonts w:ascii="仿宋_GB2312" w:eastAsia="仿宋"/>
        </w:rPr>
      </w:pPr>
      <w:ins w:id="121" w:author="李达亮" w:date="2018-05-31T15:57:00Z">
        <w:r w:rsidRPr="00D614B1">
          <w:rPr>
            <w:rFonts w:ascii="仿宋_GB2312" w:eastAsia="仿宋" w:hint="eastAsia"/>
          </w:rPr>
          <w:t>联系地址：北京市海淀区彩和坊路</w:t>
        </w:r>
        <w:r w:rsidRPr="00D614B1">
          <w:rPr>
            <w:rFonts w:ascii="仿宋_GB2312" w:eastAsia="仿宋" w:hint="eastAsia"/>
          </w:rPr>
          <w:t>6</w:t>
        </w:r>
        <w:r w:rsidRPr="00D614B1">
          <w:rPr>
            <w:rFonts w:ascii="仿宋_GB2312" w:eastAsia="仿宋" w:hint="eastAsia"/>
          </w:rPr>
          <w:t>号朔黄发展大厦</w:t>
        </w:r>
        <w:r w:rsidRPr="00D614B1">
          <w:rPr>
            <w:rFonts w:ascii="仿宋_GB2312" w:eastAsia="仿宋" w:hint="eastAsia"/>
          </w:rPr>
          <w:t>1</w:t>
        </w:r>
        <w:r>
          <w:rPr>
            <w:rFonts w:ascii="仿宋_GB2312" w:eastAsia="仿宋"/>
          </w:rPr>
          <w:t>2</w:t>
        </w:r>
        <w:r w:rsidRPr="00D614B1">
          <w:rPr>
            <w:rFonts w:ascii="仿宋_GB2312" w:eastAsia="仿宋" w:hint="eastAsia"/>
          </w:rPr>
          <w:t>层中关村发展集团</w:t>
        </w:r>
        <w:r>
          <w:rPr>
            <w:rFonts w:ascii="仿宋_GB2312" w:eastAsia="仿宋" w:hint="eastAsia"/>
          </w:rPr>
          <w:t>党群</w:t>
        </w:r>
        <w:r>
          <w:rPr>
            <w:rFonts w:ascii="仿宋_GB2312" w:eastAsia="仿宋"/>
          </w:rPr>
          <w:t>工作</w:t>
        </w:r>
        <w:r w:rsidRPr="00D614B1">
          <w:rPr>
            <w:rFonts w:ascii="仿宋_GB2312" w:eastAsia="仿宋" w:hint="eastAsia"/>
          </w:rPr>
          <w:t>部（邮编：</w:t>
        </w:r>
        <w:r w:rsidRPr="00D614B1">
          <w:rPr>
            <w:rFonts w:ascii="仿宋_GB2312" w:eastAsia="仿宋" w:hint="eastAsia"/>
          </w:rPr>
          <w:t>100080</w:t>
        </w:r>
        <w:r w:rsidRPr="00D614B1">
          <w:rPr>
            <w:rFonts w:ascii="仿宋_GB2312" w:eastAsia="仿宋" w:hint="eastAsia"/>
          </w:rPr>
          <w:t>）</w:t>
        </w:r>
      </w:ins>
    </w:p>
    <w:p w:rsidR="001A4863" w:rsidRPr="00D614B1" w:rsidRDefault="001A4863" w:rsidP="001A4863">
      <w:pPr>
        <w:overflowPunct w:val="0"/>
        <w:spacing w:line="600" w:lineRule="exact"/>
        <w:ind w:firstLineChars="200" w:firstLine="640"/>
        <w:rPr>
          <w:ins w:id="122" w:author="李达亮" w:date="2018-05-31T15:57:00Z"/>
          <w:rFonts w:ascii="仿宋_GB2312" w:eastAsia="仿宋"/>
        </w:rPr>
      </w:pPr>
      <w:ins w:id="123" w:author="李达亮" w:date="2018-05-31T15:57:00Z">
        <w:r w:rsidRPr="00D614B1">
          <w:rPr>
            <w:rFonts w:ascii="仿宋_GB2312" w:eastAsia="仿宋" w:hint="eastAsia"/>
          </w:rPr>
          <w:t>联</w:t>
        </w:r>
        <w:r w:rsidRPr="00D614B1">
          <w:rPr>
            <w:rFonts w:ascii="仿宋_GB2312" w:eastAsia="仿宋" w:hint="eastAsia"/>
          </w:rPr>
          <w:t xml:space="preserve"> </w:t>
        </w:r>
        <w:r w:rsidRPr="00D614B1">
          <w:rPr>
            <w:rFonts w:ascii="仿宋_GB2312" w:eastAsia="仿宋" w:hint="eastAsia"/>
          </w:rPr>
          <w:t>系</w:t>
        </w:r>
        <w:r w:rsidRPr="00D614B1">
          <w:rPr>
            <w:rFonts w:ascii="仿宋_GB2312" w:eastAsia="仿宋" w:hint="eastAsia"/>
          </w:rPr>
          <w:t xml:space="preserve"> </w:t>
        </w:r>
        <w:r w:rsidRPr="00D614B1">
          <w:rPr>
            <w:rFonts w:ascii="仿宋_GB2312" w:eastAsia="仿宋" w:hint="eastAsia"/>
          </w:rPr>
          <w:t>人：</w:t>
        </w:r>
        <w:r>
          <w:rPr>
            <w:rFonts w:ascii="仿宋_GB2312" w:eastAsia="仿宋" w:hint="eastAsia"/>
          </w:rPr>
          <w:t>李达亮</w:t>
        </w:r>
      </w:ins>
    </w:p>
    <w:p w:rsidR="001A4863" w:rsidRPr="00D614B1" w:rsidRDefault="001A4863" w:rsidP="001A4863">
      <w:pPr>
        <w:overflowPunct w:val="0"/>
        <w:spacing w:line="600" w:lineRule="exact"/>
        <w:ind w:firstLineChars="200" w:firstLine="640"/>
        <w:rPr>
          <w:ins w:id="124" w:author="李达亮" w:date="2018-05-31T15:57:00Z"/>
          <w:rFonts w:ascii="仿宋_GB2312" w:eastAsia="仿宋"/>
        </w:rPr>
      </w:pPr>
      <w:ins w:id="125" w:author="李达亮" w:date="2018-05-31T15:57:00Z">
        <w:r w:rsidRPr="00D614B1">
          <w:rPr>
            <w:rFonts w:ascii="仿宋_GB2312" w:eastAsia="仿宋" w:hint="eastAsia"/>
          </w:rPr>
          <w:t>电子信箱：</w:t>
        </w:r>
        <w:r>
          <w:rPr>
            <w:rFonts w:ascii="仿宋_GB2312" w:eastAsia="仿宋"/>
          </w:rPr>
          <w:t>lidl</w:t>
        </w:r>
        <w:r w:rsidRPr="00D614B1">
          <w:rPr>
            <w:rFonts w:ascii="仿宋_GB2312" w:eastAsia="仿宋" w:hint="eastAsia"/>
          </w:rPr>
          <w:t xml:space="preserve">@zgcgroup.com.cn </w:t>
        </w:r>
      </w:ins>
    </w:p>
    <w:p w:rsidR="001A4863" w:rsidRPr="00D614B1" w:rsidRDefault="001A4863" w:rsidP="001A4863">
      <w:pPr>
        <w:overflowPunct w:val="0"/>
        <w:spacing w:line="600" w:lineRule="exact"/>
        <w:ind w:firstLineChars="200" w:firstLine="640"/>
        <w:rPr>
          <w:ins w:id="126" w:author="李达亮" w:date="2018-05-31T15:57:00Z"/>
          <w:rFonts w:ascii="仿宋_GB2312" w:eastAsia="仿宋"/>
        </w:rPr>
      </w:pPr>
      <w:ins w:id="127" w:author="李达亮" w:date="2018-05-31T15:57:00Z">
        <w:r w:rsidRPr="00D614B1">
          <w:rPr>
            <w:rFonts w:ascii="仿宋_GB2312" w:eastAsia="仿宋" w:hint="eastAsia"/>
          </w:rPr>
          <w:t>特此公示。</w:t>
        </w:r>
      </w:ins>
    </w:p>
    <w:p w:rsidR="001A4863" w:rsidRDefault="001A4863" w:rsidP="001A4863">
      <w:pPr>
        <w:overflowPunct w:val="0"/>
        <w:spacing w:line="600" w:lineRule="exact"/>
        <w:ind w:firstLineChars="200" w:firstLine="640"/>
        <w:rPr>
          <w:ins w:id="128" w:author="李达亮" w:date="2018-05-31T15:57:00Z"/>
          <w:rFonts w:ascii="仿宋_GB2312" w:eastAsia="仿宋"/>
        </w:rPr>
      </w:pPr>
    </w:p>
    <w:p w:rsidR="001A4863" w:rsidRPr="00520CAA" w:rsidRDefault="001A4863" w:rsidP="001A4863">
      <w:pPr>
        <w:overflowPunct w:val="0"/>
        <w:spacing w:line="600" w:lineRule="exact"/>
        <w:ind w:firstLineChars="200" w:firstLine="640"/>
        <w:rPr>
          <w:ins w:id="129" w:author="李达亮" w:date="2018-05-31T15:57:00Z"/>
          <w:rFonts w:ascii="仿宋_GB2312" w:eastAsia="仿宋"/>
        </w:rPr>
      </w:pPr>
    </w:p>
    <w:p w:rsidR="001A4863" w:rsidRPr="00D8041A" w:rsidRDefault="001A4863" w:rsidP="001A4863">
      <w:pPr>
        <w:overflowPunct w:val="0"/>
        <w:spacing w:line="600" w:lineRule="exact"/>
        <w:jc w:val="right"/>
        <w:rPr>
          <w:ins w:id="130" w:author="李达亮" w:date="2018-05-31T15:57:00Z"/>
          <w:rFonts w:ascii="仿宋_GB2312" w:eastAsia="仿宋" w:hAnsi="宋体" w:cs="宋体"/>
        </w:rPr>
      </w:pPr>
      <w:ins w:id="131" w:author="李达亮" w:date="2018-05-31T15:57:00Z">
        <w:r w:rsidRPr="00D8041A">
          <w:rPr>
            <w:rFonts w:ascii="仿宋_GB2312" w:eastAsia="仿宋" w:hAnsi="宋体" w:cs="宋体" w:hint="eastAsia"/>
          </w:rPr>
          <w:t>中关村发展集团</w:t>
        </w:r>
        <w:r>
          <w:rPr>
            <w:rFonts w:ascii="仿宋_GB2312" w:eastAsia="仿宋" w:hAnsi="宋体" w:cs="宋体" w:hint="eastAsia"/>
          </w:rPr>
          <w:t>总部</w:t>
        </w:r>
        <w:r w:rsidRPr="00D8041A">
          <w:rPr>
            <w:rFonts w:ascii="仿宋_GB2312" w:eastAsia="仿宋" w:hAnsi="宋体" w:cs="宋体" w:hint="eastAsia"/>
          </w:rPr>
          <w:t>工会</w:t>
        </w:r>
      </w:ins>
    </w:p>
    <w:p w:rsidR="001A4863" w:rsidRPr="00D8041A" w:rsidRDefault="001A4863" w:rsidP="001A4863">
      <w:pPr>
        <w:wordWrap w:val="0"/>
        <w:overflowPunct w:val="0"/>
        <w:spacing w:line="600" w:lineRule="exact"/>
        <w:jc w:val="right"/>
        <w:rPr>
          <w:ins w:id="132" w:author="李达亮" w:date="2018-05-31T15:57:00Z"/>
          <w:rFonts w:ascii="仿宋_GB2312" w:eastAsia="仿宋" w:hAnsi="宋体" w:cs="宋体"/>
        </w:rPr>
      </w:pPr>
      <w:ins w:id="133" w:author="李达亮" w:date="2018-05-31T15:57:00Z">
        <w:r w:rsidRPr="00D8041A">
          <w:rPr>
            <w:rFonts w:ascii="仿宋_GB2312" w:eastAsia="仿宋" w:hAnsi="宋体" w:cs="宋体" w:hint="eastAsia"/>
          </w:rPr>
          <w:t>2018</w:t>
        </w:r>
        <w:r w:rsidRPr="00D8041A">
          <w:rPr>
            <w:rFonts w:ascii="仿宋_GB2312" w:eastAsia="仿宋" w:hAnsi="宋体" w:cs="宋体" w:hint="eastAsia"/>
          </w:rPr>
          <w:t>年</w:t>
        </w:r>
        <w:r w:rsidRPr="00D8041A">
          <w:rPr>
            <w:rFonts w:ascii="仿宋_GB2312" w:eastAsia="仿宋" w:hAnsi="宋体" w:cs="宋体" w:hint="eastAsia"/>
          </w:rPr>
          <w:t>5</w:t>
        </w:r>
        <w:r w:rsidRPr="00D8041A">
          <w:rPr>
            <w:rFonts w:ascii="仿宋_GB2312" w:eastAsia="仿宋" w:hAnsi="宋体" w:cs="宋体" w:hint="eastAsia"/>
          </w:rPr>
          <w:t>月</w:t>
        </w:r>
        <w:r>
          <w:rPr>
            <w:rFonts w:ascii="仿宋_GB2312" w:eastAsia="仿宋" w:hAnsi="宋体" w:cs="宋体"/>
          </w:rPr>
          <w:t>31</w:t>
        </w:r>
        <w:r w:rsidRPr="00D8041A">
          <w:rPr>
            <w:rFonts w:ascii="仿宋_GB2312" w:eastAsia="仿宋" w:hAnsi="宋体" w:cs="宋体" w:hint="eastAsia"/>
          </w:rPr>
          <w:t>日</w:t>
        </w:r>
        <w:r>
          <w:rPr>
            <w:rFonts w:ascii="仿宋_GB2312" w:eastAsia="仿宋" w:hAnsi="宋体" w:cs="宋体" w:hint="eastAsia"/>
          </w:rPr>
          <w:t xml:space="preserve"> </w:t>
        </w:r>
        <w:r>
          <w:rPr>
            <w:rFonts w:ascii="仿宋_GB2312" w:eastAsia="仿宋" w:hAnsi="宋体" w:cs="宋体"/>
          </w:rPr>
          <w:t xml:space="preserve">   </w:t>
        </w:r>
      </w:ins>
    </w:p>
    <w:p w:rsidR="00C01F78" w:rsidRDefault="00C01F78"/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达亮">
    <w15:presenceInfo w15:providerId="None" w15:userId="李达亮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OBy9/J+8zqg7YOIfnrC5bVdtg/I=" w:salt="pYtvPw8uiB5Hr1EgZmzij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1A4863"/>
    <w:rsid w:val="003224B0"/>
    <w:rsid w:val="00556794"/>
    <w:rsid w:val="009E5815"/>
    <w:rsid w:val="00C01F78"/>
    <w:rsid w:val="00C474F9"/>
    <w:rsid w:val="00D81E24"/>
    <w:rsid w:val="00DA05A6"/>
    <w:rsid w:val="00DC7D0F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863"/>
    <w:pPr>
      <w:widowControl w:val="0"/>
      <w:spacing w:line="240" w:lineRule="atLeas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E581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5815"/>
    <w:rPr>
      <w:rFonts w:ascii="Times New Roman" w:eastAsia="仿宋_GB2312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8</DocSecurity>
  <Lines>4</Lines>
  <Paragraphs>1</Paragraphs>
  <ScaleCrop>false</ScaleCrop>
  <Company>ufida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4</cp:revision>
  <dcterms:created xsi:type="dcterms:W3CDTF">2012-05-16T03:16:00Z</dcterms:created>
  <dcterms:modified xsi:type="dcterms:W3CDTF">2018-11-20T06:31:00Z</dcterms:modified>
</cp:coreProperties>
</file>