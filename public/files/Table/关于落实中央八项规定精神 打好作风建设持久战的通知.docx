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BD" w:rsidRDefault="00DA66BD" w:rsidP="00DA66BD">
      <w:pPr>
        <w:spacing w:line="600" w:lineRule="exact"/>
        <w:jc w:val="center"/>
        <w:rPr>
          <w:ins w:id="0" w:author="于星" w:date="2018-12-04T17:00:00Z"/>
          <w:rFonts w:ascii="方正小标宋简体" w:eastAsia="方正小标宋简体" w:hAnsi="仿宋"/>
          <w:sz w:val="44"/>
          <w:szCs w:val="44"/>
        </w:rPr>
      </w:pPr>
      <w:ins w:id="1" w:author="于星" w:date="2018-12-04T17:00:00Z">
        <w:r w:rsidRPr="00EC7DCB">
          <w:rPr>
            <w:rFonts w:ascii="方正小标宋简体" w:eastAsia="方正小标宋简体" w:hAnsi="仿宋" w:hint="eastAsia"/>
            <w:sz w:val="44"/>
            <w:szCs w:val="44"/>
          </w:rPr>
          <w:t>关于</w:t>
        </w:r>
        <w:r>
          <w:rPr>
            <w:rFonts w:ascii="方正小标宋简体" w:eastAsia="方正小标宋简体" w:hAnsi="仿宋" w:hint="eastAsia"/>
            <w:sz w:val="44"/>
            <w:szCs w:val="44"/>
          </w:rPr>
          <w:t>落实中央八项规定精神</w:t>
        </w:r>
      </w:ins>
    </w:p>
    <w:p w:rsidR="00DA66BD" w:rsidRPr="00EC7DCB" w:rsidRDefault="00DA66BD" w:rsidP="00DA66BD">
      <w:pPr>
        <w:spacing w:line="600" w:lineRule="exact"/>
        <w:jc w:val="center"/>
        <w:rPr>
          <w:ins w:id="2" w:author="于星" w:date="2018-12-04T17:00:00Z"/>
          <w:rFonts w:ascii="方正小标宋简体" w:eastAsia="方正小标宋简体" w:hAnsi="仿宋"/>
          <w:sz w:val="44"/>
          <w:szCs w:val="44"/>
        </w:rPr>
      </w:pPr>
      <w:ins w:id="3" w:author="于星" w:date="2018-12-04T17:00:00Z">
        <w:r>
          <w:rPr>
            <w:rFonts w:ascii="方正小标宋简体" w:eastAsia="方正小标宋简体" w:hAnsi="仿宋" w:hint="eastAsia"/>
            <w:sz w:val="44"/>
            <w:szCs w:val="44"/>
          </w:rPr>
          <w:t>打好作风建设持久战的通知</w:t>
        </w:r>
      </w:ins>
    </w:p>
    <w:p w:rsidR="00DA66BD" w:rsidRDefault="00DA66BD" w:rsidP="00DA66BD">
      <w:pPr>
        <w:spacing w:line="560" w:lineRule="exact"/>
        <w:rPr>
          <w:ins w:id="4" w:author="于星" w:date="2018-12-04T17:00:00Z"/>
          <w:rFonts w:ascii="仿宋" w:eastAsia="仿宋" w:hAnsi="仿宋"/>
          <w:sz w:val="32"/>
          <w:szCs w:val="32"/>
        </w:rPr>
      </w:pPr>
    </w:p>
    <w:p w:rsidR="00DA66BD" w:rsidRPr="00EC7DCB" w:rsidRDefault="00DA66BD" w:rsidP="00DA66BD">
      <w:pPr>
        <w:spacing w:line="560" w:lineRule="exact"/>
        <w:rPr>
          <w:ins w:id="5" w:author="于星" w:date="2018-12-04T17:00:00Z"/>
          <w:rFonts w:ascii="仿宋" w:eastAsia="仿宋" w:hAnsi="仿宋"/>
          <w:sz w:val="32"/>
          <w:szCs w:val="32"/>
        </w:rPr>
      </w:pPr>
      <w:ins w:id="6" w:author="于星" w:date="2018-12-04T17:00:00Z">
        <w:r w:rsidRPr="00EC7DCB">
          <w:rPr>
            <w:rFonts w:ascii="仿宋" w:eastAsia="仿宋" w:hAnsi="仿宋" w:hint="eastAsia"/>
            <w:sz w:val="32"/>
            <w:szCs w:val="32"/>
          </w:rPr>
          <w:t>集团</w:t>
        </w:r>
        <w:r>
          <w:rPr>
            <w:rFonts w:ascii="仿宋" w:eastAsia="仿宋" w:hAnsi="仿宋" w:hint="eastAsia"/>
            <w:sz w:val="32"/>
            <w:szCs w:val="32"/>
          </w:rPr>
          <w:t>各直属党组织、区企共管子公司党组织：</w:t>
        </w:r>
      </w:ins>
    </w:p>
    <w:p w:rsidR="00DA66BD" w:rsidRDefault="00DA66BD" w:rsidP="00DA66BD">
      <w:pPr>
        <w:spacing w:line="560" w:lineRule="exact"/>
        <w:ind w:firstLineChars="200" w:firstLine="640"/>
        <w:rPr>
          <w:ins w:id="7" w:author="于星" w:date="2018-12-04T17:00:00Z"/>
          <w:rFonts w:ascii="仿宋" w:eastAsia="仿宋" w:hAnsi="仿宋"/>
          <w:sz w:val="32"/>
          <w:szCs w:val="32"/>
        </w:rPr>
      </w:pPr>
      <w:ins w:id="8" w:author="于星" w:date="2018-12-04T17:00:00Z">
        <w:r w:rsidRPr="00EC7DCB">
          <w:rPr>
            <w:rFonts w:ascii="仿宋" w:eastAsia="仿宋" w:hAnsi="仿宋" w:hint="eastAsia"/>
            <w:sz w:val="32"/>
            <w:szCs w:val="32"/>
          </w:rPr>
          <w:t>近日，</w:t>
        </w:r>
        <w:r>
          <w:rPr>
            <w:rFonts w:ascii="仿宋" w:eastAsia="仿宋" w:hAnsi="仿宋" w:hint="eastAsia"/>
            <w:sz w:val="32"/>
            <w:szCs w:val="32"/>
          </w:rPr>
          <w:t>集团纪委收到北京市纪委《关于转发&lt;违反中央八项规定精神问题月报数据填报说明&gt;的通知》，该通知</w:t>
        </w:r>
        <w:r w:rsidRPr="00EC7DCB">
          <w:rPr>
            <w:rFonts w:ascii="仿宋" w:eastAsia="仿宋" w:hAnsi="仿宋" w:hint="eastAsia"/>
            <w:sz w:val="32"/>
            <w:szCs w:val="32"/>
          </w:rPr>
          <w:t>进一步明确了违反中央八项规定精神问题的具体情形。</w:t>
        </w:r>
        <w:r>
          <w:rPr>
            <w:rFonts w:ascii="仿宋" w:eastAsia="仿宋" w:hAnsi="仿宋" w:hint="eastAsia"/>
            <w:sz w:val="32"/>
            <w:szCs w:val="32"/>
          </w:rPr>
          <w:t>为便于每名党员了解掌握哪些具体行为违反中央八项规定精神，现将有关内容摘录并转发给你们，请各基层党组织迅速传达通知精神，帮助广大党员掌握九类违规问题的具体情形，做到知敬畏、存戒惧、守底线。坚决落实好中央八项规定精神，坚决抵制违规行为，打好作风建设持久战。请各基层党组织12月7日前报告传达情况。</w:t>
        </w:r>
      </w:ins>
    </w:p>
    <w:p w:rsidR="00DA66BD" w:rsidRDefault="00DA66BD" w:rsidP="00DA66BD">
      <w:pPr>
        <w:spacing w:line="560" w:lineRule="exact"/>
        <w:ind w:firstLineChars="200" w:firstLine="640"/>
        <w:rPr>
          <w:ins w:id="9" w:author="于星" w:date="2018-12-04T17:00:00Z"/>
          <w:rFonts w:ascii="仿宋" w:eastAsia="仿宋" w:hAnsi="仿宋"/>
          <w:sz w:val="32"/>
          <w:szCs w:val="32"/>
        </w:rPr>
      </w:pPr>
      <w:ins w:id="10" w:author="于星" w:date="2018-12-04T17:00:00Z">
        <w:r>
          <w:rPr>
            <w:rFonts w:ascii="仿宋" w:eastAsia="仿宋" w:hAnsi="仿宋" w:hint="eastAsia"/>
            <w:sz w:val="32"/>
            <w:szCs w:val="32"/>
          </w:rPr>
          <w:t>集团纪委将按照北京市纪委有关要求加大监督检查力度。各单位如发现违反中央八项规定精神的问题，应及</w:t>
        </w:r>
        <w:r w:rsidRPr="00EC7DCB">
          <w:rPr>
            <w:rFonts w:ascii="仿宋" w:eastAsia="仿宋" w:hAnsi="仿宋" w:hint="eastAsia"/>
            <w:sz w:val="32"/>
            <w:szCs w:val="32"/>
          </w:rPr>
          <w:t>时上报</w:t>
        </w:r>
        <w:r>
          <w:rPr>
            <w:rFonts w:ascii="仿宋" w:eastAsia="仿宋" w:hAnsi="仿宋" w:hint="eastAsia"/>
            <w:sz w:val="32"/>
            <w:szCs w:val="32"/>
          </w:rPr>
          <w:t>集团纪委</w:t>
        </w:r>
        <w:r w:rsidRPr="00EC7DCB">
          <w:rPr>
            <w:rFonts w:ascii="仿宋" w:eastAsia="仿宋" w:hAnsi="仿宋" w:hint="eastAsia"/>
            <w:sz w:val="32"/>
            <w:szCs w:val="32"/>
          </w:rPr>
          <w:t xml:space="preserve">。 </w:t>
        </w:r>
      </w:ins>
    </w:p>
    <w:p w:rsidR="00DA66BD" w:rsidRDefault="00DA66BD" w:rsidP="00DA66BD">
      <w:pPr>
        <w:spacing w:line="560" w:lineRule="exact"/>
        <w:ind w:firstLineChars="200" w:firstLine="640"/>
        <w:rPr>
          <w:ins w:id="11" w:author="于星" w:date="2018-12-04T17:00:00Z"/>
          <w:rFonts w:ascii="仿宋" w:eastAsia="仿宋" w:hAnsi="仿宋"/>
          <w:sz w:val="32"/>
          <w:szCs w:val="32"/>
        </w:rPr>
      </w:pPr>
      <w:ins w:id="12" w:author="于星" w:date="2018-12-04T17:00:00Z">
        <w:r>
          <w:rPr>
            <w:rFonts w:ascii="仿宋" w:eastAsia="仿宋" w:hAnsi="仿宋" w:hint="eastAsia"/>
            <w:sz w:val="32"/>
            <w:szCs w:val="32"/>
          </w:rPr>
          <w:t>特此通知。</w:t>
        </w:r>
      </w:ins>
    </w:p>
    <w:p w:rsidR="00DA66BD" w:rsidRDefault="00DA66BD" w:rsidP="00DA66BD">
      <w:pPr>
        <w:spacing w:line="560" w:lineRule="exact"/>
        <w:ind w:firstLineChars="200" w:firstLine="640"/>
        <w:rPr>
          <w:ins w:id="13" w:author="于星" w:date="2018-12-04T17:00:00Z"/>
          <w:rFonts w:ascii="仿宋" w:eastAsia="仿宋" w:hAnsi="仿宋"/>
          <w:sz w:val="32"/>
          <w:szCs w:val="32"/>
        </w:rPr>
      </w:pPr>
      <w:ins w:id="14" w:author="于星" w:date="2018-12-04T17:00:00Z">
        <w:r>
          <w:rPr>
            <w:rFonts w:ascii="仿宋" w:eastAsia="仿宋" w:hAnsi="仿宋" w:hint="eastAsia"/>
            <w:sz w:val="32"/>
            <w:szCs w:val="32"/>
          </w:rPr>
          <w:t>附件：关于</w:t>
        </w:r>
        <w:r w:rsidRPr="00F65E88">
          <w:rPr>
            <w:rFonts w:ascii="仿宋" w:eastAsia="仿宋" w:hAnsi="仿宋" w:hint="eastAsia"/>
            <w:sz w:val="32"/>
            <w:szCs w:val="32"/>
          </w:rPr>
          <w:t>违反中央八项规定精神问题</w:t>
        </w:r>
        <w:r>
          <w:rPr>
            <w:rFonts w:ascii="仿宋" w:eastAsia="仿宋" w:hAnsi="仿宋" w:hint="eastAsia"/>
            <w:sz w:val="32"/>
            <w:szCs w:val="32"/>
          </w:rPr>
          <w:t>的</w:t>
        </w:r>
        <w:r w:rsidRPr="00F65E88">
          <w:rPr>
            <w:rFonts w:ascii="仿宋" w:eastAsia="仿宋" w:hAnsi="仿宋" w:hint="eastAsia"/>
            <w:sz w:val="32"/>
            <w:szCs w:val="32"/>
          </w:rPr>
          <w:t>分类说明</w:t>
        </w:r>
      </w:ins>
    </w:p>
    <w:p w:rsidR="00DA66BD" w:rsidRDefault="00DA66BD" w:rsidP="00DA66BD">
      <w:pPr>
        <w:spacing w:line="560" w:lineRule="exact"/>
        <w:ind w:firstLineChars="200" w:firstLine="640"/>
        <w:rPr>
          <w:ins w:id="15" w:author="于星" w:date="2018-12-04T17:00:00Z"/>
          <w:rFonts w:ascii="仿宋_GB2312" w:eastAsia="仿宋_GB2312"/>
          <w:sz w:val="32"/>
          <w:szCs w:val="32"/>
        </w:rPr>
      </w:pPr>
      <w:ins w:id="16" w:author="于星" w:date="2018-12-04T17:00:00Z">
        <w:r>
          <w:rPr>
            <w:rFonts w:ascii="仿宋" w:eastAsia="仿宋" w:hAnsi="仿宋" w:hint="eastAsia"/>
            <w:sz w:val="32"/>
            <w:szCs w:val="32"/>
          </w:rPr>
          <w:t>联系人：</w:t>
        </w:r>
        <w:r>
          <w:rPr>
            <w:rFonts w:ascii="仿宋_GB2312" w:eastAsia="仿宋_GB2312" w:hint="eastAsia"/>
            <w:sz w:val="32"/>
            <w:szCs w:val="32"/>
          </w:rPr>
          <w:t>孙齐，于星</w:t>
        </w:r>
      </w:ins>
    </w:p>
    <w:p w:rsidR="00DA66BD" w:rsidRPr="00AA4EFE" w:rsidRDefault="00DA66BD" w:rsidP="00DA66BD">
      <w:pPr>
        <w:spacing w:line="560" w:lineRule="exact"/>
        <w:ind w:firstLineChars="200" w:firstLine="640"/>
        <w:jc w:val="left"/>
        <w:rPr>
          <w:ins w:id="17" w:author="于星" w:date="2018-12-04T17:00:00Z"/>
          <w:rFonts w:ascii="仿宋_GB2312" w:eastAsia="仿宋_GB2312"/>
          <w:sz w:val="32"/>
          <w:szCs w:val="32"/>
        </w:rPr>
      </w:pPr>
      <w:ins w:id="18" w:author="于星" w:date="2018-12-04T17:00:00Z">
        <w:r>
          <w:rPr>
            <w:rFonts w:ascii="仿宋_GB2312" w:eastAsia="仿宋_GB2312" w:hint="eastAsia"/>
            <w:sz w:val="32"/>
            <w:szCs w:val="32"/>
          </w:rPr>
          <w:t>联系电话：83453626,83453338</w:t>
        </w:r>
      </w:ins>
    </w:p>
    <w:p w:rsidR="00DA66BD" w:rsidRDefault="00DA66BD" w:rsidP="00DA66BD">
      <w:pPr>
        <w:spacing w:line="560" w:lineRule="exact"/>
        <w:ind w:firstLineChars="250" w:firstLine="525"/>
        <w:jc w:val="left"/>
        <w:rPr>
          <w:ins w:id="19" w:author="于星" w:date="2018-12-04T17:00:00Z"/>
          <w:rFonts w:ascii="仿宋" w:eastAsia="仿宋" w:hAnsi="仿宋"/>
          <w:sz w:val="32"/>
          <w:szCs w:val="32"/>
        </w:rPr>
      </w:pPr>
      <w:ins w:id="20" w:author="于星" w:date="2018-12-04T17:00:00Z">
        <w:r>
          <w:fldChar w:fldCharType="begin"/>
        </w:r>
        <w:r>
          <w:instrText>HYPERLINK "mailto:</w:instrText>
        </w:r>
        <w:r>
          <w:instrText>邮箱</w:instrText>
        </w:r>
        <w:r>
          <w:instrText>sunqi@zgcgroup.com.cn</w:instrText>
        </w:r>
        <w:r>
          <w:instrText>；</w:instrText>
        </w:r>
        <w:r>
          <w:instrText>yuxing@zgcgroup.com.cn"</w:instrText>
        </w:r>
        <w:r>
          <w:fldChar w:fldCharType="separate"/>
        </w:r>
        <w:r w:rsidRPr="005702B8">
          <w:rPr>
            <w:rStyle w:val="a3"/>
            <w:rFonts w:ascii="仿宋_GB2312" w:eastAsia="仿宋_GB2312" w:hint="eastAsia"/>
            <w:sz w:val="32"/>
            <w:szCs w:val="32"/>
          </w:rPr>
          <w:t>邮箱sunqi@zgcgroup.com.cn；yuxing@zgcgroup.com.cn</w:t>
        </w:r>
        <w:r>
          <w:fldChar w:fldCharType="end"/>
        </w:r>
        <w:r>
          <w:rPr>
            <w:rFonts w:ascii="仿宋" w:eastAsia="仿宋" w:hAnsi="仿宋" w:hint="eastAsia"/>
            <w:sz w:val="32"/>
            <w:szCs w:val="32"/>
          </w:rPr>
          <w:t xml:space="preserve"> </w:t>
        </w:r>
      </w:ins>
    </w:p>
    <w:p w:rsidR="00DA66BD" w:rsidRPr="006C7628" w:rsidRDefault="00DA66BD" w:rsidP="00DA66BD">
      <w:pPr>
        <w:spacing w:line="560" w:lineRule="exact"/>
        <w:ind w:firstLineChars="1400" w:firstLine="4480"/>
        <w:jc w:val="left"/>
        <w:rPr>
          <w:ins w:id="21" w:author="于星" w:date="2018-12-04T17:00:00Z"/>
          <w:rFonts w:ascii="仿宋" w:eastAsia="仿宋" w:hAnsi="仿宋"/>
          <w:sz w:val="32"/>
          <w:szCs w:val="32"/>
        </w:rPr>
      </w:pPr>
    </w:p>
    <w:p w:rsidR="00DA66BD" w:rsidRDefault="00DA66BD">
      <w:pPr>
        <w:spacing w:line="560" w:lineRule="exact"/>
        <w:ind w:firstLineChars="1300" w:firstLine="4160"/>
        <w:rPr>
          <w:ins w:id="22" w:author="于星" w:date="2018-12-04T17:00:00Z"/>
          <w:rFonts w:ascii="仿宋" w:eastAsia="仿宋" w:hAnsi="仿宋"/>
          <w:sz w:val="32"/>
          <w:szCs w:val="32"/>
        </w:rPr>
        <w:pPrChange w:id="23" w:author="于星" w:date="2018-12-04T17:00:00Z">
          <w:pPr>
            <w:spacing w:line="560" w:lineRule="exact"/>
            <w:ind w:firstLineChars="1550" w:firstLine="4960"/>
          </w:pPr>
        </w:pPrChange>
      </w:pPr>
      <w:ins w:id="24" w:author="于星" w:date="2018-12-04T17:00:00Z">
        <w:r>
          <w:rPr>
            <w:rFonts w:ascii="仿宋" w:eastAsia="仿宋" w:hAnsi="仿宋" w:hint="eastAsia"/>
            <w:sz w:val="32"/>
            <w:szCs w:val="32"/>
          </w:rPr>
          <w:t>中关村发展集团纪委</w:t>
        </w:r>
      </w:ins>
    </w:p>
    <w:p w:rsidR="00C01F78" w:rsidDel="00DA66BD" w:rsidRDefault="00DA66BD">
      <w:pPr>
        <w:spacing w:line="560" w:lineRule="exact"/>
        <w:ind w:firstLineChars="2100" w:firstLine="6720"/>
        <w:rPr>
          <w:del w:id="25" w:author="于星" w:date="2018-12-04T17:01:00Z"/>
        </w:rPr>
        <w:pPrChange w:id="26" w:author="于星" w:date="2018-12-04T17:01:00Z">
          <w:pPr/>
        </w:pPrChange>
      </w:pPr>
      <w:ins w:id="27" w:author="于星" w:date="2018-12-04T17:00:00Z">
        <w:r w:rsidRPr="00EC7DCB">
          <w:rPr>
            <w:rFonts w:ascii="仿宋" w:eastAsia="仿宋" w:hAnsi="仿宋" w:hint="eastAsia"/>
            <w:sz w:val="32"/>
            <w:szCs w:val="32"/>
          </w:rPr>
          <w:t>2018年</w:t>
        </w:r>
        <w:r>
          <w:rPr>
            <w:rFonts w:ascii="仿宋" w:eastAsia="仿宋" w:hAnsi="仿宋" w:hint="eastAsia"/>
            <w:sz w:val="32"/>
            <w:szCs w:val="32"/>
          </w:rPr>
          <w:t>12</w:t>
        </w:r>
        <w:r w:rsidRPr="00EC7DCB">
          <w:rPr>
            <w:rFonts w:ascii="仿宋" w:eastAsia="仿宋" w:hAnsi="仿宋" w:hint="eastAsia"/>
            <w:sz w:val="32"/>
            <w:szCs w:val="32"/>
          </w:rPr>
          <w:t>月</w:t>
        </w:r>
        <w:r>
          <w:rPr>
            <w:rFonts w:ascii="仿宋" w:eastAsia="仿宋" w:hAnsi="仿宋" w:hint="eastAsia"/>
            <w:sz w:val="32"/>
            <w:szCs w:val="32"/>
          </w:rPr>
          <w:t>4</w:t>
        </w:r>
        <w:r w:rsidRPr="00EC7DCB">
          <w:rPr>
            <w:rFonts w:ascii="仿宋" w:eastAsia="仿宋" w:hAnsi="仿宋" w:hint="eastAsia"/>
            <w:sz w:val="32"/>
            <w:szCs w:val="32"/>
          </w:rPr>
          <w:t>日</w:t>
        </w:r>
      </w:ins>
    </w:p>
    <w:p w:rsidR="00C474F9" w:rsidRDefault="00C474F9">
      <w:pPr>
        <w:spacing w:line="560" w:lineRule="exact"/>
        <w:ind w:firstLineChars="2100" w:firstLine="4410"/>
        <w:pPrChange w:id="28" w:author="于星" w:date="2018-12-04T17:01:00Z">
          <w:pPr/>
        </w:pPrChange>
      </w:pPr>
    </w:p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42" w:rsidRDefault="005A2142" w:rsidP="00DA66BD">
      <w:r>
        <w:separator/>
      </w:r>
    </w:p>
  </w:endnote>
  <w:endnote w:type="continuationSeparator" w:id="0">
    <w:p w:rsidR="005A2142" w:rsidRDefault="005A2142" w:rsidP="00DA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42" w:rsidRDefault="005A2142" w:rsidP="00DA66BD">
      <w:r>
        <w:separator/>
      </w:r>
    </w:p>
  </w:footnote>
  <w:footnote w:type="continuationSeparator" w:id="0">
    <w:p w:rsidR="005A2142" w:rsidRDefault="005A2142" w:rsidP="00DA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mWly7qD+6/CorSEspKqSNcQTm/c=" w:salt="2Ms8tDUGvQ5l4lk3xuC/c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3224B0"/>
    <w:rsid w:val="003E2F4D"/>
    <w:rsid w:val="00556794"/>
    <w:rsid w:val="005A2142"/>
    <w:rsid w:val="00C01F78"/>
    <w:rsid w:val="00C474F9"/>
    <w:rsid w:val="00D81E24"/>
    <w:rsid w:val="00DA05A6"/>
    <w:rsid w:val="00DA66BD"/>
    <w:rsid w:val="00DC7D0F"/>
    <w:rsid w:val="00EC2421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6B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DA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A66B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A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A66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C24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24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8</DocSecurity>
  <Lines>3</Lines>
  <Paragraphs>1</Paragraphs>
  <ScaleCrop>false</ScaleCrop>
  <Company>ufida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4</cp:revision>
  <dcterms:created xsi:type="dcterms:W3CDTF">2012-05-16T03:16:00Z</dcterms:created>
  <dcterms:modified xsi:type="dcterms:W3CDTF">2019-01-03T05:26:00Z</dcterms:modified>
</cp:coreProperties>
</file>