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20" w:firstLineChars="800"/>
        <w:jc w:val="both"/>
        <w:rPr>
          <w:rFonts w:hint="eastAsia" w:ascii="方正小标宋简体" w:hAnsi="方正小标宋简体" w:eastAsia="方正小标宋简体" w:cs="方正小标宋简体"/>
          <w:color w:val="auto"/>
          <w:sz w:val="44"/>
          <w:szCs w:val="44"/>
          <w:lang w:val="en-US" w:eastAsia="zh-CN"/>
        </w:rPr>
      </w:pPr>
      <w:bookmarkStart w:id="0" w:name="_GoBack"/>
      <w:bookmarkEnd w:id="0"/>
      <w:r>
        <w:rPr>
          <w:rFonts w:hint="eastAsia" w:ascii="方正小标宋简体" w:hAnsi="方正小标宋简体" w:eastAsia="方正小标宋简体" w:cs="方正小标宋简体"/>
          <w:color w:val="auto"/>
          <w:sz w:val="44"/>
          <w:szCs w:val="44"/>
          <w:lang w:eastAsia="zh-CN"/>
        </w:rPr>
        <w:t>出访公示</w:t>
      </w:r>
    </w:p>
    <w:p>
      <w:pPr>
        <w:ind w:firstLine="640" w:firstLineChars="200"/>
        <w:jc w:val="both"/>
        <w:rPr>
          <w:rFonts w:hint="eastAsia" w:ascii="仿宋_GB2312" w:hAnsi="仿宋_GB2312" w:eastAsia="仿宋_GB2312" w:cs="仿宋_GB2312"/>
          <w:color w:val="auto"/>
          <w:sz w:val="32"/>
          <w:szCs w:val="32"/>
          <w:lang w:val="en-US" w:eastAsia="zh-CN"/>
        </w:rPr>
      </w:pPr>
    </w:p>
    <w:p>
      <w:pPr>
        <w:ind w:firstLine="640" w:firstLineChars="200"/>
        <w:jc w:val="both"/>
        <w:rPr>
          <w:rFonts w:hint="eastAsia" w:ascii="Arial" w:hAnsi="Arial" w:eastAsia="仿宋_GB2312" w:cs="Arial"/>
          <w:color w:val="auto"/>
          <w:sz w:val="32"/>
          <w:szCs w:val="32"/>
          <w:lang w:val="en-US" w:eastAsia="zh-CN"/>
        </w:rPr>
      </w:pPr>
      <w:r>
        <w:rPr>
          <w:rFonts w:hint="eastAsia" w:ascii="仿宋_GB2312" w:hAnsi="仿宋_GB2312" w:eastAsia="仿宋_GB2312" w:cs="仿宋_GB2312"/>
          <w:color w:val="auto"/>
          <w:sz w:val="32"/>
          <w:szCs w:val="32"/>
          <w:lang w:val="en-US" w:eastAsia="zh-CN"/>
        </w:rPr>
        <w:t>应以</w:t>
      </w:r>
      <w:r>
        <w:rPr>
          <w:rFonts w:hint="eastAsia" w:ascii="仿宋_GB2312" w:eastAsia="仿宋_GB2312"/>
          <w:b w:val="0"/>
          <w:color w:val="auto"/>
          <w:sz w:val="32"/>
          <w:szCs w:val="32"/>
        </w:rPr>
        <w:t>色列、瑞士、英国知名大学及其技术转移机构</w:t>
      </w:r>
      <w:r>
        <w:rPr>
          <w:rFonts w:hint="eastAsia" w:ascii="仿宋_GB2312" w:hAnsi="宋体" w:eastAsia="仿宋_GB2312"/>
          <w:color w:val="auto"/>
          <w:sz w:val="32"/>
          <w:szCs w:val="32"/>
          <w:lang w:eastAsia="zh-CN"/>
        </w:rPr>
        <w:t>等</w:t>
      </w:r>
      <w:r>
        <w:rPr>
          <w:rFonts w:hint="eastAsia" w:ascii="Arial" w:hAnsi="Arial" w:eastAsia="仿宋_GB2312" w:cs="Arial"/>
          <w:color w:val="auto"/>
          <w:sz w:val="32"/>
          <w:szCs w:val="32"/>
          <w:lang w:val="en-US" w:eastAsia="zh-CN"/>
        </w:rPr>
        <w:t>邀请，根据工作安排，中关村发展</w:t>
      </w:r>
      <w:r>
        <w:rPr>
          <w:rFonts w:hint="eastAsia" w:ascii="仿宋_GB2312" w:eastAsia="仿宋_GB2312"/>
          <w:color w:val="auto"/>
          <w:sz w:val="32"/>
          <w:szCs w:val="32"/>
        </w:rPr>
        <w:t>集团</w:t>
      </w:r>
      <w:r>
        <w:rPr>
          <w:rFonts w:hint="eastAsia" w:ascii="仿宋_GB2312" w:eastAsia="仿宋_GB2312"/>
          <w:color w:val="auto"/>
          <w:sz w:val="32"/>
          <w:szCs w:val="32"/>
          <w:lang w:eastAsia="zh-CN"/>
        </w:rPr>
        <w:t>总经理助理邵顺昌同志拟带队</w:t>
      </w:r>
      <w:r>
        <w:rPr>
          <w:rFonts w:hint="eastAsia" w:ascii="Arial" w:hAnsi="Arial" w:eastAsia="仿宋_GB2312" w:cs="Arial"/>
          <w:color w:val="auto"/>
          <w:sz w:val="32"/>
          <w:szCs w:val="32"/>
          <w:lang w:val="en-US" w:eastAsia="zh-CN"/>
        </w:rPr>
        <w:t>于</w:t>
      </w:r>
      <w:r>
        <w:rPr>
          <w:rFonts w:hint="eastAsia" w:ascii="仿宋_GB2312" w:hAnsi="宋体" w:eastAsia="仿宋_GB2312"/>
          <w:color w:val="auto"/>
          <w:sz w:val="32"/>
          <w:szCs w:val="32"/>
        </w:rPr>
        <w:t>2018年10月17日-10月26日</w:t>
      </w:r>
      <w:r>
        <w:rPr>
          <w:rFonts w:hint="eastAsia" w:ascii="Arial" w:hAnsi="Arial" w:eastAsia="仿宋_GB2312" w:cs="Arial"/>
          <w:color w:val="auto"/>
          <w:sz w:val="32"/>
          <w:szCs w:val="32"/>
          <w:lang w:val="en-US" w:eastAsia="zh-CN"/>
        </w:rPr>
        <w:t>赴</w:t>
      </w:r>
      <w:r>
        <w:rPr>
          <w:rFonts w:hint="eastAsia" w:ascii="仿宋_GB2312" w:eastAsia="仿宋_GB2312"/>
          <w:color w:val="auto"/>
          <w:sz w:val="32"/>
          <w:szCs w:val="32"/>
        </w:rPr>
        <w:t>以色列、瑞士、英国</w:t>
      </w:r>
      <w:r>
        <w:rPr>
          <w:rFonts w:hint="eastAsia" w:ascii="Arial" w:hAnsi="Arial" w:eastAsia="仿宋_GB2312" w:cs="Arial"/>
          <w:color w:val="auto"/>
          <w:sz w:val="32"/>
          <w:szCs w:val="32"/>
          <w:lang w:val="en-US" w:eastAsia="zh-CN"/>
        </w:rPr>
        <w:t>执行因公出访任务。按照市委外办、市政府外办有关规定，为强化公示公开，自觉接受群众监督，现将拟出访团组有关信息公示如下。</w:t>
      </w:r>
    </w:p>
    <w:p>
      <w:pPr>
        <w:jc w:val="both"/>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一、出访人员、单位、职务和分工</w:t>
      </w:r>
    </w:p>
    <w:p>
      <w:pPr>
        <w:spacing w:line="600" w:lineRule="exact"/>
        <w:ind w:firstLine="640" w:firstLineChars="200"/>
        <w:rPr>
          <w:rFonts w:hint="eastAsia" w:ascii="Arial" w:hAnsi="Arial" w:eastAsia="仿宋_GB2312" w:cs="Arial"/>
          <w:color w:val="auto"/>
          <w:sz w:val="32"/>
          <w:szCs w:val="32"/>
          <w:lang w:val="en-US" w:eastAsia="zh-CN"/>
        </w:rPr>
      </w:pPr>
      <w:r>
        <w:rPr>
          <w:rFonts w:hint="eastAsia" w:ascii="仿宋_GB2312" w:eastAsia="仿宋_GB2312"/>
          <w:color w:val="auto"/>
          <w:sz w:val="32"/>
          <w:szCs w:val="32"/>
        </w:rPr>
        <w:t>邵顺昌</w:t>
      </w:r>
      <w:r>
        <w:rPr>
          <w:rFonts w:hint="eastAsia" w:ascii="仿宋_GB2312" w:eastAsia="仿宋_GB2312"/>
          <w:color w:val="auto"/>
          <w:sz w:val="32"/>
          <w:szCs w:val="32"/>
          <w:lang w:val="en-US" w:eastAsia="zh-CN"/>
        </w:rPr>
        <w:t>，</w:t>
      </w:r>
      <w:r>
        <w:rPr>
          <w:rFonts w:hint="eastAsia" w:ascii="仿宋_GB2312" w:eastAsia="仿宋_GB2312"/>
          <w:color w:val="auto"/>
          <w:sz w:val="32"/>
          <w:szCs w:val="32"/>
          <w:lang w:eastAsia="zh-CN"/>
        </w:rPr>
        <w:t>中关村发展</w:t>
      </w:r>
      <w:r>
        <w:rPr>
          <w:rFonts w:hint="eastAsia" w:ascii="仿宋_GB2312" w:eastAsia="仿宋_GB2312"/>
          <w:color w:val="auto"/>
          <w:sz w:val="32"/>
          <w:szCs w:val="32"/>
        </w:rPr>
        <w:t>集团总经理助理、北京知识产权运营管理有限公司董事长</w:t>
      </w:r>
      <w:r>
        <w:rPr>
          <w:rFonts w:hint="eastAsia" w:ascii="仿宋_GB2312" w:eastAsia="仿宋_GB2312"/>
          <w:color w:val="auto"/>
          <w:sz w:val="32"/>
          <w:szCs w:val="32"/>
          <w:lang w:eastAsia="zh-CN"/>
        </w:rPr>
        <w:t>；任本团组组长，统筹安排本团组</w:t>
      </w:r>
      <w:r>
        <w:rPr>
          <w:rFonts w:hint="eastAsia" w:ascii="Arial" w:hAnsi="Arial" w:eastAsia="仿宋_GB2312" w:cs="Arial"/>
          <w:color w:val="auto"/>
          <w:sz w:val="32"/>
          <w:szCs w:val="32"/>
          <w:lang w:val="en-US" w:eastAsia="zh-CN"/>
        </w:rPr>
        <w:t>事宜</w:t>
      </w:r>
      <w:r>
        <w:rPr>
          <w:rFonts w:hint="eastAsia" w:ascii="仿宋_GB2312" w:eastAsia="仿宋_GB2312"/>
          <w:color w:val="auto"/>
          <w:sz w:val="32"/>
          <w:szCs w:val="32"/>
          <w:lang w:eastAsia="zh-CN"/>
        </w:rPr>
        <w:t>。</w:t>
      </w:r>
    </w:p>
    <w:p>
      <w:pPr>
        <w:numPr>
          <w:ilvl w:val="0"/>
          <w:numId w:val="0"/>
        </w:numPr>
        <w:ind w:firstLine="640"/>
        <w:jc w:val="both"/>
        <w:rPr>
          <w:rFonts w:hint="eastAsia" w:ascii="Arial" w:hAnsi="Arial" w:eastAsia="仿宋_GB2312" w:cs="Arial"/>
          <w:color w:val="auto"/>
          <w:sz w:val="32"/>
          <w:szCs w:val="32"/>
          <w:lang w:val="en-US" w:eastAsia="zh-CN"/>
        </w:rPr>
      </w:pPr>
      <w:r>
        <w:rPr>
          <w:rFonts w:hint="eastAsia" w:ascii="仿宋_GB2312" w:eastAsia="仿宋_GB2312"/>
          <w:color w:val="auto"/>
          <w:sz w:val="32"/>
          <w:szCs w:val="32"/>
        </w:rPr>
        <w:t>裘里晶</w:t>
      </w:r>
      <w:r>
        <w:rPr>
          <w:rFonts w:hint="eastAsia" w:ascii="仿宋_GB2312" w:eastAsia="仿宋_GB2312"/>
          <w:color w:val="auto"/>
          <w:sz w:val="32"/>
          <w:szCs w:val="32"/>
          <w:lang w:eastAsia="zh-CN"/>
        </w:rPr>
        <w:t>，</w:t>
      </w:r>
      <w:r>
        <w:rPr>
          <w:rFonts w:hint="eastAsia" w:ascii="仿宋_GB2312" w:eastAsia="仿宋_GB2312"/>
          <w:color w:val="auto"/>
          <w:sz w:val="32"/>
          <w:szCs w:val="32"/>
        </w:rPr>
        <w:t>集团海外业务部副部长</w:t>
      </w:r>
      <w:r>
        <w:rPr>
          <w:rFonts w:hint="eastAsia" w:ascii="仿宋_GB2312" w:eastAsia="仿宋_GB2312"/>
          <w:color w:val="auto"/>
          <w:sz w:val="32"/>
          <w:szCs w:val="32"/>
          <w:lang w:val="en-US" w:eastAsia="zh-CN"/>
        </w:rPr>
        <w:t>;团组副组长，负责对接相关合作伙伴等工作</w:t>
      </w:r>
      <w:r>
        <w:rPr>
          <w:rFonts w:hint="eastAsia" w:ascii="Arial" w:hAnsi="Arial" w:eastAsia="仿宋_GB2312" w:cs="Arial"/>
          <w:color w:val="auto"/>
          <w:sz w:val="32"/>
          <w:szCs w:val="32"/>
          <w:lang w:val="en-US" w:eastAsia="zh-CN"/>
        </w:rPr>
        <w:t>。</w:t>
      </w:r>
    </w:p>
    <w:p>
      <w:pPr>
        <w:spacing w:line="600" w:lineRule="exact"/>
        <w:ind w:firstLine="640" w:firstLineChars="200"/>
        <w:rPr>
          <w:rFonts w:hint="eastAsia" w:ascii="仿宋_GB2312" w:eastAsia="仿宋_GB2312"/>
          <w:b w:val="0"/>
          <w:color w:val="auto"/>
          <w:sz w:val="32"/>
          <w:szCs w:val="32"/>
          <w:lang w:eastAsia="zh-CN"/>
        </w:rPr>
      </w:pPr>
      <w:r>
        <w:rPr>
          <w:rFonts w:hint="eastAsia" w:ascii="仿宋_GB2312" w:eastAsia="仿宋_GB2312"/>
          <w:b w:val="0"/>
          <w:color w:val="auto"/>
          <w:sz w:val="32"/>
          <w:szCs w:val="32"/>
        </w:rPr>
        <w:t>张 乐</w:t>
      </w:r>
      <w:r>
        <w:rPr>
          <w:rFonts w:hint="eastAsia" w:ascii="仿宋_GB2312" w:eastAsia="仿宋_GB2312"/>
          <w:b w:val="0"/>
          <w:color w:val="auto"/>
          <w:sz w:val="32"/>
          <w:szCs w:val="32"/>
          <w:lang w:eastAsia="zh-CN"/>
        </w:rPr>
        <w:t>，</w:t>
      </w:r>
      <w:r>
        <w:rPr>
          <w:rFonts w:hint="eastAsia" w:ascii="仿宋_GB2312" w:eastAsia="仿宋_GB2312"/>
          <w:color w:val="auto"/>
          <w:sz w:val="32"/>
          <w:szCs w:val="32"/>
        </w:rPr>
        <w:t>北京知识产权运营管理有限</w:t>
      </w:r>
      <w:r>
        <w:rPr>
          <w:rFonts w:hint="eastAsia" w:ascii="仿宋_GB2312" w:eastAsia="仿宋_GB2312"/>
          <w:b w:val="0"/>
          <w:color w:val="auto"/>
          <w:sz w:val="32"/>
          <w:szCs w:val="32"/>
        </w:rPr>
        <w:t>公司总经理助理</w:t>
      </w:r>
      <w:r>
        <w:rPr>
          <w:rFonts w:hint="eastAsia" w:ascii="仿宋_GB2312" w:eastAsia="仿宋_GB2312"/>
          <w:b w:val="0"/>
          <w:color w:val="auto"/>
          <w:sz w:val="32"/>
          <w:szCs w:val="32"/>
          <w:lang w:eastAsia="zh-CN"/>
        </w:rPr>
        <w:t>；负责规划团组行程等工作。</w:t>
      </w:r>
    </w:p>
    <w:p>
      <w:pPr>
        <w:spacing w:line="600" w:lineRule="exact"/>
        <w:ind w:firstLine="640" w:firstLineChars="200"/>
        <w:rPr>
          <w:rFonts w:hint="eastAsia" w:ascii="Arial" w:hAnsi="Arial" w:eastAsia="仿宋_GB2312" w:cs="Arial"/>
          <w:color w:val="auto"/>
          <w:sz w:val="32"/>
          <w:szCs w:val="32"/>
          <w:lang w:val="en-US" w:eastAsia="zh-CN"/>
        </w:rPr>
      </w:pPr>
      <w:r>
        <w:rPr>
          <w:rFonts w:hint="eastAsia" w:ascii="仿宋_GB2312" w:eastAsia="仿宋_GB2312"/>
          <w:b w:val="0"/>
          <w:color w:val="auto"/>
          <w:sz w:val="32"/>
          <w:szCs w:val="32"/>
        </w:rPr>
        <w:t>贺延芳</w:t>
      </w:r>
      <w:r>
        <w:rPr>
          <w:rFonts w:hint="eastAsia" w:ascii="仿宋_GB2312" w:eastAsia="仿宋_GB2312"/>
          <w:b w:val="0"/>
          <w:color w:val="auto"/>
          <w:sz w:val="32"/>
          <w:szCs w:val="32"/>
          <w:lang w:eastAsia="zh-CN"/>
        </w:rPr>
        <w:t>，</w:t>
      </w:r>
      <w:r>
        <w:rPr>
          <w:rFonts w:hint="eastAsia" w:ascii="仿宋_GB2312" w:eastAsia="仿宋_GB2312"/>
          <w:color w:val="auto"/>
          <w:sz w:val="32"/>
          <w:szCs w:val="32"/>
        </w:rPr>
        <w:t>北京知识产权运营管理有限</w:t>
      </w:r>
      <w:r>
        <w:rPr>
          <w:rFonts w:hint="eastAsia" w:ascii="仿宋_GB2312" w:eastAsia="仿宋_GB2312"/>
          <w:b w:val="0"/>
          <w:color w:val="auto"/>
          <w:sz w:val="32"/>
          <w:szCs w:val="32"/>
        </w:rPr>
        <w:t>公司企划市场部部长</w:t>
      </w:r>
      <w:r>
        <w:rPr>
          <w:rFonts w:hint="eastAsia" w:ascii="仿宋_GB2312" w:eastAsia="仿宋_GB2312"/>
          <w:b w:val="0"/>
          <w:color w:val="auto"/>
          <w:sz w:val="32"/>
          <w:szCs w:val="32"/>
          <w:lang w:eastAsia="zh-CN"/>
        </w:rPr>
        <w:t>，负责执行落实行程具体相关工作。</w:t>
      </w:r>
    </w:p>
    <w:p>
      <w:pPr>
        <w:numPr>
          <w:ilvl w:val="0"/>
          <w:numId w:val="0"/>
        </w:numPr>
        <w:jc w:val="both"/>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二、出访国家及时间</w:t>
      </w:r>
    </w:p>
    <w:p>
      <w:pPr>
        <w:numPr>
          <w:ilvl w:val="0"/>
          <w:numId w:val="0"/>
        </w:numPr>
        <w:ind w:firstLine="640" w:firstLineChars="200"/>
        <w:jc w:val="both"/>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以色列(2018.10.17-10.19)</w:t>
      </w:r>
    </w:p>
    <w:p>
      <w:pPr>
        <w:numPr>
          <w:ilvl w:val="0"/>
          <w:numId w:val="0"/>
        </w:numPr>
        <w:ind w:firstLine="640" w:firstLineChars="200"/>
        <w:jc w:val="both"/>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瑞  士(2018.10.19-10.22)</w:t>
      </w:r>
    </w:p>
    <w:p>
      <w:pPr>
        <w:numPr>
          <w:ilvl w:val="0"/>
          <w:numId w:val="0"/>
        </w:numPr>
        <w:ind w:firstLine="640" w:firstLineChars="200"/>
        <w:jc w:val="both"/>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英  国(2018.10.22-10.25)</w:t>
      </w:r>
    </w:p>
    <w:p>
      <w:pPr>
        <w:numPr>
          <w:ilvl w:val="0"/>
          <w:numId w:val="1"/>
        </w:numPr>
        <w:jc w:val="both"/>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出访目的及预期成果</w:t>
      </w:r>
    </w:p>
    <w:p>
      <w:pPr>
        <w:spacing w:line="600" w:lineRule="exact"/>
        <w:ind w:firstLine="640" w:firstLineChars="200"/>
        <w:rPr>
          <w:rFonts w:hint="eastAsia" w:ascii="仿宋_GB2312" w:eastAsia="仿宋_GB2312"/>
          <w:b w:val="0"/>
          <w:color w:val="auto"/>
          <w:sz w:val="32"/>
          <w:szCs w:val="32"/>
          <w:lang w:eastAsia="zh-CN"/>
        </w:rPr>
      </w:pPr>
      <w:r>
        <w:rPr>
          <w:rFonts w:hint="eastAsia" w:ascii="仿宋_GB2312" w:eastAsia="仿宋_GB2312"/>
          <w:b w:val="0"/>
          <w:color w:val="auto"/>
          <w:sz w:val="32"/>
          <w:szCs w:val="32"/>
        </w:rPr>
        <w:t>此次应以色列、瑞士及英国相关机构邀请，</w:t>
      </w:r>
      <w:r>
        <w:rPr>
          <w:rFonts w:hint="eastAsia" w:ascii="仿宋_GB2312" w:eastAsia="仿宋_GB2312"/>
          <w:b w:val="0"/>
          <w:color w:val="auto"/>
          <w:sz w:val="32"/>
          <w:szCs w:val="32"/>
          <w:lang w:eastAsia="zh-CN"/>
        </w:rPr>
        <w:t>出访人员将</w:t>
      </w:r>
      <w:r>
        <w:rPr>
          <w:rFonts w:hint="eastAsia" w:ascii="仿宋_GB2312" w:eastAsia="仿宋_GB2312"/>
          <w:b w:val="0"/>
          <w:color w:val="auto"/>
          <w:sz w:val="32"/>
          <w:szCs w:val="32"/>
        </w:rPr>
        <w:t>赴上述三国的官方机构、知名院校、研究机构、知识产权服务机构、投资机构、创新创业服务机构、企业等开展工作访问，希望通过此访，</w:t>
      </w:r>
      <w:r>
        <w:rPr>
          <w:rFonts w:hint="eastAsia" w:ascii="仿宋_GB2312" w:eastAsia="仿宋_GB2312"/>
          <w:b w:val="0"/>
          <w:color w:val="auto"/>
          <w:sz w:val="32"/>
          <w:szCs w:val="32"/>
          <w:lang w:eastAsia="zh-CN"/>
        </w:rPr>
        <w:t>具体出访目的及预期成果如下：</w:t>
      </w:r>
    </w:p>
    <w:p>
      <w:pPr>
        <w:spacing w:line="600" w:lineRule="exact"/>
        <w:ind w:firstLine="640" w:firstLineChars="200"/>
        <w:rPr>
          <w:rFonts w:ascii="仿宋_GB2312" w:hAnsi="宋体" w:eastAsia="仿宋_GB2312"/>
          <w:color w:val="auto"/>
          <w:sz w:val="32"/>
          <w:szCs w:val="32"/>
        </w:rPr>
      </w:pPr>
      <w:r>
        <w:rPr>
          <w:rFonts w:hint="eastAsia" w:ascii="仿宋_GB2312" w:hAnsi="宋体" w:eastAsia="仿宋_GB2312"/>
          <w:color w:val="auto"/>
          <w:sz w:val="32"/>
          <w:szCs w:val="32"/>
        </w:rPr>
        <w:t>（一）以色列</w:t>
      </w:r>
    </w:p>
    <w:p>
      <w:pPr>
        <w:spacing w:line="600" w:lineRule="exact"/>
        <w:ind w:firstLine="640" w:firstLineChars="200"/>
        <w:rPr>
          <w:rFonts w:hint="eastAsia" w:ascii="仿宋_GB2312" w:hAnsi="宋体" w:eastAsia="仿宋_GB2312"/>
          <w:color w:val="auto"/>
          <w:sz w:val="32"/>
          <w:szCs w:val="32"/>
          <w:lang w:eastAsia="zh-CN"/>
        </w:rPr>
      </w:pPr>
      <w:r>
        <w:rPr>
          <w:rFonts w:hint="eastAsia" w:ascii="仿宋_GB2312" w:hAnsi="宋体" w:eastAsia="仿宋_GB2312"/>
          <w:color w:val="auto"/>
          <w:sz w:val="32"/>
          <w:szCs w:val="32"/>
        </w:rPr>
        <w:t>拜访特拉维夫大学、以色列理工学院、</w:t>
      </w:r>
      <w:r>
        <w:rPr>
          <w:rFonts w:hint="eastAsia" w:ascii="仿宋_GB2312" w:hAnsi="微软雅黑" w:eastAsia="仿宋_GB2312" w:cs="微软雅黑"/>
          <w:color w:val="auto"/>
          <w:sz w:val="32"/>
          <w:szCs w:val="32"/>
        </w:rPr>
        <w:t>魏茨曼</w:t>
      </w:r>
      <w:r>
        <w:rPr>
          <w:rFonts w:hint="eastAsia" w:ascii="仿宋_GB2312" w:hAnsi="宋体" w:eastAsia="仿宋_GB2312"/>
          <w:color w:val="auto"/>
          <w:sz w:val="32"/>
          <w:szCs w:val="32"/>
        </w:rPr>
        <w:t>研究院等以色列知名大学和科研机构的技术转移机构，调研科技成果转化经验，探索合作模式；与当地科学家、投资人、企业家、华人代表洽谈，邀请当地知名企业家、科学家参加中关村论坛；推进中关村以色列创新中心选址筹备工作，考察拟设立中关村以色列创新中心标的物业情况</w:t>
      </w:r>
      <w:r>
        <w:rPr>
          <w:rFonts w:hint="eastAsia" w:ascii="仿宋_GB2312" w:hAnsi="宋体" w:eastAsia="仿宋_GB2312"/>
          <w:color w:val="auto"/>
          <w:sz w:val="32"/>
          <w:szCs w:val="32"/>
          <w:lang w:eastAsia="zh-CN"/>
        </w:rPr>
        <w:t>。</w:t>
      </w:r>
    </w:p>
    <w:p>
      <w:pPr>
        <w:spacing w:line="600" w:lineRule="exact"/>
        <w:ind w:firstLine="640" w:firstLineChars="200"/>
        <w:rPr>
          <w:rFonts w:hint="eastAsia" w:ascii="仿宋_GB2312" w:hAnsi="宋体" w:eastAsia="仿宋_GB2312"/>
          <w:color w:val="auto"/>
          <w:sz w:val="32"/>
          <w:szCs w:val="32"/>
          <w:lang w:val="en-US" w:eastAsia="zh-CN"/>
        </w:rPr>
      </w:pPr>
      <w:r>
        <w:rPr>
          <w:rFonts w:hint="eastAsia" w:ascii="仿宋_GB2312" w:hAnsi="宋体" w:eastAsia="仿宋_GB2312"/>
          <w:color w:val="auto"/>
          <w:sz w:val="32"/>
          <w:szCs w:val="32"/>
        </w:rPr>
        <w:t>（二）瑞士</w:t>
      </w:r>
    </w:p>
    <w:p>
      <w:pPr>
        <w:spacing w:line="600" w:lineRule="exact"/>
        <w:ind w:firstLine="640" w:firstLineChars="200"/>
        <w:rPr>
          <w:rFonts w:ascii="仿宋_GB2312" w:hAnsi="微软雅黑" w:eastAsia="仿宋_GB2312" w:cs="微软雅黑"/>
          <w:color w:val="auto"/>
          <w:sz w:val="32"/>
          <w:szCs w:val="32"/>
        </w:rPr>
      </w:pPr>
      <w:r>
        <w:rPr>
          <w:rFonts w:hint="eastAsia" w:ascii="仿宋_GB2312" w:hAnsi="宋体" w:eastAsia="仿宋_GB2312"/>
          <w:color w:val="auto"/>
          <w:sz w:val="32"/>
          <w:szCs w:val="32"/>
        </w:rPr>
        <w:t>访问瑞士世界知识产权组织（WIPO）总部，与高级别官员座谈，调研知识产权保护的先进经验并邀请高级官员参加中关村论坛活动；</w:t>
      </w:r>
      <w:r>
        <w:rPr>
          <w:rFonts w:hint="eastAsia" w:ascii="仿宋_GB2312" w:hAnsi="微软雅黑" w:eastAsia="仿宋_GB2312" w:cs="微软雅黑"/>
          <w:color w:val="auto"/>
          <w:sz w:val="32"/>
          <w:szCs w:val="32"/>
        </w:rPr>
        <w:t>拜访瑞士电子与微技术中心（CSEM），探讨技术转移和产业化的合作模式；</w:t>
      </w:r>
      <w:r>
        <w:rPr>
          <w:rFonts w:hint="eastAsia" w:ascii="仿宋_GB2312" w:hAnsi="宋体" w:eastAsia="仿宋_GB2312"/>
          <w:color w:val="auto"/>
          <w:sz w:val="32"/>
          <w:szCs w:val="32"/>
        </w:rPr>
        <w:t>并参访世界著名传感器企业SENSIRION公司，调研当地创新创业生态，探索人才技术项目引进等合作模式。</w:t>
      </w:r>
    </w:p>
    <w:p>
      <w:pPr>
        <w:numPr>
          <w:ilvl w:val="0"/>
          <w:numId w:val="2"/>
        </w:numPr>
        <w:spacing w:line="600" w:lineRule="exact"/>
        <w:ind w:firstLine="640" w:firstLineChars="200"/>
        <w:rPr>
          <w:rFonts w:hint="eastAsia" w:ascii="仿宋_GB2312" w:hAnsi="宋体" w:eastAsia="仿宋_GB2312"/>
          <w:color w:val="auto"/>
          <w:sz w:val="32"/>
          <w:szCs w:val="32"/>
        </w:rPr>
      </w:pPr>
      <w:r>
        <w:rPr>
          <w:rFonts w:hint="eastAsia" w:ascii="仿宋_GB2312" w:hAnsi="宋体" w:eastAsia="仿宋_GB2312"/>
          <w:color w:val="auto"/>
          <w:sz w:val="32"/>
          <w:szCs w:val="32"/>
        </w:rPr>
        <w:t>英国</w:t>
      </w:r>
    </w:p>
    <w:p>
      <w:pPr>
        <w:numPr>
          <w:ilvl w:val="0"/>
          <w:numId w:val="0"/>
        </w:numPr>
        <w:spacing w:line="600" w:lineRule="exact"/>
        <w:ind w:firstLine="640" w:firstLineChars="200"/>
        <w:rPr>
          <w:rFonts w:hint="eastAsia" w:ascii="仿宋_GB2312" w:hAnsi="宋体" w:eastAsia="仿宋_GB2312"/>
          <w:color w:val="auto"/>
          <w:sz w:val="32"/>
          <w:szCs w:val="32"/>
          <w:lang w:val="en-US" w:eastAsia="zh-CN"/>
        </w:rPr>
      </w:pPr>
      <w:r>
        <w:rPr>
          <w:rFonts w:hint="eastAsia" w:ascii="仿宋_GB2312" w:hAnsi="宋体" w:eastAsia="仿宋_GB2312"/>
          <w:color w:val="auto"/>
          <w:sz w:val="32"/>
          <w:szCs w:val="32"/>
        </w:rPr>
        <w:t>与英国IP GROUP公司座谈交流，推进落实在知识产权运营等方面的合作，并邀请公司高层参加中关村论坛活动；与牛津大学、帝国理工学院孵化器及技术转移机构开展工作交流， 探索合作模式</w:t>
      </w:r>
      <w:r>
        <w:rPr>
          <w:rFonts w:hint="eastAsia" w:ascii="仿宋_GB2312" w:hAnsi="宋体" w:eastAsia="仿宋_GB2312"/>
          <w:color w:val="auto"/>
          <w:sz w:val="32"/>
          <w:szCs w:val="32"/>
          <w:lang w:eastAsia="zh-CN"/>
        </w:rPr>
        <w:t>；</w:t>
      </w:r>
      <w:r>
        <w:rPr>
          <w:rFonts w:hint="eastAsia" w:ascii="仿宋_GB2312" w:hAnsi="宋体" w:eastAsia="仿宋_GB2312"/>
          <w:color w:val="auto"/>
          <w:sz w:val="32"/>
          <w:szCs w:val="32"/>
        </w:rPr>
        <w:t>推进中关村英国创新中心选址筹备工作，考察拟设立中关村英国创新中心标的物业情况。</w:t>
      </w:r>
    </w:p>
    <w:p>
      <w:pPr>
        <w:numPr>
          <w:ilvl w:val="0"/>
          <w:numId w:val="1"/>
        </w:numPr>
        <w:ind w:left="0" w:leftChars="0" w:firstLine="0" w:firstLineChars="0"/>
        <w:jc w:val="both"/>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往返航线</w:t>
      </w:r>
    </w:p>
    <w:p>
      <w:pPr>
        <w:spacing w:line="600" w:lineRule="exact"/>
        <w:ind w:firstLine="640" w:firstLineChars="200"/>
        <w:rPr>
          <w:rFonts w:hint="eastAsia" w:ascii="黑体" w:hAnsi="黑体" w:eastAsia="黑体" w:cs="黑体"/>
          <w:color w:val="auto"/>
          <w:sz w:val="32"/>
          <w:szCs w:val="32"/>
          <w:lang w:val="en-US" w:eastAsia="zh-CN"/>
        </w:rPr>
      </w:pPr>
      <w:r>
        <w:rPr>
          <w:rFonts w:hint="eastAsia" w:ascii="仿宋_GB2312" w:hAnsi="微软雅黑" w:eastAsia="仿宋_GB2312" w:cs="微软雅黑"/>
          <w:b w:val="0"/>
          <w:color w:val="auto"/>
          <w:sz w:val="32"/>
          <w:szCs w:val="32"/>
        </w:rPr>
        <w:t>往返航线拟安排如下：</w:t>
      </w:r>
    </w:p>
    <w:p>
      <w:pPr>
        <w:numPr>
          <w:ilvl w:val="0"/>
          <w:numId w:val="0"/>
        </w:numPr>
        <w:ind w:firstLine="640" w:firstLineChars="200"/>
        <w:jc w:val="both"/>
        <w:rPr>
          <w:rFonts w:hint="eastAsia" w:ascii="仿宋_GB2312" w:hAnsi="宋体" w:eastAsia="仿宋_GB2312"/>
          <w:color w:val="auto"/>
          <w:sz w:val="32"/>
          <w:szCs w:val="32"/>
          <w:lang w:eastAsia="zh-CN"/>
        </w:rPr>
      </w:pPr>
      <w:r>
        <w:rPr>
          <w:rFonts w:hint="eastAsia" w:ascii="仿宋_GB2312" w:hAnsi="宋体" w:eastAsia="仿宋_GB2312"/>
          <w:color w:val="auto"/>
          <w:sz w:val="32"/>
          <w:szCs w:val="32"/>
        </w:rPr>
        <w:t>10月17日，海航HU7957，01：55-07：45，北京-特拉维夫</w:t>
      </w:r>
      <w:r>
        <w:rPr>
          <w:rFonts w:hint="eastAsia" w:ascii="仿宋_GB2312" w:hAnsi="宋体" w:eastAsia="仿宋_GB2312"/>
          <w:color w:val="auto"/>
          <w:sz w:val="32"/>
          <w:szCs w:val="32"/>
          <w:lang w:eastAsia="zh-CN"/>
        </w:rPr>
        <w:t>；</w:t>
      </w:r>
    </w:p>
    <w:p>
      <w:pPr>
        <w:numPr>
          <w:ilvl w:val="0"/>
          <w:numId w:val="0"/>
        </w:numPr>
        <w:ind w:firstLine="640" w:firstLineChars="200"/>
        <w:jc w:val="both"/>
        <w:rPr>
          <w:rFonts w:hint="eastAsia" w:ascii="仿宋_GB2312" w:hAnsi="宋体" w:eastAsia="仿宋_GB2312"/>
          <w:color w:val="auto"/>
          <w:sz w:val="32"/>
          <w:szCs w:val="32"/>
          <w:lang w:eastAsia="zh-CN"/>
        </w:rPr>
      </w:pPr>
      <w:r>
        <w:rPr>
          <w:rFonts w:hint="eastAsia" w:ascii="仿宋_GB2312" w:hAnsi="宋体" w:eastAsia="仿宋_GB2312"/>
          <w:color w:val="auto"/>
          <w:sz w:val="32"/>
          <w:szCs w:val="32"/>
        </w:rPr>
        <w:t>10月19日，易捷航空U21526，13：05-16：40，特拉维夫-日内瓦</w:t>
      </w:r>
      <w:r>
        <w:rPr>
          <w:rFonts w:hint="eastAsia" w:ascii="仿宋_GB2312" w:hAnsi="宋体" w:eastAsia="仿宋_GB2312"/>
          <w:color w:val="auto"/>
          <w:sz w:val="32"/>
          <w:szCs w:val="32"/>
          <w:lang w:eastAsia="zh-CN"/>
        </w:rPr>
        <w:t>；</w:t>
      </w:r>
    </w:p>
    <w:p>
      <w:pPr>
        <w:numPr>
          <w:ilvl w:val="0"/>
          <w:numId w:val="0"/>
        </w:numPr>
        <w:ind w:firstLine="640" w:firstLineChars="200"/>
        <w:jc w:val="both"/>
        <w:rPr>
          <w:rFonts w:hint="eastAsia" w:ascii="仿宋_GB2312" w:hAnsi="宋体" w:eastAsia="仿宋_GB2312"/>
          <w:color w:val="auto"/>
          <w:sz w:val="32"/>
          <w:szCs w:val="32"/>
          <w:lang w:eastAsia="zh-CN"/>
        </w:rPr>
      </w:pPr>
      <w:r>
        <w:rPr>
          <w:rFonts w:hint="eastAsia" w:ascii="仿宋_GB2312" w:hAnsi="宋体" w:eastAsia="仿宋_GB2312"/>
          <w:color w:val="auto"/>
          <w:sz w:val="32"/>
          <w:szCs w:val="32"/>
        </w:rPr>
        <w:t>10月22日，瑞士国际航空LX348，15：50-16：35，日内瓦-伦敦</w:t>
      </w:r>
      <w:r>
        <w:rPr>
          <w:rFonts w:hint="eastAsia" w:ascii="仿宋_GB2312" w:hAnsi="宋体" w:eastAsia="仿宋_GB2312"/>
          <w:color w:val="auto"/>
          <w:sz w:val="32"/>
          <w:szCs w:val="32"/>
          <w:lang w:eastAsia="zh-CN"/>
        </w:rPr>
        <w:t>；</w:t>
      </w:r>
    </w:p>
    <w:p>
      <w:pPr>
        <w:numPr>
          <w:ilvl w:val="0"/>
          <w:numId w:val="0"/>
        </w:numPr>
        <w:ind w:firstLine="640" w:firstLineChars="200"/>
        <w:jc w:val="both"/>
        <w:rPr>
          <w:rFonts w:hint="eastAsia" w:ascii="仿宋_GB2312" w:hAnsi="宋体" w:eastAsia="仿宋_GB2312"/>
          <w:color w:val="auto"/>
          <w:sz w:val="32"/>
          <w:szCs w:val="32"/>
          <w:lang w:eastAsia="zh-CN"/>
        </w:rPr>
      </w:pPr>
      <w:r>
        <w:rPr>
          <w:rFonts w:hint="eastAsia" w:ascii="仿宋_GB2312" w:hAnsi="宋体" w:eastAsia="仿宋_GB2312"/>
          <w:color w:val="auto"/>
          <w:sz w:val="32"/>
          <w:szCs w:val="32"/>
        </w:rPr>
        <w:t>10月25日，中国国航CA938，20：25-13：05，伦敦-北京</w:t>
      </w:r>
      <w:r>
        <w:rPr>
          <w:rFonts w:hint="eastAsia" w:ascii="仿宋_GB2312" w:hAnsi="宋体" w:eastAsia="仿宋_GB2312"/>
          <w:color w:val="auto"/>
          <w:sz w:val="32"/>
          <w:szCs w:val="32"/>
          <w:lang w:eastAsia="zh-CN"/>
        </w:rPr>
        <w:t>。</w:t>
      </w:r>
    </w:p>
    <w:p>
      <w:pPr>
        <w:numPr>
          <w:ilvl w:val="0"/>
          <w:numId w:val="0"/>
        </w:numPr>
        <w:jc w:val="both"/>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五、邀请单位介绍</w:t>
      </w:r>
    </w:p>
    <w:p>
      <w:pPr>
        <w:spacing w:line="600" w:lineRule="exact"/>
        <w:ind w:firstLine="640" w:firstLineChars="200"/>
        <w:rPr>
          <w:rFonts w:ascii="仿宋_GB2312" w:eastAsia="仿宋_GB2312"/>
          <w:color w:val="auto"/>
          <w:sz w:val="32"/>
          <w:szCs w:val="32"/>
        </w:rPr>
      </w:pPr>
      <w:r>
        <w:rPr>
          <w:rFonts w:hint="eastAsia" w:ascii="仿宋_GB2312" w:hAnsi="微软雅黑" w:eastAsia="仿宋_GB2312" w:cs="微软雅黑"/>
          <w:b w:val="0"/>
          <w:color w:val="auto"/>
          <w:sz w:val="32"/>
          <w:szCs w:val="32"/>
        </w:rPr>
        <w:t>（一）以色列邀请单位：魏茨曼研究所(Weizmann Institute of Science)</w:t>
      </w:r>
    </w:p>
    <w:p>
      <w:pPr>
        <w:spacing w:line="600" w:lineRule="exact"/>
        <w:ind w:firstLine="640" w:firstLineChars="200"/>
        <w:rPr>
          <w:rFonts w:ascii="仿宋_GB2312" w:eastAsia="仿宋_GB2312"/>
          <w:b w:val="0"/>
          <w:color w:val="auto"/>
          <w:sz w:val="32"/>
          <w:szCs w:val="32"/>
        </w:rPr>
      </w:pPr>
      <w:r>
        <w:rPr>
          <w:rFonts w:hint="eastAsia" w:ascii="仿宋_GB2312" w:eastAsia="仿宋_GB2312"/>
          <w:b w:val="0"/>
          <w:color w:val="auto"/>
          <w:sz w:val="32"/>
          <w:szCs w:val="32"/>
        </w:rPr>
        <w:t>魏茨曼科学研究所是以色列色列雷霍沃特的一所科学研究机构，始建于</w:t>
      </w:r>
      <w:r>
        <w:rPr>
          <w:rFonts w:ascii="仿宋_GB2312" w:eastAsia="仿宋_GB2312"/>
          <w:b w:val="0"/>
          <w:color w:val="auto"/>
          <w:sz w:val="32"/>
          <w:szCs w:val="32"/>
        </w:rPr>
        <w:t>1934年，学校以著名化学家哈伊姆.魏茨曼博士的名字命名，</w:t>
      </w:r>
      <w:r>
        <w:rPr>
          <w:rFonts w:hint="eastAsia" w:ascii="仿宋_GB2312" w:eastAsia="仿宋_GB2312"/>
          <w:b w:val="0"/>
          <w:color w:val="auto"/>
          <w:sz w:val="32"/>
          <w:szCs w:val="32"/>
        </w:rPr>
        <w:t>仅提供理科的研究生及研究生后课程。</w:t>
      </w:r>
      <w:r>
        <w:rPr>
          <w:rFonts w:ascii="仿宋_GB2312" w:eastAsia="仿宋_GB2312"/>
          <w:b w:val="0"/>
          <w:color w:val="auto"/>
          <w:sz w:val="32"/>
          <w:szCs w:val="32"/>
        </w:rPr>
        <w:t>其研究人员参与了旨在加速以色列工业发展和建立以科学基础的新型企业的研究项目。</w:t>
      </w:r>
      <w:r>
        <w:rPr>
          <w:rFonts w:hint="eastAsia" w:ascii="仿宋_GB2312" w:eastAsia="仿宋_GB2312"/>
          <w:b w:val="0"/>
          <w:color w:val="auto"/>
          <w:sz w:val="32"/>
          <w:szCs w:val="32"/>
        </w:rPr>
        <w:t>魏茨曼科学研究所共有生物、生物化学、化学、物理以及数学与计算机</w:t>
      </w:r>
      <w:r>
        <w:rPr>
          <w:rFonts w:ascii="仿宋_GB2312" w:eastAsia="仿宋_GB2312"/>
          <w:b w:val="0"/>
          <w:color w:val="auto"/>
          <w:sz w:val="32"/>
          <w:szCs w:val="32"/>
        </w:rPr>
        <w:t>5个学科，18个门类， 250个实验室</w:t>
      </w:r>
      <w:r>
        <w:rPr>
          <w:rFonts w:hint="eastAsia" w:ascii="仿宋_GB2312" w:eastAsia="仿宋_GB2312"/>
          <w:b w:val="0"/>
          <w:color w:val="auto"/>
          <w:sz w:val="32"/>
          <w:szCs w:val="32"/>
        </w:rPr>
        <w:t>，800个基础应用</w:t>
      </w:r>
      <w:r>
        <w:rPr>
          <w:rFonts w:ascii="仿宋_GB2312" w:eastAsia="仿宋_GB2312"/>
          <w:b w:val="0"/>
          <w:color w:val="auto"/>
          <w:sz w:val="32"/>
          <w:szCs w:val="32"/>
        </w:rPr>
        <w:t>研究项目，2400名各类科研人员（包括238个研究团队，172位科研人员</w:t>
      </w:r>
      <w:r>
        <w:rPr>
          <w:rFonts w:hint="eastAsia" w:ascii="仿宋_GB2312" w:eastAsia="仿宋_GB2312"/>
          <w:b w:val="0"/>
          <w:color w:val="auto"/>
          <w:sz w:val="32"/>
          <w:szCs w:val="32"/>
        </w:rPr>
        <w:t>，</w:t>
      </w:r>
      <w:r>
        <w:rPr>
          <w:rFonts w:ascii="仿宋_GB2312" w:eastAsia="仿宋_GB2312"/>
          <w:b w:val="0"/>
          <w:color w:val="auto"/>
          <w:sz w:val="32"/>
          <w:szCs w:val="32"/>
        </w:rPr>
        <w:t>700位博士生，300位研究生以及380位博士后</w:t>
      </w:r>
      <w:r>
        <w:rPr>
          <w:rFonts w:hint="eastAsia" w:ascii="仿宋_GB2312" w:eastAsia="仿宋_GB2312"/>
          <w:b w:val="0"/>
          <w:color w:val="auto"/>
          <w:sz w:val="32"/>
          <w:szCs w:val="32"/>
        </w:rPr>
        <w:t>）</w:t>
      </w:r>
      <w:r>
        <w:rPr>
          <w:rFonts w:ascii="仿宋_GB2312" w:eastAsia="仿宋_GB2312"/>
          <w:b w:val="0"/>
          <w:color w:val="auto"/>
          <w:sz w:val="32"/>
          <w:szCs w:val="32"/>
        </w:rPr>
        <w:t>从事近千项研究</w:t>
      </w:r>
      <w:r>
        <w:rPr>
          <w:rFonts w:hint="eastAsia" w:ascii="仿宋_GB2312" w:eastAsia="仿宋_GB2312"/>
          <w:b w:val="0"/>
          <w:color w:val="auto"/>
          <w:sz w:val="32"/>
          <w:szCs w:val="32"/>
        </w:rPr>
        <w:t>。其自有总计</w:t>
      </w:r>
      <w:r>
        <w:rPr>
          <w:rFonts w:ascii="仿宋_GB2312" w:eastAsia="仿宋_GB2312"/>
          <w:b w:val="0"/>
          <w:color w:val="auto"/>
          <w:sz w:val="32"/>
          <w:szCs w:val="32"/>
        </w:rPr>
        <w:t>1亿美元科研经费，多达1000种补助。</w:t>
      </w:r>
      <w:r>
        <w:rPr>
          <w:rFonts w:hint="eastAsia" w:ascii="仿宋_GB2312" w:eastAsia="仿宋_GB2312"/>
          <w:b w:val="0"/>
          <w:color w:val="auto"/>
          <w:sz w:val="32"/>
          <w:szCs w:val="32"/>
        </w:rPr>
        <w:t>至今，共有三位诺贝尔奖获得者和三位图灵奖获得者来自魏兹曼科学研究所。</w:t>
      </w:r>
      <w:r>
        <w:rPr>
          <w:rFonts w:ascii="仿宋_GB2312" w:eastAsia="仿宋_GB2312"/>
          <w:b w:val="0"/>
          <w:color w:val="auto"/>
          <w:sz w:val="32"/>
          <w:szCs w:val="32"/>
        </w:rPr>
        <w:t>每一年魏茨曼科学研究所都新雇佣约10位科学家，上百位世界级科学家参访。1964年至2014年，研究所共培养出3927名博士生，其中包括来自中国、美国、英国、德国等40多个国家和地区的留学生。</w:t>
      </w:r>
    </w:p>
    <w:p>
      <w:pPr>
        <w:spacing w:line="600" w:lineRule="exact"/>
        <w:ind w:firstLine="640" w:firstLineChars="200"/>
        <w:rPr>
          <w:rFonts w:ascii="仿宋_GB2312" w:hAnsi="微软雅黑" w:eastAsia="仿宋_GB2312" w:cs="微软雅黑"/>
          <w:b w:val="0"/>
          <w:color w:val="auto"/>
          <w:sz w:val="32"/>
          <w:szCs w:val="32"/>
        </w:rPr>
      </w:pPr>
      <w:r>
        <w:rPr>
          <w:rFonts w:hint="eastAsia" w:ascii="仿宋_GB2312" w:eastAsia="仿宋_GB2312"/>
          <w:b w:val="0"/>
          <w:color w:val="auto"/>
          <w:sz w:val="32"/>
          <w:szCs w:val="32"/>
        </w:rPr>
        <w:t>（二）瑞士邀请单位：</w:t>
      </w:r>
      <w:r>
        <w:rPr>
          <w:rFonts w:hint="eastAsia" w:ascii="仿宋_GB2312" w:hAnsi="微软雅黑" w:eastAsia="仿宋_GB2312" w:cs="微软雅黑"/>
          <w:b w:val="0"/>
          <w:color w:val="auto"/>
          <w:sz w:val="32"/>
          <w:szCs w:val="32"/>
        </w:rPr>
        <w:t>瑞士电子与微技术中心（CSEM）</w:t>
      </w:r>
    </w:p>
    <w:p>
      <w:pPr>
        <w:spacing w:line="600" w:lineRule="exact"/>
        <w:ind w:firstLine="640" w:firstLineChars="200"/>
        <w:rPr>
          <w:rFonts w:hint="eastAsia" w:ascii="仿宋_GB2312" w:hAnsi="微软雅黑" w:eastAsia="仿宋_GB2312" w:cs="微软雅黑"/>
          <w:b w:val="0"/>
          <w:color w:val="auto"/>
          <w:sz w:val="32"/>
          <w:szCs w:val="32"/>
          <w:lang w:eastAsia="zh-CN"/>
        </w:rPr>
      </w:pPr>
      <w:r>
        <w:rPr>
          <w:rFonts w:hint="eastAsia" w:ascii="仿宋_GB2312" w:hAnsi="微软雅黑" w:eastAsia="仿宋_GB2312" w:cs="微软雅黑"/>
          <w:b w:val="0"/>
          <w:color w:val="auto"/>
          <w:sz w:val="32"/>
          <w:szCs w:val="32"/>
        </w:rPr>
        <w:t>CSEM是</w:t>
      </w:r>
      <w:r>
        <w:rPr>
          <w:rFonts w:ascii="仿宋_GB2312" w:hAnsi="微软雅黑" w:eastAsia="仿宋_GB2312" w:cs="微软雅黑"/>
          <w:b w:val="0"/>
          <w:color w:val="auto"/>
          <w:sz w:val="32"/>
          <w:szCs w:val="32"/>
        </w:rPr>
        <w:t>一个研究和技术组织</w:t>
      </w:r>
      <w:r>
        <w:rPr>
          <w:rFonts w:hint="eastAsia" w:ascii="仿宋_GB2312" w:hAnsi="微软雅黑" w:eastAsia="仿宋_GB2312" w:cs="微软雅黑"/>
          <w:b w:val="0"/>
          <w:color w:val="auto"/>
          <w:sz w:val="32"/>
          <w:szCs w:val="32"/>
        </w:rPr>
        <w:t>，也是一个</w:t>
      </w:r>
      <w:r>
        <w:rPr>
          <w:rFonts w:ascii="仿宋_GB2312" w:hAnsi="微软雅黑" w:eastAsia="仿宋_GB2312" w:cs="微软雅黑"/>
          <w:b w:val="0"/>
          <w:color w:val="auto"/>
          <w:sz w:val="32"/>
          <w:szCs w:val="32"/>
        </w:rPr>
        <w:t>公私合</w:t>
      </w:r>
      <w:r>
        <w:rPr>
          <w:rFonts w:hint="eastAsia" w:ascii="仿宋_GB2312" w:hAnsi="微软雅黑" w:eastAsia="仿宋_GB2312" w:cs="微软雅黑"/>
          <w:b w:val="0"/>
          <w:color w:val="auto"/>
          <w:sz w:val="32"/>
          <w:szCs w:val="32"/>
        </w:rPr>
        <w:t>办组织。于1984年由三个微技术机构合并诞生的。</w:t>
      </w:r>
      <w:r>
        <w:rPr>
          <w:rFonts w:ascii="仿宋_GB2312" w:hAnsi="微软雅黑" w:eastAsia="仿宋_GB2312" w:cs="微软雅黑"/>
          <w:b w:val="0"/>
          <w:color w:val="auto"/>
          <w:sz w:val="32"/>
          <w:szCs w:val="32"/>
        </w:rPr>
        <w:t>CSEM致力于应用和工业委托的研发工作</w:t>
      </w:r>
      <w:r>
        <w:rPr>
          <w:rFonts w:hint="eastAsia" w:ascii="仿宋_GB2312" w:hAnsi="微软雅黑" w:eastAsia="仿宋_GB2312" w:cs="微软雅黑"/>
          <w:b w:val="0"/>
          <w:color w:val="auto"/>
          <w:sz w:val="32"/>
          <w:szCs w:val="32"/>
        </w:rPr>
        <w:t>，</w:t>
      </w:r>
      <w:r>
        <w:rPr>
          <w:rFonts w:ascii="仿宋_GB2312" w:hAnsi="微软雅黑" w:eastAsia="仿宋_GB2312" w:cs="微软雅黑"/>
          <w:b w:val="0"/>
          <w:color w:val="auto"/>
          <w:sz w:val="32"/>
          <w:szCs w:val="32"/>
        </w:rPr>
        <w:t>它是科技和经济之间技术转让的桥梁和催化剂，</w:t>
      </w:r>
      <w:r>
        <w:rPr>
          <w:rFonts w:hint="eastAsia" w:ascii="仿宋_GB2312" w:hAnsi="微软雅黑" w:eastAsia="仿宋_GB2312" w:cs="微软雅黑"/>
          <w:b w:val="0"/>
          <w:color w:val="auto"/>
          <w:sz w:val="32"/>
          <w:szCs w:val="32"/>
        </w:rPr>
        <w:t>通过</w:t>
      </w:r>
      <w:r>
        <w:rPr>
          <w:rFonts w:ascii="仿宋_GB2312" w:hAnsi="微软雅黑" w:eastAsia="仿宋_GB2312" w:cs="微软雅黑"/>
          <w:b w:val="0"/>
          <w:color w:val="auto"/>
          <w:sz w:val="32"/>
          <w:szCs w:val="32"/>
        </w:rPr>
        <w:t>不断调整研究重点，以满足工业的需要</w:t>
      </w:r>
      <w:r>
        <w:rPr>
          <w:rFonts w:hint="eastAsia" w:ascii="仿宋_GB2312" w:hAnsi="微软雅黑" w:eastAsia="仿宋_GB2312" w:cs="微软雅黑"/>
          <w:b w:val="0"/>
          <w:color w:val="auto"/>
          <w:sz w:val="32"/>
          <w:szCs w:val="32"/>
        </w:rPr>
        <w:t>，将科学转化成竞争优势。其合作伙伴非常多样，遍布医疗、交通、能源，到安全、制造、生命科学和电信各个行业。灵活、专业的知识产权管理CSEM进行知识和技术转让的重要优势。作为一个非盈利性组织，</w:t>
      </w:r>
      <w:r>
        <w:rPr>
          <w:rFonts w:ascii="仿宋_GB2312" w:hAnsi="微软雅黑" w:eastAsia="仿宋_GB2312" w:cs="微软雅黑"/>
          <w:b w:val="0"/>
          <w:color w:val="auto"/>
          <w:sz w:val="32"/>
          <w:szCs w:val="32"/>
        </w:rPr>
        <w:t>CSEM不寻求最大化财务收益。它也不能向股东分配红利。这意味着，任何由知识产权产生的收入直接使</w:t>
      </w:r>
      <w:r>
        <w:rPr>
          <w:rFonts w:hint="eastAsia" w:ascii="仿宋_GB2312" w:hAnsi="微软雅黑" w:eastAsia="仿宋_GB2312" w:cs="微软雅黑"/>
          <w:b w:val="0"/>
          <w:color w:val="auto"/>
          <w:sz w:val="32"/>
          <w:szCs w:val="32"/>
        </w:rPr>
        <w:t>其</w:t>
      </w:r>
      <w:r>
        <w:rPr>
          <w:rFonts w:ascii="仿宋_GB2312" w:hAnsi="微软雅黑" w:eastAsia="仿宋_GB2312" w:cs="微软雅黑"/>
          <w:b w:val="0"/>
          <w:color w:val="auto"/>
          <w:sz w:val="32"/>
          <w:szCs w:val="32"/>
        </w:rPr>
        <w:t>加强应用研究活动，从而创造更有效的技术平台，以满足客户的需要。</w:t>
      </w:r>
      <w:r>
        <w:rPr>
          <w:rFonts w:hint="eastAsia" w:ascii="仿宋_GB2312" w:hAnsi="微软雅黑" w:eastAsia="仿宋_GB2312" w:cs="微软雅黑"/>
          <w:b w:val="0"/>
          <w:color w:val="auto"/>
          <w:sz w:val="32"/>
          <w:szCs w:val="32"/>
        </w:rPr>
        <w:t>其目标是增加科技研究成果的价值，加强企业生产和出口创新产品以及创造和保持高附加值就业的能力。提供的服务包括可行性研究、概念设计、原型或全产品开发、</w:t>
      </w:r>
      <w:r>
        <w:rPr>
          <w:rFonts w:ascii="仿宋_GB2312" w:hAnsi="微软雅黑" w:eastAsia="仿宋_GB2312" w:cs="微软雅黑"/>
          <w:b w:val="0"/>
          <w:color w:val="auto"/>
          <w:sz w:val="32"/>
          <w:szCs w:val="32"/>
        </w:rPr>
        <w:t>R&amp;D服务、微型或纳米规模的小批量生产以及知识产权(IP)许可</w:t>
      </w:r>
      <w:r>
        <w:rPr>
          <w:rFonts w:hint="eastAsia" w:ascii="仿宋_GB2312" w:hAnsi="微软雅黑" w:eastAsia="仿宋_GB2312" w:cs="微软雅黑"/>
          <w:b w:val="0"/>
          <w:color w:val="auto"/>
          <w:sz w:val="32"/>
          <w:szCs w:val="32"/>
          <w:lang w:eastAsia="zh-CN"/>
        </w:rPr>
        <w:t>。</w:t>
      </w:r>
    </w:p>
    <w:p>
      <w:pPr>
        <w:numPr>
          <w:ilvl w:val="0"/>
          <w:numId w:val="0"/>
        </w:numPr>
        <w:spacing w:line="600" w:lineRule="exact"/>
        <w:ind w:leftChars="200"/>
        <w:rPr>
          <w:rFonts w:hint="eastAsia" w:ascii="仿宋_GB2312" w:hAnsi="微软雅黑" w:eastAsia="仿宋_GB2312" w:cs="微软雅黑"/>
          <w:b w:val="0"/>
          <w:color w:val="auto"/>
          <w:sz w:val="32"/>
          <w:szCs w:val="32"/>
        </w:rPr>
      </w:pPr>
      <w:r>
        <w:rPr>
          <w:rFonts w:hint="eastAsia" w:ascii="仿宋_GB2312" w:hAnsi="微软雅黑" w:eastAsia="仿宋_GB2312" w:cs="微软雅黑"/>
          <w:b w:val="0"/>
          <w:color w:val="auto"/>
          <w:sz w:val="32"/>
          <w:szCs w:val="32"/>
          <w:lang w:eastAsia="zh-CN"/>
        </w:rPr>
        <w:t>（三）</w:t>
      </w:r>
      <w:r>
        <w:rPr>
          <w:rFonts w:hint="eastAsia" w:ascii="仿宋_GB2312" w:hAnsi="微软雅黑" w:eastAsia="仿宋_GB2312" w:cs="微软雅黑"/>
          <w:b w:val="0"/>
          <w:color w:val="auto"/>
          <w:sz w:val="32"/>
          <w:szCs w:val="32"/>
        </w:rPr>
        <w:t>英国邀请单位：IP GROUP公司</w:t>
      </w:r>
    </w:p>
    <w:p>
      <w:pPr>
        <w:spacing w:line="600" w:lineRule="exact"/>
        <w:ind w:firstLine="640" w:firstLineChars="200"/>
        <w:rPr>
          <w:rFonts w:hint="eastAsia" w:ascii="仿宋_GB2312" w:eastAsia="仿宋_GB2312"/>
          <w:b w:val="0"/>
          <w:color w:val="auto"/>
          <w:sz w:val="32"/>
          <w:szCs w:val="32"/>
          <w:lang w:eastAsia="zh-CN"/>
        </w:rPr>
      </w:pPr>
      <w:r>
        <w:rPr>
          <w:rFonts w:hint="eastAsia" w:ascii="仿宋_GB2312" w:hAnsi="微软雅黑" w:eastAsia="仿宋_GB2312" w:cs="微软雅黑"/>
          <w:b w:val="0"/>
          <w:color w:val="auto"/>
          <w:sz w:val="32"/>
          <w:szCs w:val="32"/>
        </w:rPr>
        <w:t>IP groups成立与2001年，是一家以英国为基础的知识产权企业，投资于科技公司。总部设在伦敦。它在伦敦证券交易所上市，其与英国各大学建立长期伙伴关系模式的概念，专注于大学知识产权的商业化，理念是给予知识产权“从摇篮到成熟”的过程的支持。其中，IP资本负责该集团的专业基金管理和企业咨询业务。该团队主要通过支持其获得资本以及就包括并购在内的公司财务事项提供咨询来寻求为集团的投资组合公司创造价值。IP Capital旨在通过提供若干关键功能，加强集团向其投资组合公司长期提供资金的能力，具体包括：筹资、公司融资和并购授权；对无法投资传统股权的实体管理传统风险投资基金。IP资本目前管理三个风投合伙基金：知识产权风险基金；创业投资基金；东北技术基金LP</w:t>
      </w:r>
      <w:r>
        <w:rPr>
          <w:rFonts w:hint="eastAsia" w:ascii="仿宋_GB2312" w:hAnsi="微软雅黑" w:eastAsia="仿宋_GB2312" w:cs="微软雅黑"/>
          <w:b w:val="0"/>
          <w:color w:val="auto"/>
          <w:sz w:val="32"/>
          <w:szCs w:val="32"/>
          <w:lang w:eastAsia="zh-CN"/>
        </w:rPr>
        <w:t>。</w:t>
      </w:r>
    </w:p>
    <w:p>
      <w:pPr>
        <w:numPr>
          <w:ilvl w:val="0"/>
          <w:numId w:val="0"/>
        </w:numPr>
        <w:jc w:val="both"/>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六、经费来源和预算</w:t>
      </w:r>
    </w:p>
    <w:p>
      <w:pPr>
        <w:spacing w:line="600" w:lineRule="exact"/>
        <w:ind w:firstLine="640" w:firstLineChars="200"/>
        <w:rPr>
          <w:rFonts w:hint="eastAsia" w:ascii="仿宋_GB2312" w:hAnsi="宋体" w:eastAsia="仿宋_GB2312"/>
          <w:color w:val="auto"/>
          <w:sz w:val="32"/>
          <w:szCs w:val="32"/>
        </w:rPr>
      </w:pPr>
      <w:r>
        <w:rPr>
          <w:rFonts w:hint="eastAsia" w:ascii="仿宋_GB2312" w:hAnsi="宋体" w:eastAsia="仿宋_GB2312"/>
          <w:color w:val="auto"/>
          <w:sz w:val="32"/>
          <w:szCs w:val="32"/>
        </w:rPr>
        <w:t>本次出差集团人员预算拟定为</w:t>
      </w:r>
      <w:r>
        <w:rPr>
          <w:rFonts w:hint="eastAsia" w:ascii="仿宋_GB2312" w:hAnsi="宋体" w:eastAsia="仿宋_GB2312"/>
          <w:color w:val="auto"/>
          <w:sz w:val="32"/>
          <w:szCs w:val="32"/>
          <w:lang w:val="en-US" w:eastAsia="zh-CN"/>
        </w:rPr>
        <w:t>28</w:t>
      </w:r>
      <w:r>
        <w:rPr>
          <w:rFonts w:hint="eastAsia" w:ascii="仿宋_GB2312" w:hAnsi="宋体" w:eastAsia="仿宋_GB2312"/>
          <w:color w:val="auto"/>
          <w:sz w:val="32"/>
          <w:szCs w:val="32"/>
        </w:rPr>
        <w:t>0000元，本着勤俭节约、务实高效的原则，以实际发生费用为准；其中邵顺昌同志出差费用从集团办公室国际差旅费中列支，裘里晶出差费用从海外业务部国际差旅经费列支。</w:t>
      </w:r>
      <w:r>
        <w:rPr>
          <w:rFonts w:hint="eastAsia" w:ascii="仿宋_GB2312" w:hAnsi="宋体" w:eastAsia="仿宋_GB2312"/>
          <w:color w:val="000000"/>
          <w:sz w:val="32"/>
          <w:szCs w:val="32"/>
        </w:rPr>
        <w:t>此外，张乐、贺延芳出差费用将从知识产权公司经费中列支。</w:t>
      </w:r>
    </w:p>
    <w:p>
      <w:pPr>
        <w:spacing w:line="600" w:lineRule="exact"/>
        <w:ind w:firstLine="640" w:firstLineChars="200"/>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1.</w:t>
      </w:r>
      <w:r>
        <w:rPr>
          <w:rFonts w:hint="eastAsia" w:ascii="仿宋_GB2312" w:hAnsi="仿宋_GB2312" w:eastAsia="仿宋_GB2312"/>
          <w:color w:val="auto"/>
          <w:sz w:val="32"/>
          <w:szCs w:val="32"/>
        </w:rPr>
        <w:tab/>
      </w:r>
      <w:r>
        <w:rPr>
          <w:rFonts w:hint="eastAsia" w:ascii="仿宋_GB2312" w:hAnsi="仿宋_GB2312" w:eastAsia="仿宋_GB2312"/>
          <w:color w:val="auto"/>
          <w:sz w:val="32"/>
          <w:szCs w:val="32"/>
        </w:rPr>
        <w:t>机票：</w:t>
      </w:r>
      <w:r>
        <w:rPr>
          <w:rFonts w:hint="eastAsia" w:ascii="仿宋_GB2312" w:hAnsi="仿宋_GB2312" w:eastAsia="仿宋_GB2312"/>
          <w:color w:val="auto"/>
          <w:sz w:val="32"/>
          <w:szCs w:val="32"/>
          <w:lang w:val="en-US" w:eastAsia="zh-CN"/>
        </w:rPr>
        <w:t>932</w:t>
      </w:r>
      <w:r>
        <w:rPr>
          <w:rFonts w:hint="eastAsia" w:ascii="仿宋_GB2312" w:hAnsi="仿宋_GB2312" w:eastAsia="仿宋_GB2312"/>
          <w:color w:val="auto"/>
          <w:sz w:val="32"/>
          <w:szCs w:val="32"/>
        </w:rPr>
        <w:t>00元</w:t>
      </w:r>
    </w:p>
    <w:p>
      <w:pPr>
        <w:spacing w:line="600" w:lineRule="exact"/>
        <w:ind w:firstLine="640" w:firstLineChars="200"/>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2.</w:t>
      </w:r>
      <w:r>
        <w:rPr>
          <w:rFonts w:hint="eastAsia" w:ascii="仿宋_GB2312" w:hAnsi="仿宋_GB2312" w:eastAsia="仿宋_GB2312"/>
          <w:color w:val="auto"/>
          <w:sz w:val="32"/>
          <w:szCs w:val="32"/>
        </w:rPr>
        <w:tab/>
      </w:r>
      <w:r>
        <w:rPr>
          <w:rFonts w:hint="eastAsia" w:ascii="仿宋_GB2312" w:hAnsi="仿宋_GB2312" w:eastAsia="仿宋_GB2312"/>
          <w:color w:val="auto"/>
          <w:sz w:val="32"/>
          <w:szCs w:val="32"/>
        </w:rPr>
        <w:t>住宿费：</w:t>
      </w:r>
      <w:r>
        <w:rPr>
          <w:rFonts w:hint="eastAsia" w:ascii="仿宋_GB2312" w:hAnsi="仿宋_GB2312" w:eastAsia="仿宋_GB2312"/>
          <w:color w:val="auto"/>
          <w:sz w:val="32"/>
          <w:szCs w:val="32"/>
          <w:lang w:val="en-US" w:eastAsia="zh-CN"/>
        </w:rPr>
        <w:t>654</w:t>
      </w:r>
      <w:r>
        <w:rPr>
          <w:rFonts w:hint="eastAsia" w:ascii="仿宋_GB2312" w:hAnsi="仿宋_GB2312" w:eastAsia="仿宋_GB2312"/>
          <w:color w:val="auto"/>
          <w:sz w:val="32"/>
          <w:szCs w:val="32"/>
        </w:rPr>
        <w:t xml:space="preserve">00元 </w:t>
      </w:r>
    </w:p>
    <w:p>
      <w:pPr>
        <w:spacing w:line="600" w:lineRule="exact"/>
        <w:ind w:firstLine="640" w:firstLineChars="200"/>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3.</w:t>
      </w:r>
      <w:r>
        <w:rPr>
          <w:rFonts w:hint="eastAsia" w:ascii="仿宋_GB2312" w:hAnsi="仿宋_GB2312" w:eastAsia="仿宋_GB2312"/>
          <w:color w:val="auto"/>
          <w:sz w:val="32"/>
          <w:szCs w:val="32"/>
        </w:rPr>
        <w:tab/>
      </w:r>
      <w:r>
        <w:rPr>
          <w:rFonts w:hint="eastAsia" w:ascii="仿宋_GB2312" w:hAnsi="仿宋_GB2312" w:eastAsia="仿宋_GB2312"/>
          <w:color w:val="auto"/>
          <w:sz w:val="32"/>
          <w:szCs w:val="32"/>
        </w:rPr>
        <w:t>伙食及杂费</w:t>
      </w:r>
      <w:r>
        <w:rPr>
          <w:rFonts w:hint="eastAsia" w:ascii="仿宋_GB2312" w:hAnsi="仿宋_GB2312" w:eastAsia="仿宋_GB2312"/>
          <w:color w:val="auto"/>
          <w:sz w:val="32"/>
          <w:szCs w:val="32"/>
          <w:lang w:eastAsia="zh-CN"/>
        </w:rPr>
        <w:t>：</w:t>
      </w:r>
      <w:r>
        <w:rPr>
          <w:rFonts w:hint="eastAsia" w:ascii="仿宋_GB2312" w:hAnsi="仿宋_GB2312" w:eastAsia="仿宋_GB2312"/>
          <w:color w:val="auto"/>
          <w:sz w:val="32"/>
          <w:szCs w:val="32"/>
          <w:lang w:val="en-US" w:eastAsia="zh-CN"/>
        </w:rPr>
        <w:t>3</w:t>
      </w:r>
      <w:r>
        <w:rPr>
          <w:rFonts w:hint="eastAsia" w:ascii="仿宋_GB2312" w:hAnsi="仿宋_GB2312" w:eastAsia="仿宋_GB2312"/>
          <w:color w:val="auto"/>
          <w:sz w:val="32"/>
          <w:szCs w:val="32"/>
        </w:rPr>
        <w:t>1</w:t>
      </w:r>
      <w:r>
        <w:rPr>
          <w:rFonts w:hint="eastAsia" w:ascii="仿宋_GB2312" w:hAnsi="仿宋_GB2312" w:eastAsia="仿宋_GB2312"/>
          <w:color w:val="auto"/>
          <w:sz w:val="32"/>
          <w:szCs w:val="32"/>
          <w:lang w:val="en-US" w:eastAsia="zh-CN"/>
        </w:rPr>
        <w:t>6</w:t>
      </w:r>
      <w:r>
        <w:rPr>
          <w:rFonts w:hint="eastAsia" w:ascii="仿宋_GB2312" w:hAnsi="仿宋_GB2312" w:eastAsia="仿宋_GB2312"/>
          <w:color w:val="auto"/>
          <w:sz w:val="32"/>
          <w:szCs w:val="32"/>
        </w:rPr>
        <w:t>00元</w:t>
      </w:r>
    </w:p>
    <w:p>
      <w:pPr>
        <w:spacing w:line="600" w:lineRule="exact"/>
        <w:ind w:firstLine="640" w:firstLineChars="200"/>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4.</w:t>
      </w:r>
      <w:r>
        <w:rPr>
          <w:rFonts w:hint="eastAsia" w:ascii="仿宋_GB2312" w:hAnsi="仿宋_GB2312" w:eastAsia="仿宋_GB2312"/>
          <w:color w:val="auto"/>
          <w:sz w:val="32"/>
          <w:szCs w:val="32"/>
        </w:rPr>
        <w:tab/>
      </w:r>
      <w:r>
        <w:rPr>
          <w:rFonts w:hint="eastAsia" w:ascii="仿宋_GB2312" w:hAnsi="仿宋_GB2312" w:eastAsia="仿宋_GB2312"/>
          <w:color w:val="auto"/>
          <w:sz w:val="32"/>
          <w:szCs w:val="32"/>
        </w:rPr>
        <w:t>当地交通费：</w:t>
      </w:r>
      <w:r>
        <w:rPr>
          <w:rFonts w:hint="eastAsia" w:ascii="仿宋_GB2312" w:hAnsi="仿宋_GB2312" w:eastAsia="仿宋_GB2312"/>
          <w:color w:val="auto"/>
          <w:sz w:val="32"/>
          <w:szCs w:val="32"/>
          <w:lang w:val="en-US" w:eastAsia="zh-CN"/>
        </w:rPr>
        <w:t>694</w:t>
      </w:r>
      <w:r>
        <w:rPr>
          <w:rFonts w:hint="eastAsia" w:ascii="仿宋_GB2312" w:hAnsi="仿宋_GB2312" w:eastAsia="仿宋_GB2312"/>
          <w:color w:val="auto"/>
          <w:sz w:val="32"/>
          <w:szCs w:val="32"/>
        </w:rPr>
        <w:t>00元(各国租车费用)</w:t>
      </w:r>
    </w:p>
    <w:p>
      <w:pPr>
        <w:spacing w:line="600" w:lineRule="exact"/>
        <w:ind w:firstLine="640" w:firstLineChars="200"/>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5.</w:t>
      </w:r>
      <w:r>
        <w:rPr>
          <w:rFonts w:hint="eastAsia" w:ascii="仿宋_GB2312" w:hAnsi="仿宋_GB2312" w:eastAsia="仿宋_GB2312"/>
          <w:color w:val="auto"/>
          <w:sz w:val="32"/>
          <w:szCs w:val="32"/>
        </w:rPr>
        <w:tab/>
      </w:r>
      <w:r>
        <w:rPr>
          <w:rFonts w:hint="eastAsia" w:ascii="仿宋_GB2312" w:hAnsi="仿宋_GB2312" w:eastAsia="仿宋_GB2312"/>
          <w:color w:val="auto"/>
          <w:sz w:val="32"/>
          <w:szCs w:val="32"/>
        </w:rPr>
        <w:t>差旅补助：</w:t>
      </w:r>
      <w:r>
        <w:rPr>
          <w:rFonts w:hint="eastAsia" w:ascii="仿宋_GB2312" w:hAnsi="仿宋_GB2312" w:eastAsia="仿宋_GB2312"/>
          <w:color w:val="auto"/>
          <w:sz w:val="32"/>
          <w:szCs w:val="32"/>
          <w:lang w:val="en-US" w:eastAsia="zh-CN"/>
        </w:rPr>
        <w:t>84</w:t>
      </w:r>
      <w:r>
        <w:rPr>
          <w:rFonts w:hint="eastAsia" w:ascii="仿宋_GB2312" w:hAnsi="仿宋_GB2312" w:eastAsia="仿宋_GB2312"/>
          <w:color w:val="auto"/>
          <w:sz w:val="32"/>
          <w:szCs w:val="32"/>
        </w:rPr>
        <w:t>00元（每人每天30美元，共</w:t>
      </w:r>
      <w:r>
        <w:rPr>
          <w:rFonts w:hint="eastAsia" w:ascii="仿宋_GB2312" w:hAnsi="仿宋_GB2312" w:eastAsia="仿宋_GB2312"/>
          <w:color w:val="auto"/>
          <w:sz w:val="32"/>
          <w:szCs w:val="32"/>
          <w:lang w:val="en-US" w:eastAsia="zh-CN"/>
        </w:rPr>
        <w:t>4</w:t>
      </w:r>
      <w:r>
        <w:rPr>
          <w:rFonts w:hint="eastAsia" w:ascii="仿宋_GB2312" w:hAnsi="仿宋_GB2312" w:eastAsia="仿宋_GB2312"/>
          <w:color w:val="auto"/>
          <w:sz w:val="32"/>
          <w:szCs w:val="32"/>
        </w:rPr>
        <w:t>人）</w:t>
      </w:r>
    </w:p>
    <w:p>
      <w:pPr>
        <w:spacing w:line="600" w:lineRule="exact"/>
        <w:ind w:firstLine="640" w:firstLineChars="200"/>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6.</w:t>
      </w:r>
      <w:r>
        <w:rPr>
          <w:rFonts w:hint="eastAsia" w:ascii="仿宋_GB2312" w:hAnsi="仿宋_GB2312" w:eastAsia="仿宋_GB2312"/>
          <w:color w:val="auto"/>
          <w:sz w:val="32"/>
          <w:szCs w:val="32"/>
        </w:rPr>
        <w:tab/>
      </w:r>
      <w:r>
        <w:rPr>
          <w:rFonts w:hint="eastAsia" w:ascii="仿宋_GB2312" w:hAnsi="仿宋_GB2312" w:eastAsia="仿宋_GB2312"/>
          <w:color w:val="auto"/>
          <w:sz w:val="32"/>
          <w:szCs w:val="32"/>
        </w:rPr>
        <w:t>其它：</w:t>
      </w:r>
      <w:r>
        <w:rPr>
          <w:rFonts w:hint="eastAsia" w:ascii="仿宋_GB2312" w:hAnsi="仿宋_GB2312" w:eastAsia="仿宋_GB2312"/>
          <w:color w:val="auto"/>
          <w:sz w:val="32"/>
          <w:szCs w:val="32"/>
          <w:lang w:val="en-US" w:eastAsia="zh-CN"/>
        </w:rPr>
        <w:t>12</w:t>
      </w:r>
      <w:r>
        <w:rPr>
          <w:rFonts w:hint="eastAsia" w:ascii="仿宋_GB2312" w:hAnsi="仿宋_GB2312" w:eastAsia="仿宋_GB2312"/>
          <w:color w:val="auto"/>
          <w:sz w:val="32"/>
          <w:szCs w:val="32"/>
        </w:rPr>
        <w:t>000元（含签证、保险等）</w:t>
      </w:r>
    </w:p>
    <w:p>
      <w:pPr>
        <w:spacing w:line="600" w:lineRule="exact"/>
        <w:ind w:firstLine="640" w:firstLineChars="200"/>
        <w:rPr>
          <w:rFonts w:hint="eastAsia" w:ascii="仿宋_GB2312" w:hAnsi="宋体" w:eastAsia="仿宋_GB2312"/>
          <w:color w:val="auto"/>
          <w:sz w:val="32"/>
          <w:szCs w:val="32"/>
          <w:lang w:val="en-US" w:eastAsia="zh-CN"/>
        </w:rPr>
      </w:pPr>
      <w:r>
        <w:rPr>
          <w:rFonts w:hint="eastAsia" w:ascii="仿宋_GB2312" w:hAnsi="宋体" w:eastAsia="仿宋_GB2312"/>
          <w:color w:val="auto"/>
          <w:sz w:val="32"/>
          <w:szCs w:val="32"/>
          <w:lang w:val="en-US" w:eastAsia="zh-CN"/>
        </w:rPr>
        <w:t>特此公示，公示时间为</w:t>
      </w:r>
      <w:r>
        <w:rPr>
          <w:rFonts w:hint="eastAsia" w:ascii="仿宋_GB2312" w:eastAsia="仿宋_GB2312"/>
          <w:color w:val="auto"/>
          <w:sz w:val="32"/>
          <w:szCs w:val="32"/>
          <w:lang w:val="en-US" w:eastAsia="zh-CN"/>
        </w:rPr>
        <w:t>9</w:t>
      </w:r>
      <w:r>
        <w:rPr>
          <w:rFonts w:hint="eastAsia" w:ascii="仿宋_GB2312" w:eastAsia="仿宋_GB2312"/>
          <w:color w:val="auto"/>
          <w:sz w:val="32"/>
          <w:szCs w:val="32"/>
        </w:rPr>
        <w:t>月</w:t>
      </w:r>
      <w:r>
        <w:rPr>
          <w:rFonts w:hint="eastAsia" w:ascii="仿宋_GB2312" w:eastAsia="仿宋_GB2312"/>
          <w:color w:val="auto"/>
          <w:sz w:val="32"/>
          <w:szCs w:val="32"/>
          <w:lang w:val="en-US" w:eastAsia="zh-CN"/>
        </w:rPr>
        <w:t>7</w:t>
      </w:r>
      <w:r>
        <w:rPr>
          <w:rFonts w:hint="eastAsia" w:ascii="仿宋_GB2312" w:eastAsia="仿宋_GB2312"/>
          <w:color w:val="auto"/>
          <w:sz w:val="32"/>
          <w:szCs w:val="32"/>
        </w:rPr>
        <w:t>日-9月</w:t>
      </w:r>
      <w:r>
        <w:rPr>
          <w:rFonts w:hint="eastAsia" w:ascii="仿宋_GB2312" w:eastAsia="仿宋_GB2312"/>
          <w:color w:val="auto"/>
          <w:sz w:val="32"/>
          <w:szCs w:val="32"/>
          <w:lang w:val="en-US" w:eastAsia="zh-CN"/>
        </w:rPr>
        <w:t>1</w:t>
      </w:r>
      <w:ins w:id="0" w:author="王宁" w:date="2018-09-07T16:53:00Z">
        <w:r>
          <w:rPr>
            <w:rFonts w:hint="eastAsia" w:ascii="仿宋_GB2312" w:eastAsia="仿宋_GB2312"/>
            <w:color w:val="auto"/>
            <w:sz w:val="32"/>
            <w:szCs w:val="32"/>
            <w:lang w:val="en-US" w:eastAsia="zh-CN"/>
          </w:rPr>
          <w:t>3</w:t>
        </w:r>
      </w:ins>
      <w:del w:id="1" w:author="王宁" w:date="2018-09-07T16:53:00Z">
        <w:r>
          <w:rPr>
            <w:rFonts w:hint="eastAsia" w:ascii="仿宋_GB2312" w:eastAsia="仿宋_GB2312"/>
            <w:color w:val="auto"/>
            <w:sz w:val="32"/>
            <w:szCs w:val="32"/>
            <w:lang w:val="en-US" w:eastAsia="zh-CN"/>
          </w:rPr>
          <w:delText>4</w:delText>
        </w:r>
      </w:del>
      <w:r>
        <w:rPr>
          <w:rFonts w:hint="eastAsia" w:ascii="仿宋_GB2312" w:eastAsia="仿宋_GB2312"/>
          <w:color w:val="auto"/>
          <w:sz w:val="32"/>
          <w:szCs w:val="32"/>
        </w:rPr>
        <w:t>日</w:t>
      </w:r>
      <w:r>
        <w:rPr>
          <w:rFonts w:hint="eastAsia" w:ascii="仿宋_GB2312" w:hAnsi="宋体" w:eastAsia="仿宋_GB2312"/>
          <w:color w:val="auto"/>
          <w:sz w:val="32"/>
          <w:szCs w:val="32"/>
          <w:lang w:val="en-US" w:eastAsia="zh-CN"/>
        </w:rPr>
        <w:t>，如有问题请与集团办公室王宁联系，联系电话：83453647。</w:t>
      </w:r>
    </w:p>
    <w:p>
      <w:pPr>
        <w:numPr>
          <w:ilvl w:val="0"/>
          <w:numId w:val="0"/>
        </w:numPr>
        <w:jc w:val="both"/>
        <w:rPr>
          <w:rFonts w:hint="eastAsia" w:ascii="Arial" w:hAnsi="Arial" w:eastAsia="仿宋_GB2312" w:cs="Arial"/>
          <w:color w:val="auto"/>
          <w:sz w:val="32"/>
          <w:szCs w:val="32"/>
          <w:lang w:val="en-US" w:eastAsia="zh-CN"/>
        </w:rPr>
      </w:pPr>
      <w:r>
        <w:rPr>
          <w:rFonts w:hint="eastAsia" w:ascii="Arial" w:hAnsi="Arial" w:eastAsia="仿宋_GB2312" w:cs="Arial"/>
          <w:color w:val="auto"/>
          <w:sz w:val="32"/>
          <w:szCs w:val="32"/>
          <w:lang w:val="en-US" w:eastAsia="zh-CN"/>
        </w:rPr>
        <w:t xml:space="preserve">    </w:t>
      </w:r>
    </w:p>
    <w:p>
      <w:pPr>
        <w:numPr>
          <w:ilvl w:val="0"/>
          <w:numId w:val="0"/>
        </w:numPr>
        <w:ind w:firstLine="640" w:firstLineChars="200"/>
        <w:jc w:val="both"/>
        <w:rPr>
          <w:rFonts w:hint="eastAsia" w:ascii="仿宋_GB2312" w:hAnsi="仿宋_GB2312" w:eastAsia="仿宋_GB2312" w:cs="仿宋_GB2312"/>
          <w:color w:val="auto"/>
          <w:sz w:val="32"/>
          <w:szCs w:val="32"/>
          <w:lang w:val="en-US" w:eastAsia="zh-CN"/>
        </w:rPr>
      </w:pPr>
      <w:r>
        <w:rPr>
          <w:rFonts w:hint="eastAsia" w:ascii="Arial" w:hAnsi="Arial" w:eastAsia="仿宋_GB2312" w:cs="Arial"/>
          <w:color w:val="auto"/>
          <w:sz w:val="32"/>
          <w:szCs w:val="32"/>
          <w:lang w:val="en-US" w:eastAsia="zh-CN"/>
        </w:rPr>
        <w:t>附件：</w:t>
      </w:r>
      <w:r>
        <w:rPr>
          <w:rFonts w:hint="eastAsia" w:ascii="仿宋_GB2312" w:hAnsi="仿宋_GB2312" w:eastAsia="仿宋_GB2312" w:cs="仿宋_GB2312"/>
          <w:color w:val="auto"/>
          <w:sz w:val="32"/>
          <w:szCs w:val="32"/>
          <w:lang w:val="en-US" w:eastAsia="zh-CN"/>
        </w:rPr>
        <w:t>1.出访行程</w:t>
      </w:r>
    </w:p>
    <w:p>
      <w:pPr>
        <w:numPr>
          <w:ilvl w:val="0"/>
          <w:numId w:val="0"/>
        </w:numPr>
        <w:ind w:left="1600" w:leftChars="0"/>
        <w:jc w:val="both"/>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2.邀请函中外文</w:t>
      </w:r>
    </w:p>
    <w:p>
      <w:pPr>
        <w:widowControl w:val="0"/>
        <w:numPr>
          <w:ilvl w:val="0"/>
          <w:numId w:val="0"/>
        </w:numPr>
        <w:jc w:val="both"/>
        <w:rPr>
          <w:rFonts w:hint="eastAsia" w:ascii="仿宋_GB2312" w:hAnsi="仿宋_GB2312" w:eastAsia="仿宋_GB2312" w:cs="仿宋_GB2312"/>
          <w:color w:val="auto"/>
          <w:sz w:val="32"/>
          <w:szCs w:val="32"/>
          <w:lang w:val="en-US" w:eastAsia="zh-CN"/>
        </w:rPr>
      </w:pPr>
    </w:p>
    <w:p>
      <w:pPr>
        <w:widowControl w:val="0"/>
        <w:numPr>
          <w:ilvl w:val="0"/>
          <w:numId w:val="0"/>
        </w:numPr>
        <w:jc w:val="both"/>
        <w:rPr>
          <w:rFonts w:hint="eastAsia" w:ascii="仿宋_GB2312" w:hAnsi="仿宋_GB2312" w:eastAsia="仿宋_GB2312" w:cs="仿宋_GB2312"/>
          <w:color w:val="auto"/>
          <w:sz w:val="32"/>
          <w:szCs w:val="32"/>
          <w:lang w:val="en-US" w:eastAsia="zh-CN"/>
        </w:rPr>
      </w:pPr>
    </w:p>
    <w:p>
      <w:pPr>
        <w:numPr>
          <w:ilvl w:val="0"/>
          <w:numId w:val="0"/>
        </w:numPr>
        <w:ind w:left="580" w:leftChars="0"/>
        <w:jc w:val="right"/>
        <w:rPr>
          <w:rFonts w:hint="eastAsia" w:ascii="仿宋_GB2312" w:hAnsi="仿宋_GB2312" w:eastAsia="仿宋_GB2312" w:cs="仿宋_GB2312"/>
          <w:color w:val="auto"/>
          <w:sz w:val="32"/>
          <w:szCs w:val="32"/>
          <w:lang w:val="en-US" w:eastAsia="zh-CN"/>
        </w:rPr>
      </w:pPr>
      <w:r>
        <w:rPr>
          <w:rFonts w:hint="eastAsia" w:ascii="Arial" w:hAnsi="Arial" w:eastAsia="仿宋_GB2312" w:cs="Arial"/>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中关村发展集团</w:t>
      </w:r>
    </w:p>
    <w:p>
      <w:pPr>
        <w:numPr>
          <w:ilvl w:val="0"/>
          <w:numId w:val="0"/>
        </w:numPr>
        <w:ind w:left="580" w:leftChars="0"/>
        <w:jc w:val="right"/>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2018年9月7日</w:t>
      </w:r>
    </w:p>
    <w:p>
      <w:pPr>
        <w:jc w:val="left"/>
        <w:rPr>
          <w:rFonts w:ascii="仿宋_GB2312" w:hAnsi="宋体" w:eastAsia="仿宋_GB2312"/>
          <w:color w:val="auto"/>
          <w:sz w:val="32"/>
          <w:szCs w:val="32"/>
        </w:rPr>
      </w:pPr>
      <w:r>
        <w:rPr>
          <w:rFonts w:hint="eastAsia" w:ascii="Arial" w:hAnsi="Arial" w:eastAsia="仿宋_GB2312" w:cs="Arial"/>
          <w:color w:val="auto"/>
          <w:sz w:val="32"/>
          <w:szCs w:val="32"/>
          <w:lang w:val="en-US" w:eastAsia="zh-CN"/>
        </w:rPr>
        <w:br w:type="page"/>
      </w:r>
      <w:r>
        <w:rPr>
          <w:rFonts w:hint="eastAsia" w:ascii="黑体" w:hAnsi="黑体" w:eastAsia="黑体" w:cs="黑体"/>
          <w:color w:val="auto"/>
          <w:sz w:val="32"/>
          <w:szCs w:val="32"/>
        </w:rPr>
        <w:t>附件</w:t>
      </w:r>
      <w:r>
        <w:rPr>
          <w:rFonts w:hint="eastAsia" w:ascii="黑体" w:hAnsi="黑体" w:eastAsia="黑体" w:cs="黑体"/>
          <w:color w:val="auto"/>
          <w:sz w:val="32"/>
          <w:szCs w:val="32"/>
          <w:lang w:val="en-US" w:eastAsia="zh-CN"/>
        </w:rPr>
        <w:t>1</w:t>
      </w:r>
      <w:r>
        <w:rPr>
          <w:rFonts w:hint="eastAsia" w:ascii="黑体" w:hAnsi="黑体" w:eastAsia="黑体" w:cs="黑体"/>
          <w:color w:val="auto"/>
          <w:sz w:val="32"/>
          <w:szCs w:val="32"/>
        </w:rPr>
        <w:t>：</w:t>
      </w:r>
    </w:p>
    <w:p>
      <w:pPr>
        <w:jc w:val="center"/>
        <w:rPr>
          <w:rFonts w:hint="eastAsia" w:ascii="仿宋_GB2312" w:hAnsi="宋体" w:eastAsia="仿宋_GB2312"/>
          <w:color w:val="auto"/>
          <w:sz w:val="32"/>
          <w:szCs w:val="32"/>
        </w:rPr>
      </w:pPr>
      <w:r>
        <w:rPr>
          <w:rFonts w:hint="eastAsia" w:ascii="方正小标宋简体" w:eastAsia="方正小标宋简体"/>
          <w:color w:val="auto"/>
          <w:sz w:val="44"/>
          <w:szCs w:val="44"/>
        </w:rPr>
        <w:t>赴瑞士、以色列、英国</w:t>
      </w:r>
      <w:r>
        <w:rPr>
          <w:rFonts w:hint="eastAsia" w:ascii="方正小标宋简体" w:eastAsia="方正小标宋简体"/>
          <w:color w:val="auto"/>
          <w:sz w:val="44"/>
          <w:szCs w:val="44"/>
          <w:lang w:eastAsia="zh-CN"/>
        </w:rPr>
        <w:t>团组</w:t>
      </w:r>
      <w:r>
        <w:rPr>
          <w:rFonts w:hint="eastAsia" w:ascii="方正小标宋简体" w:hAnsi="仿宋_GB2312" w:eastAsia="方正小标宋简体"/>
          <w:color w:val="auto"/>
          <w:sz w:val="44"/>
          <w:szCs w:val="44"/>
        </w:rPr>
        <w:t>行程</w:t>
      </w:r>
    </w:p>
    <w:p>
      <w:pPr>
        <w:keepNext w:val="0"/>
        <w:keepLines w:val="0"/>
        <w:pageBreakBefore w:val="0"/>
        <w:widowControl w:val="0"/>
        <w:kinsoku/>
        <w:wordWrap/>
        <w:overflowPunct/>
        <w:topLinePunct w:val="0"/>
        <w:autoSpaceDE/>
        <w:autoSpaceDN/>
        <w:bidi w:val="0"/>
        <w:adjustRightInd/>
        <w:snapToGrid/>
        <w:spacing w:before="158" w:beforeLines="50" w:line="600" w:lineRule="exact"/>
        <w:textAlignment w:val="auto"/>
        <w:outlineLvl w:val="9"/>
        <w:rPr>
          <w:rFonts w:ascii="仿宋_GB2312" w:hAnsi="宋体" w:eastAsia="仿宋_GB2312"/>
          <w:color w:val="auto"/>
          <w:sz w:val="32"/>
          <w:szCs w:val="32"/>
        </w:rPr>
      </w:pPr>
      <w:r>
        <w:rPr>
          <w:rFonts w:hint="eastAsia" w:ascii="仿宋_GB2312" w:hAnsi="宋体" w:eastAsia="仿宋_GB2312"/>
          <w:color w:val="auto"/>
          <w:sz w:val="32"/>
          <w:szCs w:val="32"/>
        </w:rPr>
        <w:t>出访时间：2018年10月17日-10月26日，共10天</w:t>
      </w:r>
    </w:p>
    <w:p>
      <w:pPr>
        <w:spacing w:line="600" w:lineRule="exact"/>
        <w:ind w:firstLine="640" w:firstLineChars="200"/>
        <w:rPr>
          <w:rFonts w:hint="eastAsia" w:ascii="仿宋_GB2312" w:hAnsi="宋体" w:eastAsia="仿宋_GB2312"/>
          <w:color w:val="auto"/>
          <w:sz w:val="32"/>
          <w:szCs w:val="32"/>
        </w:rPr>
      </w:pPr>
      <w:r>
        <w:rPr>
          <w:rFonts w:hint="eastAsia" w:ascii="仿宋_GB2312" w:hAnsi="宋体" w:eastAsia="仿宋_GB2312"/>
          <w:color w:val="auto"/>
          <w:sz w:val="32"/>
          <w:szCs w:val="32"/>
        </w:rPr>
        <w:t>（实际行程以取得签证时间为准）</w:t>
      </w:r>
    </w:p>
    <w:p>
      <w:pPr>
        <w:spacing w:line="600" w:lineRule="exact"/>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第一天：</w:t>
      </w:r>
      <w:r>
        <w:rPr>
          <w:rFonts w:ascii="仿宋_GB2312" w:hAnsi="微软雅黑" w:eastAsia="仿宋_GB2312" w:cs="微软雅黑"/>
          <w:color w:val="auto"/>
          <w:sz w:val="32"/>
          <w:szCs w:val="32"/>
        </w:rPr>
        <w:t>10</w:t>
      </w:r>
      <w:r>
        <w:rPr>
          <w:rFonts w:hint="eastAsia" w:ascii="仿宋_GB2312" w:hAnsi="微软雅黑" w:eastAsia="仿宋_GB2312" w:cs="微软雅黑"/>
          <w:color w:val="auto"/>
          <w:sz w:val="32"/>
          <w:szCs w:val="32"/>
        </w:rPr>
        <w:t>月</w:t>
      </w:r>
      <w:r>
        <w:rPr>
          <w:rFonts w:ascii="仿宋_GB2312" w:hAnsi="微软雅黑" w:eastAsia="仿宋_GB2312" w:cs="微软雅黑"/>
          <w:color w:val="auto"/>
          <w:sz w:val="32"/>
          <w:szCs w:val="32"/>
        </w:rPr>
        <w:t>1</w:t>
      </w:r>
      <w:r>
        <w:rPr>
          <w:rFonts w:hint="eastAsia" w:ascii="仿宋_GB2312" w:hAnsi="微软雅黑" w:eastAsia="仿宋_GB2312" w:cs="微软雅黑"/>
          <w:color w:val="auto"/>
          <w:sz w:val="32"/>
          <w:szCs w:val="32"/>
        </w:rPr>
        <w:t>7日（星期三）</w:t>
      </w:r>
      <w:r>
        <w:rPr>
          <w:rFonts w:ascii="仿宋_GB2312" w:hAnsi="微软雅黑" w:eastAsia="仿宋_GB2312" w:cs="微软雅黑"/>
          <w:color w:val="auto"/>
          <w:sz w:val="32"/>
          <w:szCs w:val="32"/>
        </w:rPr>
        <w:t xml:space="preserve">  </w:t>
      </w:r>
      <w:r>
        <w:rPr>
          <w:rFonts w:hint="eastAsia" w:ascii="仿宋_GB2312" w:hAnsi="微软雅黑" w:eastAsia="仿宋_GB2312" w:cs="微软雅黑"/>
          <w:color w:val="auto"/>
          <w:sz w:val="32"/>
          <w:szCs w:val="32"/>
        </w:rPr>
        <w:t>北京</w:t>
      </w:r>
      <w:r>
        <w:rPr>
          <w:rFonts w:ascii="仿宋_GB2312" w:hAnsi="微软雅黑" w:eastAsia="仿宋_GB2312" w:cs="微软雅黑"/>
          <w:color w:val="auto"/>
          <w:sz w:val="32"/>
          <w:szCs w:val="32"/>
        </w:rPr>
        <w:t>-</w:t>
      </w:r>
      <w:r>
        <w:rPr>
          <w:rFonts w:hint="eastAsia" w:ascii="仿宋_GB2312" w:hAnsi="微软雅黑" w:eastAsia="仿宋_GB2312" w:cs="微软雅黑"/>
          <w:color w:val="auto"/>
          <w:sz w:val="32"/>
          <w:szCs w:val="32"/>
        </w:rPr>
        <w:t>特拉维夫，</w:t>
      </w:r>
    </w:p>
    <w:p>
      <w:pPr>
        <w:spacing w:line="600" w:lineRule="exact"/>
        <w:ind w:firstLine="640" w:firstLineChars="2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离开北京，乘坐飞机前往以色列特拉维夫，当天上午抵达；</w:t>
      </w:r>
    </w:p>
    <w:p>
      <w:pPr>
        <w:spacing w:line="600" w:lineRule="exact"/>
        <w:ind w:firstLine="640" w:firstLineChars="2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下午拜访特拉维夫大学技术转移机构并座谈，探讨战略合作；</w:t>
      </w:r>
      <w:r>
        <w:rPr>
          <w:rFonts w:hint="eastAsia" w:ascii="仿宋_GB2312" w:eastAsia="仿宋_GB2312"/>
          <w:color w:val="auto"/>
          <w:sz w:val="32"/>
          <w:szCs w:val="32"/>
        </w:rPr>
        <w:t>对接Pitango以色列顶级风险投资基金。</w:t>
      </w:r>
    </w:p>
    <w:p>
      <w:pPr>
        <w:spacing w:line="600" w:lineRule="exact"/>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第二天：</w:t>
      </w:r>
      <w:r>
        <w:rPr>
          <w:rFonts w:ascii="仿宋_GB2312" w:hAnsi="微软雅黑" w:eastAsia="仿宋_GB2312" w:cs="微软雅黑"/>
          <w:color w:val="auto"/>
          <w:sz w:val="32"/>
          <w:szCs w:val="32"/>
        </w:rPr>
        <w:t>10月1</w:t>
      </w:r>
      <w:r>
        <w:rPr>
          <w:rFonts w:hint="eastAsia" w:ascii="仿宋_GB2312" w:hAnsi="微软雅黑" w:eastAsia="仿宋_GB2312" w:cs="微软雅黑"/>
          <w:color w:val="auto"/>
          <w:sz w:val="32"/>
          <w:szCs w:val="32"/>
        </w:rPr>
        <w:t>8</w:t>
      </w:r>
      <w:r>
        <w:rPr>
          <w:rFonts w:ascii="仿宋_GB2312" w:hAnsi="微软雅黑" w:eastAsia="仿宋_GB2312" w:cs="微软雅黑"/>
          <w:color w:val="auto"/>
          <w:sz w:val="32"/>
          <w:szCs w:val="32"/>
        </w:rPr>
        <w:t>日（</w:t>
      </w:r>
      <w:r>
        <w:rPr>
          <w:rFonts w:hint="eastAsia" w:ascii="仿宋_GB2312" w:hAnsi="微软雅黑" w:eastAsia="仿宋_GB2312" w:cs="微软雅黑"/>
          <w:color w:val="auto"/>
          <w:sz w:val="32"/>
          <w:szCs w:val="32"/>
        </w:rPr>
        <w:t>星期四）</w:t>
      </w:r>
    </w:p>
    <w:p>
      <w:pPr>
        <w:spacing w:line="600" w:lineRule="exact"/>
        <w:ind w:firstLine="640" w:firstLineChars="2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上午对接Emerge Capital</w:t>
      </w:r>
      <w:r>
        <w:rPr>
          <w:rFonts w:hint="eastAsia" w:ascii="仿宋_GB2312" w:eastAsia="仿宋_GB2312"/>
          <w:color w:val="auto"/>
          <w:sz w:val="32"/>
          <w:szCs w:val="32"/>
        </w:rPr>
        <w:t>以色列顶级风险投资基金。</w:t>
      </w:r>
      <w:r>
        <w:rPr>
          <w:rFonts w:hint="eastAsia" w:ascii="仿宋_GB2312" w:hAnsi="微软雅黑" w:eastAsia="仿宋_GB2312" w:cs="微软雅黑"/>
          <w:color w:val="auto"/>
          <w:sz w:val="32"/>
          <w:szCs w:val="32"/>
        </w:rPr>
        <w:t xml:space="preserve"> </w:t>
      </w:r>
    </w:p>
    <w:p>
      <w:pPr>
        <w:spacing w:line="600" w:lineRule="exact"/>
        <w:ind w:firstLine="640" w:firstLineChars="200"/>
        <w:rPr>
          <w:rFonts w:ascii="仿宋_GB2312" w:hAnsi="微软雅黑" w:eastAsia="仿宋_GB2312" w:cs="微软雅黑"/>
          <w:b/>
          <w:bCs/>
          <w:color w:val="auto"/>
          <w:sz w:val="32"/>
          <w:szCs w:val="32"/>
        </w:rPr>
      </w:pPr>
      <w:r>
        <w:rPr>
          <w:rFonts w:hint="eastAsia" w:ascii="仿宋_GB2312" w:hAnsi="微软雅黑" w:eastAsia="仿宋_GB2312" w:cs="微软雅黑"/>
          <w:color w:val="auto"/>
          <w:sz w:val="32"/>
          <w:szCs w:val="32"/>
        </w:rPr>
        <w:t>下午拜访魏茨曼研究所(</w:t>
      </w:r>
      <w:r>
        <w:rPr>
          <w:rFonts w:ascii="仿宋_GB2312" w:hAnsi="微软雅黑" w:eastAsia="仿宋_GB2312" w:cs="微软雅黑"/>
          <w:color w:val="auto"/>
          <w:sz w:val="32"/>
          <w:szCs w:val="32"/>
        </w:rPr>
        <w:t>Weizmann Institute of Science)</w:t>
      </w:r>
      <w:r>
        <w:rPr>
          <w:rFonts w:hint="eastAsia" w:ascii="仿宋_GB2312" w:hAnsi="微软雅黑" w:eastAsia="仿宋_GB2312" w:cs="微软雅黑"/>
          <w:color w:val="auto"/>
          <w:sz w:val="32"/>
          <w:szCs w:val="32"/>
        </w:rPr>
        <w:t>和Yeda技术转移中心，探讨知识产权保护及技术转移合作模式。</w:t>
      </w:r>
    </w:p>
    <w:p>
      <w:pPr>
        <w:spacing w:line="600" w:lineRule="exact"/>
        <w:ind w:left="1280" w:hanging="1280" w:hangingChars="4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 xml:space="preserve">第三天：10月19日（星期五）  </w:t>
      </w:r>
    </w:p>
    <w:p>
      <w:pPr>
        <w:spacing w:line="600" w:lineRule="exact"/>
        <w:ind w:firstLine="640" w:firstLineChars="2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上午</w:t>
      </w:r>
      <w:r>
        <w:rPr>
          <w:rFonts w:hint="eastAsia" w:ascii="仿宋_GB2312" w:hAnsi="微软雅黑" w:eastAsia="仿宋_GB2312" w:cs="微软雅黑"/>
          <w:color w:val="auto"/>
          <w:sz w:val="32"/>
          <w:szCs w:val="32"/>
          <w:lang w:eastAsia="zh-CN"/>
        </w:rPr>
        <w:t>实地察看</w:t>
      </w:r>
      <w:r>
        <w:rPr>
          <w:rFonts w:hint="eastAsia" w:ascii="仿宋_GB2312" w:hAnsi="微软雅黑" w:eastAsia="仿宋_GB2312" w:cs="微软雅黑"/>
          <w:color w:val="auto"/>
          <w:sz w:val="32"/>
          <w:szCs w:val="32"/>
        </w:rPr>
        <w:t>拟设立中关村以色列创新中心标的物业，与业主会面，推进创新中心设立工作。</w:t>
      </w:r>
    </w:p>
    <w:p>
      <w:pPr>
        <w:spacing w:line="600" w:lineRule="exact"/>
        <w:ind w:firstLine="640" w:firstLineChars="2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下午乘坐飞机前往瑞士日内瓦</w:t>
      </w:r>
    </w:p>
    <w:p>
      <w:pPr>
        <w:spacing w:line="600" w:lineRule="exact"/>
        <w:ind w:left="1280" w:hanging="1280" w:hangingChars="4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第四天： 10月20日（星期六）</w:t>
      </w:r>
    </w:p>
    <w:p>
      <w:pPr>
        <w:spacing w:line="600" w:lineRule="exact"/>
        <w:ind w:left="950" w:leftChars="300" w:hanging="320" w:hangingChars="1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上午拜访世界知识产权组织（WIPO）</w:t>
      </w:r>
    </w:p>
    <w:p>
      <w:pPr>
        <w:spacing w:line="600" w:lineRule="exact"/>
        <w:ind w:left="950" w:leftChars="300" w:hanging="320" w:hangingChars="100"/>
        <w:rPr>
          <w:rFonts w:hint="eastAsia" w:ascii="仿宋_GB2312" w:hAnsi="微软雅黑" w:eastAsia="仿宋_GB2312" w:cs="微软雅黑"/>
          <w:color w:val="auto"/>
          <w:sz w:val="32"/>
          <w:szCs w:val="32"/>
        </w:rPr>
      </w:pPr>
      <w:r>
        <w:rPr>
          <w:rFonts w:ascii="仿宋_GB2312" w:hAnsi="微软雅黑" w:eastAsia="仿宋_GB2312" w:cs="微软雅黑"/>
          <w:color w:val="auto"/>
          <w:sz w:val="32"/>
          <w:szCs w:val="32"/>
        </w:rPr>
        <w:t>下午</w:t>
      </w:r>
      <w:r>
        <w:rPr>
          <w:rFonts w:hint="eastAsia" w:ascii="仿宋_GB2312" w:hAnsi="微软雅黑" w:eastAsia="仿宋_GB2312" w:cs="微软雅黑"/>
          <w:color w:val="auto"/>
          <w:sz w:val="32"/>
          <w:szCs w:val="32"/>
        </w:rPr>
        <w:t>与WIPO高级别官员会谈，探讨合作方向并邀请其参加</w:t>
      </w:r>
    </w:p>
    <w:p>
      <w:pPr>
        <w:spacing w:line="600" w:lineRule="exact"/>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中关村论坛</w:t>
      </w:r>
    </w:p>
    <w:p>
      <w:pPr>
        <w:spacing w:line="600" w:lineRule="exact"/>
        <w:ind w:left="1280" w:hanging="1280" w:hangingChars="4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 xml:space="preserve">第五天：10月21日（星期日）  </w:t>
      </w:r>
    </w:p>
    <w:p>
      <w:pPr>
        <w:spacing w:line="600" w:lineRule="exact"/>
        <w:ind w:firstLine="640" w:firstLineChars="2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访问著名传感器企业SENSIRION公司等</w:t>
      </w:r>
    </w:p>
    <w:p>
      <w:pPr>
        <w:spacing w:line="600" w:lineRule="exact"/>
        <w:ind w:left="1280" w:hanging="1280" w:hangingChars="4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第六天：10月22日（星期一）</w:t>
      </w:r>
    </w:p>
    <w:p>
      <w:pPr>
        <w:spacing w:line="600" w:lineRule="exact"/>
        <w:ind w:firstLine="640" w:firstLineChars="2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上午拜访瑞士电子与微技术中心（CSEM），探讨技术转移和产业化的合作模式。</w:t>
      </w:r>
    </w:p>
    <w:p>
      <w:pPr>
        <w:spacing w:line="600" w:lineRule="exact"/>
        <w:ind w:firstLine="640" w:firstLineChars="2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下午乘坐飞机前往英国伦敦</w:t>
      </w:r>
    </w:p>
    <w:p>
      <w:pPr>
        <w:spacing w:line="600" w:lineRule="exact"/>
        <w:ind w:left="1280" w:hanging="1280" w:hangingChars="4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第七天：10月23日（星期二）</w:t>
      </w:r>
    </w:p>
    <w:p>
      <w:pPr>
        <w:spacing w:line="600" w:lineRule="exact"/>
        <w:ind w:left="950" w:leftChars="300" w:hanging="320" w:hangingChars="100"/>
        <w:rPr>
          <w:rFonts w:ascii="仿宋_GB2312" w:hAnsi="微软雅黑" w:eastAsia="仿宋_GB2312" w:cs="微软雅黑"/>
          <w:color w:val="auto"/>
          <w:sz w:val="32"/>
          <w:szCs w:val="32"/>
        </w:rPr>
      </w:pPr>
      <w:r>
        <w:rPr>
          <w:rFonts w:hint="eastAsia" w:ascii="仿宋_GB2312" w:hAnsi="微软雅黑" w:eastAsia="仿宋_GB2312" w:cs="微软雅黑"/>
          <w:color w:val="auto"/>
          <w:sz w:val="32"/>
          <w:szCs w:val="32"/>
        </w:rPr>
        <w:t>上午访问IP GROUP公司</w:t>
      </w:r>
    </w:p>
    <w:p>
      <w:pPr>
        <w:spacing w:line="600" w:lineRule="exact"/>
        <w:ind w:left="950" w:leftChars="300" w:hanging="320" w:hangingChars="100"/>
        <w:rPr>
          <w:rFonts w:ascii="仿宋_GB2312" w:hAnsi="微软雅黑" w:eastAsia="仿宋_GB2312" w:cs="微软雅黑"/>
          <w:color w:val="auto"/>
          <w:sz w:val="32"/>
          <w:szCs w:val="32"/>
        </w:rPr>
      </w:pPr>
      <w:r>
        <w:rPr>
          <w:rFonts w:ascii="仿宋_GB2312" w:hAnsi="微软雅黑" w:eastAsia="仿宋_GB2312" w:cs="微软雅黑"/>
          <w:color w:val="auto"/>
          <w:sz w:val="32"/>
          <w:szCs w:val="32"/>
        </w:rPr>
        <w:t>下午</w:t>
      </w:r>
      <w:r>
        <w:rPr>
          <w:rFonts w:hint="eastAsia" w:ascii="仿宋_GB2312" w:hAnsi="微软雅黑" w:eastAsia="仿宋_GB2312" w:cs="微软雅黑"/>
          <w:color w:val="auto"/>
          <w:sz w:val="32"/>
          <w:szCs w:val="32"/>
        </w:rPr>
        <w:t>访问Anthemis Group</w:t>
      </w:r>
    </w:p>
    <w:p>
      <w:pPr>
        <w:spacing w:line="600" w:lineRule="exact"/>
        <w:ind w:left="1280" w:hanging="1280" w:hangingChars="400"/>
        <w:rPr>
          <w:rFonts w:ascii="仿宋_GB2312" w:eastAsia="仿宋_GB2312"/>
          <w:color w:val="auto"/>
          <w:sz w:val="32"/>
          <w:szCs w:val="32"/>
        </w:rPr>
      </w:pPr>
      <w:r>
        <w:rPr>
          <w:rFonts w:hint="eastAsia" w:ascii="仿宋_GB2312" w:hAnsi="微软雅黑" w:eastAsia="仿宋_GB2312" w:cs="微软雅黑"/>
          <w:color w:val="auto"/>
          <w:sz w:val="32"/>
          <w:szCs w:val="32"/>
        </w:rPr>
        <w:t>第八天：</w:t>
      </w:r>
      <w:r>
        <w:rPr>
          <w:rFonts w:hint="eastAsia" w:ascii="仿宋_GB2312" w:eastAsia="仿宋_GB2312"/>
          <w:color w:val="auto"/>
          <w:sz w:val="32"/>
          <w:szCs w:val="32"/>
        </w:rPr>
        <w:t>10月24日（星期三）</w:t>
      </w:r>
    </w:p>
    <w:p>
      <w:pPr>
        <w:spacing w:line="600" w:lineRule="exact"/>
        <w:ind w:left="950" w:leftChars="300" w:hanging="320" w:hangingChars="100"/>
        <w:rPr>
          <w:rFonts w:ascii="仿宋_GB2312" w:eastAsia="仿宋_GB2312"/>
          <w:color w:val="auto"/>
          <w:sz w:val="32"/>
          <w:szCs w:val="32"/>
        </w:rPr>
      </w:pPr>
      <w:r>
        <w:rPr>
          <w:rFonts w:hint="eastAsia" w:ascii="仿宋_GB2312" w:eastAsia="仿宋_GB2312"/>
          <w:color w:val="auto"/>
          <w:sz w:val="32"/>
          <w:szCs w:val="32"/>
        </w:rPr>
        <w:t>从伦敦前往牛津，访问牛津大学孵化器及技术转移机构</w:t>
      </w:r>
    </w:p>
    <w:p>
      <w:pPr>
        <w:spacing w:line="600" w:lineRule="exact"/>
        <w:ind w:left="950" w:leftChars="300" w:hanging="320" w:hangingChars="100"/>
        <w:rPr>
          <w:rFonts w:ascii="仿宋_GB2312" w:eastAsia="仿宋_GB2312"/>
          <w:color w:val="auto"/>
          <w:sz w:val="32"/>
          <w:szCs w:val="32"/>
        </w:rPr>
      </w:pPr>
      <w:r>
        <w:rPr>
          <w:rFonts w:hint="eastAsia" w:ascii="仿宋_GB2312" w:eastAsia="仿宋_GB2312"/>
          <w:color w:val="auto"/>
          <w:sz w:val="32"/>
          <w:szCs w:val="32"/>
        </w:rPr>
        <w:t>当天返回伦敦</w:t>
      </w:r>
    </w:p>
    <w:p>
      <w:pPr>
        <w:rPr>
          <w:rFonts w:ascii="仿宋_GB2312" w:eastAsia="仿宋_GB2312"/>
          <w:color w:val="auto"/>
          <w:sz w:val="32"/>
          <w:szCs w:val="32"/>
        </w:rPr>
      </w:pPr>
      <w:r>
        <w:rPr>
          <w:rFonts w:hint="eastAsia" w:ascii="仿宋_GB2312" w:eastAsia="仿宋_GB2312"/>
          <w:color w:val="auto"/>
          <w:sz w:val="32"/>
          <w:szCs w:val="32"/>
        </w:rPr>
        <w:t>第九天：10月25日（星期四）</w:t>
      </w:r>
    </w:p>
    <w:p>
      <w:pPr>
        <w:ind w:firstLine="630"/>
        <w:rPr>
          <w:rFonts w:ascii="仿宋_GB2312" w:eastAsia="仿宋_GB2312"/>
          <w:color w:val="auto"/>
          <w:sz w:val="32"/>
          <w:szCs w:val="32"/>
        </w:rPr>
      </w:pPr>
      <w:r>
        <w:rPr>
          <w:rFonts w:hint="eastAsia" w:ascii="仿宋_GB2312" w:eastAsia="仿宋_GB2312"/>
          <w:color w:val="auto"/>
          <w:sz w:val="32"/>
          <w:szCs w:val="32"/>
        </w:rPr>
        <w:t>上午访问帝国理工学院孵化器及技术转移机构</w:t>
      </w:r>
    </w:p>
    <w:p>
      <w:pPr>
        <w:ind w:firstLine="630"/>
        <w:rPr>
          <w:rFonts w:ascii="仿宋_GB2312" w:eastAsia="仿宋_GB2312"/>
          <w:color w:val="auto"/>
          <w:sz w:val="32"/>
          <w:szCs w:val="32"/>
        </w:rPr>
      </w:pPr>
      <w:r>
        <w:rPr>
          <w:rFonts w:hint="eastAsia" w:ascii="仿宋_GB2312" w:eastAsia="仿宋_GB2312"/>
          <w:color w:val="auto"/>
          <w:sz w:val="32"/>
          <w:szCs w:val="32"/>
        </w:rPr>
        <w:t>下午离开伦敦，乘坐飞机返回北京</w:t>
      </w:r>
    </w:p>
    <w:p>
      <w:pPr>
        <w:rPr>
          <w:rFonts w:ascii="仿宋_GB2312" w:eastAsia="仿宋_GB2312"/>
          <w:color w:val="auto"/>
          <w:sz w:val="32"/>
          <w:szCs w:val="32"/>
        </w:rPr>
      </w:pPr>
      <w:r>
        <w:rPr>
          <w:rFonts w:hint="eastAsia" w:ascii="仿宋_GB2312" w:eastAsia="仿宋_GB2312"/>
          <w:color w:val="auto"/>
          <w:sz w:val="32"/>
          <w:szCs w:val="32"/>
        </w:rPr>
        <w:t>第十天：10月26日（星期五）</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下午抵达北京</w:t>
      </w:r>
    </w:p>
    <w:p>
      <w:pPr>
        <w:rPr>
          <w:rFonts w:hint="eastAsia" w:ascii="仿宋_GB2312" w:eastAsia="仿宋_GB2312"/>
          <w:color w:val="auto"/>
          <w:sz w:val="32"/>
          <w:szCs w:val="32"/>
        </w:rPr>
      </w:pPr>
    </w:p>
    <w:p>
      <w:pPr>
        <w:rPr>
          <w:rFonts w:hint="eastAsia" w:ascii="仿宋_GB2312" w:eastAsia="仿宋_GB2312"/>
          <w:color w:val="auto"/>
          <w:sz w:val="32"/>
          <w:szCs w:val="32"/>
          <w:lang w:val="en-US" w:eastAsia="zh-CN"/>
        </w:rPr>
      </w:pPr>
      <w:r>
        <w:rPr>
          <w:rFonts w:hint="eastAsia" w:ascii="仿宋_GB2312" w:eastAsia="仿宋_GB2312"/>
          <w:color w:val="auto"/>
          <w:sz w:val="32"/>
          <w:szCs w:val="32"/>
          <w:lang w:val="en-US" w:eastAsia="zh-CN"/>
        </w:rPr>
        <w:br w:type="page"/>
      </w:r>
      <w:r>
        <w:rPr>
          <w:rFonts w:hint="eastAsia" w:ascii="黑体" w:hAnsi="黑体" w:eastAsia="黑体" w:cs="黑体"/>
          <w:color w:val="auto"/>
          <w:sz w:val="32"/>
          <w:szCs w:val="32"/>
          <w:lang w:val="en-US" w:eastAsia="zh-CN"/>
        </w:rPr>
        <w:t>附件2： 邀请函中外文</w:t>
      </w:r>
    </w:p>
    <w:p>
      <w:pPr>
        <w:rPr>
          <w:color w:val="auto"/>
        </w:rPr>
      </w:pPr>
    </w:p>
    <w:p>
      <w:pPr>
        <w:jc w:val="left"/>
        <w:rPr>
          <w:color w:val="auto"/>
        </w:rPr>
      </w:pPr>
      <w:r>
        <w:rPr>
          <w:color w:val="auto"/>
        </w:rPr>
        <w:t>23</w:t>
      </w:r>
      <w:r>
        <w:rPr>
          <w:rFonts w:hint="eastAsia"/>
          <w:color w:val="auto"/>
        </w:rPr>
        <w:t xml:space="preserve">rd </w:t>
      </w:r>
      <w:r>
        <w:rPr>
          <w:color w:val="auto"/>
        </w:rPr>
        <w:t>A</w:t>
      </w:r>
      <w:r>
        <w:rPr>
          <w:rFonts w:hint="eastAsia"/>
          <w:color w:val="auto"/>
        </w:rPr>
        <w:t>ugust 2018</w:t>
      </w:r>
    </w:p>
    <w:p>
      <w:pPr>
        <w:jc w:val="left"/>
        <w:rPr>
          <w:color w:val="auto"/>
        </w:rPr>
      </w:pPr>
    </w:p>
    <w:p>
      <w:pPr>
        <w:rPr>
          <w:color w:val="auto"/>
        </w:rPr>
      </w:pPr>
      <w:r>
        <w:rPr>
          <w:color w:val="auto"/>
        </w:rPr>
        <w:t>ZHONGGUANCUN DEVELOPMENT GROUP</w:t>
      </w:r>
    </w:p>
    <w:p>
      <w:pPr>
        <w:rPr>
          <w:color w:val="auto"/>
        </w:rPr>
      </w:pPr>
      <w:r>
        <w:rPr>
          <w:color w:val="auto"/>
        </w:rPr>
        <w:t xml:space="preserve">10/F Building 7, No.2A North Xisanhuan Road, </w:t>
      </w:r>
    </w:p>
    <w:p>
      <w:pPr>
        <w:rPr>
          <w:color w:val="auto"/>
        </w:rPr>
      </w:pPr>
      <w:r>
        <w:rPr>
          <w:color w:val="auto"/>
        </w:rPr>
        <w:t>Haidian District</w:t>
      </w:r>
    </w:p>
    <w:p>
      <w:pPr>
        <w:rPr>
          <w:color w:val="auto"/>
        </w:rPr>
      </w:pPr>
      <w:r>
        <w:rPr>
          <w:color w:val="auto"/>
        </w:rPr>
        <w:t>Beijing 1000</w:t>
      </w:r>
      <w:r>
        <w:rPr>
          <w:rFonts w:hint="eastAsia"/>
          <w:color w:val="auto"/>
        </w:rPr>
        <w:t>89</w:t>
      </w:r>
    </w:p>
    <w:p>
      <w:pPr>
        <w:rPr>
          <w:color w:val="auto"/>
        </w:rPr>
      </w:pPr>
      <w:r>
        <w:rPr>
          <w:color w:val="auto"/>
        </w:rPr>
        <w:t>P.R.China</w:t>
      </w:r>
    </w:p>
    <w:p>
      <w:pPr>
        <w:rPr>
          <w:color w:val="auto"/>
        </w:rPr>
      </w:pPr>
    </w:p>
    <w:p>
      <w:pPr>
        <w:rPr>
          <w:color w:val="auto"/>
        </w:rPr>
      </w:pPr>
      <w:r>
        <w:rPr>
          <w:color w:val="auto"/>
        </w:rPr>
        <w:t>Dear Delegation of ZHONGGUANCUN DEVELOPMENT GROUP,</w:t>
      </w:r>
    </w:p>
    <w:p>
      <w:pPr>
        <w:rPr>
          <w:color w:val="auto"/>
        </w:rPr>
      </w:pPr>
    </w:p>
    <w:p>
      <w:pPr>
        <w:rPr>
          <w:color w:val="auto"/>
        </w:rPr>
      </w:pPr>
      <w:r>
        <w:rPr>
          <w:color w:val="auto"/>
        </w:rPr>
        <w:t xml:space="preserve">It is my honor to invite you to visit </w:t>
      </w:r>
      <w:r>
        <w:rPr>
          <w:rFonts w:hint="eastAsia"/>
          <w:color w:val="auto"/>
        </w:rPr>
        <w:t>Israel</w:t>
      </w:r>
      <w:r>
        <w:rPr>
          <w:color w:val="auto"/>
        </w:rPr>
        <w:t xml:space="preserve"> in October of 2018. We are pleased to have a high-level meeting with executives from Zhongguancun Development Group in regard to China-Israel cooperation.</w:t>
      </w:r>
    </w:p>
    <w:p>
      <w:pPr>
        <w:rPr>
          <w:color w:val="auto"/>
        </w:rPr>
      </w:pPr>
    </w:p>
    <w:p>
      <w:pPr>
        <w:rPr>
          <w:color w:val="auto"/>
        </w:rPr>
      </w:pPr>
      <w:r>
        <w:rPr>
          <w:color w:val="auto"/>
        </w:rPr>
        <w:t>W</w:t>
      </w:r>
      <w:r>
        <w:rPr>
          <w:rFonts w:hint="eastAsia"/>
          <w:color w:val="auto"/>
        </w:rPr>
        <w:t>e</w:t>
      </w:r>
      <w:r>
        <w:rPr>
          <w:color w:val="auto"/>
        </w:rPr>
        <w:t xml:space="preserve"> are also happy to introduce you to potential local partners in Israel from a variety of related fields such as properties for your upcoming China-Israel Innovation Center, universities such as Tel Aviv University and Weitzmann Institute, as well as company visits to </w:t>
      </w:r>
      <w:r>
        <w:rPr>
          <w:rFonts w:hint="eastAsia"/>
          <w:color w:val="auto"/>
        </w:rPr>
        <w:t xml:space="preserve">Emerge Capital and </w:t>
      </w:r>
      <w:r>
        <w:rPr>
          <w:color w:val="auto"/>
        </w:rPr>
        <w:t xml:space="preserve">Pitango, etc. </w:t>
      </w:r>
    </w:p>
    <w:p>
      <w:pPr>
        <w:rPr>
          <w:color w:val="auto"/>
        </w:rPr>
      </w:pPr>
    </w:p>
    <w:p>
      <w:pPr>
        <w:rPr>
          <w:color w:val="auto"/>
        </w:rPr>
      </w:pPr>
      <w:r>
        <w:rPr>
          <w:rFonts w:hint="eastAsia"/>
          <w:color w:val="auto"/>
        </w:rPr>
        <w:t>Th</w:t>
      </w:r>
      <w:r>
        <w:rPr>
          <w:color w:val="auto"/>
        </w:rPr>
        <w:t>e information for the delegation of this itinerary is as following</w:t>
      </w:r>
      <w:r>
        <w:rPr>
          <w:rFonts w:hint="eastAsia"/>
          <w:color w:val="auto"/>
        </w:rPr>
        <w:t>:</w:t>
      </w:r>
    </w:p>
    <w:tbl>
      <w:tblPr>
        <w:tblStyle w:val="4"/>
        <w:tblW w:w="8931" w:type="dxa"/>
        <w:jc w:val="center"/>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1701"/>
        <w:gridCol w:w="993"/>
        <w:gridCol w:w="1275"/>
        <w:gridCol w:w="2127"/>
        <w:gridCol w:w="2835"/>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rFonts w:hint="eastAsia"/>
                <w:b/>
                <w:bCs/>
                <w:color w:val="auto"/>
              </w:rPr>
              <w:t>N</w:t>
            </w:r>
            <w:r>
              <w:rPr>
                <w:b/>
                <w:bCs/>
                <w:color w:val="auto"/>
              </w:rPr>
              <w:t>ame</w:t>
            </w:r>
          </w:p>
        </w:tc>
        <w:tc>
          <w:tcPr>
            <w:tcW w:w="993" w:type="dxa"/>
            <w:vAlign w:val="top"/>
          </w:tcPr>
          <w:p>
            <w:pPr>
              <w:rPr>
                <w:b/>
                <w:bCs/>
                <w:color w:val="auto"/>
              </w:rPr>
            </w:pPr>
            <w:r>
              <w:rPr>
                <w:rFonts w:hint="eastAsia"/>
                <w:b/>
                <w:bCs/>
                <w:color w:val="auto"/>
              </w:rPr>
              <w:t>Gender</w:t>
            </w:r>
          </w:p>
        </w:tc>
        <w:tc>
          <w:tcPr>
            <w:tcW w:w="1275" w:type="dxa"/>
            <w:vAlign w:val="top"/>
          </w:tcPr>
          <w:p>
            <w:pPr>
              <w:rPr>
                <w:b/>
                <w:bCs/>
                <w:color w:val="auto"/>
              </w:rPr>
            </w:pPr>
            <w:r>
              <w:rPr>
                <w:rFonts w:hint="eastAsia"/>
                <w:b/>
                <w:bCs/>
                <w:color w:val="auto"/>
              </w:rPr>
              <w:t>DoB</w:t>
            </w:r>
          </w:p>
        </w:tc>
        <w:tc>
          <w:tcPr>
            <w:tcW w:w="2127" w:type="dxa"/>
            <w:vAlign w:val="center"/>
          </w:tcPr>
          <w:p>
            <w:pPr>
              <w:rPr>
                <w:b/>
                <w:bCs/>
                <w:color w:val="auto"/>
              </w:rPr>
            </w:pPr>
            <w:r>
              <w:rPr>
                <w:rFonts w:hint="eastAsia"/>
                <w:b/>
                <w:bCs/>
                <w:color w:val="auto"/>
              </w:rPr>
              <w:t>O</w:t>
            </w:r>
            <w:r>
              <w:rPr>
                <w:b/>
                <w:bCs/>
                <w:color w:val="auto"/>
              </w:rPr>
              <w:t>rganization</w:t>
            </w:r>
          </w:p>
        </w:tc>
        <w:tc>
          <w:tcPr>
            <w:tcW w:w="2835" w:type="dxa"/>
            <w:vAlign w:val="top"/>
          </w:tcPr>
          <w:p>
            <w:pPr>
              <w:rPr>
                <w:b/>
                <w:bCs/>
                <w:color w:val="auto"/>
              </w:rPr>
            </w:pPr>
            <w:r>
              <w:rPr>
                <w:rFonts w:hint="eastAsia"/>
                <w:b/>
                <w:bCs/>
                <w:color w:val="auto"/>
              </w:rPr>
              <w:t>P</w:t>
            </w:r>
            <w:r>
              <w:rPr>
                <w:b/>
                <w:bCs/>
                <w:color w:val="auto"/>
              </w:rPr>
              <w:t>osition</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rFonts w:hint="eastAsia"/>
                <w:bCs/>
                <w:color w:val="auto"/>
              </w:rPr>
              <w:t>Shao</w:t>
            </w:r>
            <w:r>
              <w:rPr>
                <w:bCs/>
                <w:color w:val="auto"/>
              </w:rPr>
              <w:t xml:space="preserve"> Shun</w:t>
            </w:r>
            <w:r>
              <w:rPr>
                <w:rFonts w:hint="eastAsia"/>
                <w:bCs/>
                <w:color w:val="auto"/>
              </w:rPr>
              <w:t>ch</w:t>
            </w:r>
            <w:r>
              <w:rPr>
                <w:bCs/>
                <w:color w:val="auto"/>
              </w:rPr>
              <w:t>ang</w:t>
            </w:r>
          </w:p>
        </w:tc>
        <w:tc>
          <w:tcPr>
            <w:tcW w:w="993" w:type="dxa"/>
            <w:vAlign w:val="top"/>
          </w:tcPr>
          <w:p>
            <w:pPr>
              <w:rPr>
                <w:color w:val="auto"/>
              </w:rPr>
            </w:pPr>
            <w:r>
              <w:rPr>
                <w:rFonts w:hint="eastAsia"/>
                <w:color w:val="auto"/>
              </w:rPr>
              <w:t>M</w:t>
            </w:r>
          </w:p>
        </w:tc>
        <w:tc>
          <w:tcPr>
            <w:tcW w:w="1275" w:type="dxa"/>
            <w:vAlign w:val="top"/>
          </w:tcPr>
          <w:p>
            <w:pPr>
              <w:rPr>
                <w:color w:val="auto"/>
              </w:rPr>
            </w:pPr>
            <w:r>
              <w:rPr>
                <w:rFonts w:hint="eastAsia"/>
                <w:color w:val="auto"/>
              </w:rPr>
              <w:t>19</w:t>
            </w:r>
            <w:r>
              <w:rPr>
                <w:color w:val="auto"/>
              </w:rPr>
              <w:t>59</w:t>
            </w:r>
            <w:r>
              <w:rPr>
                <w:rFonts w:hint="eastAsia"/>
                <w:color w:val="auto"/>
              </w:rPr>
              <w:t>.</w:t>
            </w:r>
            <w:r>
              <w:rPr>
                <w:color w:val="auto"/>
              </w:rPr>
              <w:t>5</w:t>
            </w:r>
            <w:r>
              <w:rPr>
                <w:rFonts w:hint="eastAsia"/>
                <w:color w:val="auto"/>
              </w:rPr>
              <w:t>.1</w:t>
            </w:r>
          </w:p>
        </w:tc>
        <w:tc>
          <w:tcPr>
            <w:tcW w:w="2127" w:type="dxa"/>
            <w:vMerge w:val="restart"/>
            <w:vAlign w:val="center"/>
          </w:tcPr>
          <w:p>
            <w:pPr>
              <w:rPr>
                <w:color w:val="auto"/>
              </w:rPr>
            </w:pPr>
            <w:r>
              <w:rPr>
                <w:color w:val="auto"/>
              </w:rPr>
              <w:t>Z</w:t>
            </w:r>
            <w:r>
              <w:rPr>
                <w:rFonts w:hint="eastAsia"/>
                <w:color w:val="auto"/>
              </w:rPr>
              <w:t>hong</w:t>
            </w:r>
            <w:r>
              <w:rPr>
                <w:color w:val="auto"/>
              </w:rPr>
              <w:t>guancun Development Group</w:t>
            </w:r>
          </w:p>
        </w:tc>
        <w:tc>
          <w:tcPr>
            <w:tcW w:w="2835" w:type="dxa"/>
            <w:vAlign w:val="top"/>
          </w:tcPr>
          <w:p>
            <w:pPr>
              <w:rPr>
                <w:color w:val="auto"/>
              </w:rPr>
            </w:pPr>
            <w:r>
              <w:rPr>
                <w:color w:val="auto"/>
              </w:rPr>
              <w:t>Assistant General Manager</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Cs/>
                <w:color w:val="auto"/>
              </w:rPr>
            </w:pPr>
            <w:r>
              <w:rPr>
                <w:bCs/>
                <w:color w:val="auto"/>
              </w:rPr>
              <w:t>Qiu</w:t>
            </w:r>
            <w:r>
              <w:rPr>
                <w:rFonts w:hint="eastAsia"/>
                <w:bCs/>
                <w:color w:val="auto"/>
              </w:rPr>
              <w:t xml:space="preserve"> </w:t>
            </w:r>
            <w:r>
              <w:rPr>
                <w:bCs/>
                <w:color w:val="auto"/>
              </w:rPr>
              <w:t>lijing</w:t>
            </w:r>
          </w:p>
        </w:tc>
        <w:tc>
          <w:tcPr>
            <w:tcW w:w="993" w:type="dxa"/>
            <w:vAlign w:val="top"/>
          </w:tcPr>
          <w:p>
            <w:pPr>
              <w:rPr>
                <w:color w:val="auto"/>
              </w:rPr>
            </w:pPr>
            <w:r>
              <w:rPr>
                <w:rFonts w:hint="eastAsia"/>
                <w:color w:val="auto"/>
              </w:rPr>
              <w:t>F</w:t>
            </w:r>
          </w:p>
        </w:tc>
        <w:tc>
          <w:tcPr>
            <w:tcW w:w="1275" w:type="dxa"/>
            <w:vAlign w:val="top"/>
          </w:tcPr>
          <w:p>
            <w:pPr>
              <w:rPr>
                <w:color w:val="auto"/>
              </w:rPr>
            </w:pPr>
            <w:r>
              <w:rPr>
                <w:rFonts w:hint="eastAsia"/>
                <w:color w:val="auto"/>
              </w:rPr>
              <w:t>1978.7.16</w:t>
            </w:r>
          </w:p>
        </w:tc>
        <w:tc>
          <w:tcPr>
            <w:tcW w:w="2127" w:type="dxa"/>
            <w:vMerge w:val="continue"/>
            <w:vAlign w:val="center"/>
          </w:tcPr>
          <w:p>
            <w:pPr>
              <w:rPr>
                <w:color w:val="auto"/>
              </w:rPr>
            </w:pPr>
          </w:p>
        </w:tc>
        <w:tc>
          <w:tcPr>
            <w:tcW w:w="2835" w:type="dxa"/>
            <w:vAlign w:val="top"/>
          </w:tcPr>
          <w:p>
            <w:pPr>
              <w:rPr>
                <w:color w:val="auto"/>
              </w:rPr>
            </w:pPr>
            <w:r>
              <w:rPr>
                <w:color w:val="auto"/>
              </w:rPr>
              <w:t>Deputy</w:t>
            </w:r>
            <w:r>
              <w:rPr>
                <w:rFonts w:hint="eastAsia"/>
                <w:color w:val="auto"/>
              </w:rPr>
              <w:t xml:space="preserve"> Director of</w:t>
            </w:r>
          </w:p>
          <w:p>
            <w:pPr>
              <w:rPr>
                <w:color w:val="auto"/>
              </w:rPr>
            </w:pPr>
            <w:r>
              <w:rPr>
                <w:rFonts w:hint="eastAsia"/>
                <w:color w:val="auto"/>
              </w:rPr>
              <w:t>International Business Dept.</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bCs/>
                <w:color w:val="auto"/>
              </w:rPr>
              <w:t>Zhang Le</w:t>
            </w:r>
          </w:p>
        </w:tc>
        <w:tc>
          <w:tcPr>
            <w:tcW w:w="993" w:type="dxa"/>
            <w:vAlign w:val="top"/>
          </w:tcPr>
          <w:p>
            <w:pPr>
              <w:rPr>
                <w:color w:val="auto"/>
              </w:rPr>
            </w:pPr>
            <w:r>
              <w:rPr>
                <w:rFonts w:hint="eastAsia"/>
                <w:color w:val="auto"/>
              </w:rPr>
              <w:t>M</w:t>
            </w:r>
          </w:p>
        </w:tc>
        <w:tc>
          <w:tcPr>
            <w:tcW w:w="1275" w:type="dxa"/>
            <w:vAlign w:val="top"/>
          </w:tcPr>
          <w:p>
            <w:pPr>
              <w:rPr>
                <w:color w:val="auto"/>
              </w:rPr>
            </w:pPr>
            <w:r>
              <w:rPr>
                <w:rFonts w:hint="eastAsia"/>
                <w:color w:val="auto"/>
              </w:rPr>
              <w:t>19</w:t>
            </w:r>
            <w:r>
              <w:rPr>
                <w:color w:val="auto"/>
              </w:rPr>
              <w:t>84</w:t>
            </w:r>
            <w:r>
              <w:rPr>
                <w:rFonts w:hint="eastAsia"/>
                <w:color w:val="auto"/>
              </w:rPr>
              <w:t>.</w:t>
            </w:r>
            <w:r>
              <w:rPr>
                <w:color w:val="auto"/>
              </w:rPr>
              <w:t>8</w:t>
            </w:r>
            <w:r>
              <w:rPr>
                <w:rFonts w:hint="eastAsia"/>
                <w:color w:val="auto"/>
              </w:rPr>
              <w:t>.</w:t>
            </w:r>
            <w:r>
              <w:rPr>
                <w:color w:val="auto"/>
              </w:rPr>
              <w:t>3</w:t>
            </w:r>
          </w:p>
        </w:tc>
        <w:tc>
          <w:tcPr>
            <w:tcW w:w="2127" w:type="dxa"/>
            <w:vMerge w:val="restart"/>
            <w:vAlign w:val="center"/>
          </w:tcPr>
          <w:p>
            <w:pPr>
              <w:rPr>
                <w:color w:val="auto"/>
              </w:rPr>
            </w:pPr>
            <w:r>
              <w:rPr>
                <w:color w:val="auto"/>
              </w:rPr>
              <w:t>Beijing Intellectual Property Operations Management Co.,</w:t>
            </w:r>
            <w:r>
              <w:rPr>
                <w:rFonts w:hint="eastAsia"/>
                <w:color w:val="auto"/>
              </w:rPr>
              <w:t>L</w:t>
            </w:r>
            <w:r>
              <w:rPr>
                <w:color w:val="auto"/>
              </w:rPr>
              <w:t>td</w:t>
            </w:r>
          </w:p>
        </w:tc>
        <w:tc>
          <w:tcPr>
            <w:tcW w:w="2835" w:type="dxa"/>
            <w:vAlign w:val="top"/>
          </w:tcPr>
          <w:p>
            <w:pPr>
              <w:rPr>
                <w:color w:val="auto"/>
              </w:rPr>
            </w:pPr>
            <w:r>
              <w:rPr>
                <w:color w:val="auto"/>
              </w:rPr>
              <w:t xml:space="preserve">Assistant </w:t>
            </w:r>
            <w:r>
              <w:rPr>
                <w:rFonts w:hint="eastAsia"/>
                <w:color w:val="auto"/>
              </w:rPr>
              <w:t>General</w:t>
            </w:r>
            <w:r>
              <w:rPr>
                <w:color w:val="auto"/>
              </w:rPr>
              <w:t xml:space="preserve"> Manager</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bCs/>
                <w:color w:val="auto"/>
              </w:rPr>
              <w:t>He Yanfang</w:t>
            </w:r>
          </w:p>
        </w:tc>
        <w:tc>
          <w:tcPr>
            <w:tcW w:w="993" w:type="dxa"/>
            <w:vAlign w:val="top"/>
          </w:tcPr>
          <w:p>
            <w:pPr>
              <w:rPr>
                <w:color w:val="auto"/>
              </w:rPr>
            </w:pPr>
            <w:r>
              <w:rPr>
                <w:rFonts w:hint="eastAsia"/>
                <w:color w:val="auto"/>
              </w:rPr>
              <w:t>F</w:t>
            </w:r>
          </w:p>
        </w:tc>
        <w:tc>
          <w:tcPr>
            <w:tcW w:w="1275" w:type="dxa"/>
            <w:vAlign w:val="top"/>
          </w:tcPr>
          <w:p>
            <w:pPr>
              <w:rPr>
                <w:color w:val="auto"/>
              </w:rPr>
            </w:pPr>
            <w:r>
              <w:rPr>
                <w:rFonts w:hint="eastAsia"/>
                <w:color w:val="auto"/>
              </w:rPr>
              <w:t>19</w:t>
            </w:r>
            <w:r>
              <w:rPr>
                <w:color w:val="auto"/>
              </w:rPr>
              <w:t>82</w:t>
            </w:r>
            <w:r>
              <w:rPr>
                <w:rFonts w:hint="eastAsia"/>
                <w:color w:val="auto"/>
              </w:rPr>
              <w:t>.4.2</w:t>
            </w:r>
            <w:r>
              <w:rPr>
                <w:color w:val="auto"/>
              </w:rPr>
              <w:t>7</w:t>
            </w:r>
          </w:p>
        </w:tc>
        <w:tc>
          <w:tcPr>
            <w:tcW w:w="2127" w:type="dxa"/>
            <w:vMerge w:val="continue"/>
            <w:vAlign w:val="center"/>
          </w:tcPr>
          <w:p>
            <w:pPr>
              <w:rPr>
                <w:color w:val="auto"/>
              </w:rPr>
            </w:pPr>
          </w:p>
        </w:tc>
        <w:tc>
          <w:tcPr>
            <w:tcW w:w="2835" w:type="dxa"/>
            <w:vAlign w:val="top"/>
          </w:tcPr>
          <w:p>
            <w:pPr>
              <w:rPr>
                <w:color w:val="auto"/>
              </w:rPr>
            </w:pPr>
            <w:r>
              <w:rPr>
                <w:rFonts w:hint="eastAsia"/>
                <w:color w:val="auto"/>
              </w:rPr>
              <w:t xml:space="preserve">Director of </w:t>
            </w:r>
            <w:r>
              <w:rPr>
                <w:color w:val="auto"/>
              </w:rPr>
              <w:t>Planning &amp; Marketing Dep</w:t>
            </w:r>
            <w:r>
              <w:rPr>
                <w:rFonts w:hint="eastAsia"/>
                <w:color w:val="auto"/>
              </w:rPr>
              <w:t>t.</w:t>
            </w:r>
          </w:p>
        </w:tc>
      </w:tr>
    </w:tbl>
    <w:p>
      <w:pPr>
        <w:rPr>
          <w:color w:val="auto"/>
        </w:rPr>
      </w:pPr>
    </w:p>
    <w:p>
      <w:pPr>
        <w:rPr>
          <w:color w:val="auto"/>
        </w:rPr>
      </w:pPr>
    </w:p>
    <w:p>
      <w:pPr>
        <w:rPr>
          <w:color w:val="auto"/>
        </w:rPr>
      </w:pPr>
      <w:r>
        <w:rPr>
          <w:color w:val="auto"/>
        </w:rPr>
        <w:t>Best regards,</w:t>
      </w:r>
    </w:p>
    <w:p>
      <w:pPr>
        <w:rPr>
          <w:rFonts w:hint="eastAsia"/>
          <w:color w:val="auto"/>
        </w:rPr>
      </w:pPr>
      <w:r>
        <w:rPr>
          <w:rFonts w:hint="eastAsia"/>
          <w:color w:val="auto"/>
        </w:rPr>
        <w:t>Guy Amosi</w:t>
      </w:r>
    </w:p>
    <w:p>
      <w:pPr>
        <w:jc w:val="center"/>
        <w:rPr>
          <w:rFonts w:hint="eastAsia" w:ascii="微软雅黑" w:hAnsi="微软雅黑" w:eastAsia="微软雅黑" w:cs="微软雅黑"/>
          <w:b/>
          <w:bCs/>
          <w:color w:val="auto"/>
          <w:sz w:val="32"/>
          <w:szCs w:val="32"/>
          <w:lang w:eastAsia="zh-CN"/>
        </w:rPr>
      </w:pPr>
      <w:r>
        <w:rPr>
          <w:rFonts w:hint="eastAsia"/>
          <w:color w:val="auto"/>
        </w:rPr>
        <w:t>Propertech CEO</w:t>
      </w:r>
      <w:r>
        <w:rPr>
          <w:rFonts w:hint="eastAsia" w:ascii="仿宋_GB2312" w:eastAsia="仿宋_GB2312"/>
          <w:color w:val="auto"/>
          <w:sz w:val="32"/>
          <w:szCs w:val="32"/>
          <w:lang w:val="en-US" w:eastAsia="zh-CN"/>
        </w:rPr>
        <w:br w:type="page"/>
      </w:r>
      <w:r>
        <w:rPr>
          <w:rFonts w:hint="eastAsia" w:ascii="仿宋_GB2312" w:eastAsia="仿宋_GB2312"/>
          <w:color w:val="auto"/>
          <w:sz w:val="32"/>
          <w:szCs w:val="32"/>
          <w:lang w:val="en-US" w:eastAsia="zh-CN"/>
        </w:rPr>
        <w:t xml:space="preserve">    </w:t>
      </w:r>
      <w:r>
        <w:rPr>
          <w:rFonts w:hint="eastAsia" w:ascii="方正小标宋简体" w:eastAsia="方正小标宋简体"/>
          <w:color w:val="auto"/>
          <w:sz w:val="44"/>
          <w:szCs w:val="44"/>
          <w:lang w:eastAsia="zh-CN"/>
        </w:rPr>
        <w:t>以色列邀请函</w:t>
      </w:r>
    </w:p>
    <w:p>
      <w:pPr>
        <w:rPr>
          <w:rFonts w:hint="eastAsia" w:ascii="仿宋_GB2312" w:eastAsia="仿宋_GB2312"/>
          <w:color w:val="auto"/>
          <w:sz w:val="32"/>
          <w:szCs w:val="32"/>
        </w:rPr>
      </w:pPr>
      <w:r>
        <w:rPr>
          <w:rFonts w:hint="eastAsia" w:ascii="仿宋_GB2312" w:eastAsia="仿宋_GB2312"/>
          <w:color w:val="auto"/>
          <w:sz w:val="32"/>
          <w:szCs w:val="32"/>
          <w:lang w:eastAsia="zh-CN"/>
        </w:rPr>
        <w:t>14-18</w:t>
      </w:r>
      <w:r>
        <w:rPr>
          <w:rFonts w:hint="eastAsia" w:ascii="仿宋_GB2312" w:eastAsia="仿宋_GB2312"/>
          <w:color w:val="auto"/>
          <w:sz w:val="32"/>
          <w:szCs w:val="32"/>
        </w:rPr>
        <w:t xml:space="preserve"> Baruch Hi</w:t>
      </w:r>
      <w:r>
        <w:rPr>
          <w:rFonts w:hint="eastAsia" w:ascii="仿宋_GB2312" w:eastAsia="仿宋_GB2312"/>
          <w:color w:val="auto"/>
          <w:sz w:val="32"/>
          <w:szCs w:val="32"/>
          <w:lang w:eastAsia="zh-CN"/>
        </w:rPr>
        <w:t>r</w:t>
      </w:r>
      <w:r>
        <w:rPr>
          <w:rFonts w:hint="eastAsia" w:ascii="仿宋_GB2312" w:eastAsia="仿宋_GB2312"/>
          <w:color w:val="auto"/>
          <w:sz w:val="32"/>
          <w:szCs w:val="32"/>
        </w:rPr>
        <w:t>sh,</w:t>
      </w:r>
    </w:p>
    <w:p>
      <w:pPr>
        <w:rPr>
          <w:rFonts w:hint="eastAsia" w:ascii="仿宋_GB2312" w:eastAsia="仿宋_GB2312"/>
          <w:color w:val="auto"/>
          <w:sz w:val="32"/>
          <w:szCs w:val="32"/>
          <w:lang w:eastAsia="zh-CN"/>
        </w:rPr>
      </w:pPr>
      <w:r>
        <w:rPr>
          <w:rFonts w:hint="eastAsia" w:ascii="仿宋_GB2312" w:eastAsia="仿宋_GB2312"/>
          <w:color w:val="auto"/>
          <w:sz w:val="32"/>
          <w:szCs w:val="32"/>
        </w:rPr>
        <w:t>Bnei B</w:t>
      </w:r>
      <w:r>
        <w:rPr>
          <w:rFonts w:hint="eastAsia" w:ascii="仿宋_GB2312" w:eastAsia="仿宋_GB2312"/>
          <w:color w:val="auto"/>
          <w:sz w:val="32"/>
          <w:szCs w:val="32"/>
          <w:lang w:eastAsia="zh-CN"/>
        </w:rPr>
        <w:t>r</w:t>
      </w:r>
      <w:r>
        <w:rPr>
          <w:rFonts w:hint="eastAsia" w:ascii="仿宋_GB2312" w:eastAsia="仿宋_GB2312"/>
          <w:color w:val="auto"/>
          <w:sz w:val="32"/>
          <w:szCs w:val="32"/>
        </w:rPr>
        <w:t xml:space="preserve">ak, 51202, ISRAEL </w:t>
      </w:r>
    </w:p>
    <w:p>
      <w:pPr>
        <w:rPr>
          <w:rFonts w:hint="eastAsia" w:ascii="仿宋_GB2312" w:eastAsia="仿宋_GB2312"/>
          <w:color w:val="auto"/>
          <w:sz w:val="32"/>
          <w:szCs w:val="32"/>
          <w:lang w:eastAsia="zh-CN"/>
        </w:rPr>
      </w:pPr>
      <w:r>
        <w:rPr>
          <w:rFonts w:hint="eastAsia" w:ascii="仿宋_GB2312" w:eastAsia="仿宋_GB2312"/>
          <w:color w:val="auto"/>
          <w:sz w:val="32"/>
          <w:szCs w:val="32"/>
          <w:lang w:eastAsia="zh-CN"/>
        </w:rPr>
        <w:t>电话: {972) 3 578 5444</w:t>
      </w:r>
    </w:p>
    <w:p>
      <w:pPr>
        <w:rPr>
          <w:rFonts w:hint="eastAsia" w:ascii="仿宋_GB2312" w:eastAsia="仿宋_GB2312"/>
          <w:color w:val="auto"/>
          <w:sz w:val="32"/>
          <w:szCs w:val="32"/>
          <w:lang w:eastAsia="zh-CN"/>
        </w:rPr>
      </w:pPr>
      <w:r>
        <w:rPr>
          <w:rFonts w:hint="eastAsia" w:ascii="仿宋_GB2312" w:eastAsia="仿宋_GB2312"/>
          <w:color w:val="auto"/>
          <w:sz w:val="32"/>
          <w:szCs w:val="32"/>
          <w:lang w:eastAsia="zh-CN"/>
        </w:rPr>
        <w:t>传真: (972) 3 578 2929</w:t>
      </w:r>
    </w:p>
    <w:p>
      <w:pPr>
        <w:rPr>
          <w:rFonts w:hint="eastAsia" w:ascii="仿宋_GB2312" w:eastAsia="仿宋_GB2312"/>
          <w:color w:val="auto"/>
          <w:sz w:val="32"/>
          <w:szCs w:val="32"/>
          <w:lang w:eastAsia="zh-CN"/>
        </w:rPr>
      </w:pPr>
      <w:r>
        <w:rPr>
          <w:rFonts w:hint="eastAsia" w:ascii="仿宋_GB2312" w:eastAsia="仿宋_GB2312"/>
          <w:color w:val="auto"/>
          <w:sz w:val="32"/>
          <w:szCs w:val="32"/>
          <w:lang w:eastAsia="zh-CN"/>
        </w:rPr>
        <w:t xml:space="preserve">邮箱: info@prope「tech.co.ii </w:t>
      </w:r>
    </w:p>
    <w:p>
      <w:pPr>
        <w:rPr>
          <w:rFonts w:hint="eastAsia" w:ascii="仿宋_GB2312" w:eastAsia="仿宋_GB2312"/>
          <w:color w:val="auto"/>
          <w:sz w:val="32"/>
          <w:szCs w:val="32"/>
        </w:rPr>
      </w:pPr>
      <w:r>
        <w:rPr>
          <w:rFonts w:hint="eastAsia" w:ascii="仿宋_GB2312" w:eastAsia="仿宋_GB2312"/>
          <w:color w:val="auto"/>
          <w:sz w:val="32"/>
          <w:szCs w:val="32"/>
          <w:lang w:eastAsia="zh-CN"/>
        </w:rPr>
        <w:t>网站</w:t>
      </w:r>
      <w:r>
        <w:rPr>
          <w:rFonts w:hint="eastAsia" w:ascii="仿宋_GB2312" w:eastAsia="仿宋_GB2312"/>
          <w:color w:val="auto"/>
          <w:sz w:val="32"/>
          <w:szCs w:val="32"/>
        </w:rPr>
        <w:t xml:space="preserve"> : www.P</w:t>
      </w:r>
      <w:r>
        <w:rPr>
          <w:rFonts w:hint="eastAsia" w:ascii="仿宋_GB2312" w:eastAsia="仿宋_GB2312"/>
          <w:color w:val="auto"/>
          <w:sz w:val="32"/>
          <w:szCs w:val="32"/>
          <w:lang w:eastAsia="zh-CN"/>
        </w:rPr>
        <w:t>r</w:t>
      </w:r>
      <w:r>
        <w:rPr>
          <w:rFonts w:hint="eastAsia" w:ascii="仿宋_GB2312" w:eastAsia="仿宋_GB2312"/>
          <w:color w:val="auto"/>
          <w:sz w:val="32"/>
          <w:szCs w:val="32"/>
        </w:rPr>
        <w:t>opertech.co.il</w:t>
      </w:r>
    </w:p>
    <w:p>
      <w:pPr>
        <w:rPr>
          <w:rFonts w:hint="eastAsia" w:ascii="仿宋_GB2312" w:eastAsia="仿宋_GB2312"/>
          <w:color w:val="auto"/>
          <w:sz w:val="32"/>
          <w:szCs w:val="32"/>
        </w:rPr>
      </w:pPr>
    </w:p>
    <w:p>
      <w:pPr>
        <w:rPr>
          <w:rFonts w:hint="eastAsia" w:ascii="仿宋_GB2312" w:eastAsia="仿宋_GB2312"/>
          <w:color w:val="auto"/>
          <w:sz w:val="32"/>
          <w:szCs w:val="32"/>
          <w:lang w:eastAsia="zh-CN"/>
        </w:rPr>
      </w:pPr>
      <w:r>
        <w:rPr>
          <w:rFonts w:hint="eastAsia" w:ascii="仿宋_GB2312" w:eastAsia="仿宋_GB2312"/>
          <w:color w:val="auto"/>
          <w:sz w:val="32"/>
          <w:szCs w:val="32"/>
        </w:rPr>
        <w:t>2018年8月</w:t>
      </w:r>
      <w:r>
        <w:rPr>
          <w:rFonts w:hint="eastAsia" w:ascii="仿宋_GB2312" w:eastAsia="仿宋_GB2312"/>
          <w:color w:val="auto"/>
          <w:sz w:val="32"/>
          <w:szCs w:val="32"/>
          <w:lang w:val="en-US" w:eastAsia="zh-CN"/>
        </w:rPr>
        <w:t>23</w:t>
      </w:r>
      <w:r>
        <w:rPr>
          <w:rFonts w:hint="eastAsia" w:ascii="仿宋_GB2312" w:eastAsia="仿宋_GB2312"/>
          <w:color w:val="auto"/>
          <w:sz w:val="32"/>
          <w:szCs w:val="32"/>
        </w:rPr>
        <w:t>日</w:t>
      </w:r>
    </w:p>
    <w:p>
      <w:pPr>
        <w:rPr>
          <w:rFonts w:hint="eastAsia" w:ascii="仿宋_GB2312" w:eastAsia="仿宋_GB2312"/>
          <w:color w:val="auto"/>
          <w:sz w:val="32"/>
          <w:szCs w:val="32"/>
        </w:rPr>
      </w:pPr>
      <w:r>
        <w:rPr>
          <w:rFonts w:hint="eastAsia" w:ascii="仿宋_GB2312" w:eastAsia="仿宋_GB2312"/>
          <w:color w:val="auto"/>
          <w:sz w:val="32"/>
          <w:szCs w:val="32"/>
        </w:rPr>
        <w:t>中关村发展集团</w:t>
      </w:r>
    </w:p>
    <w:p>
      <w:pPr>
        <w:rPr>
          <w:rFonts w:hint="eastAsia" w:ascii="仿宋_GB2312" w:eastAsia="仿宋_GB2312"/>
          <w:color w:val="auto"/>
          <w:sz w:val="32"/>
          <w:szCs w:val="32"/>
        </w:rPr>
      </w:pPr>
      <w:r>
        <w:rPr>
          <w:rFonts w:hint="eastAsia" w:ascii="仿宋_GB2312" w:eastAsia="仿宋_GB2312"/>
          <w:color w:val="auto"/>
          <w:sz w:val="32"/>
          <w:szCs w:val="32"/>
        </w:rPr>
        <w:t>海淀区西三环北路2A号7楼10楼</w:t>
      </w:r>
    </w:p>
    <w:p>
      <w:pPr>
        <w:rPr>
          <w:rFonts w:hint="eastAsia" w:ascii="仿宋_GB2312" w:eastAsia="仿宋_GB2312"/>
          <w:color w:val="auto"/>
          <w:sz w:val="32"/>
          <w:szCs w:val="32"/>
        </w:rPr>
      </w:pPr>
      <w:r>
        <w:rPr>
          <w:rFonts w:hint="eastAsia" w:ascii="仿宋_GB2312" w:eastAsia="仿宋_GB2312"/>
          <w:color w:val="auto"/>
          <w:sz w:val="32"/>
          <w:szCs w:val="32"/>
        </w:rPr>
        <w:t>中国</w:t>
      </w:r>
      <w:r>
        <w:rPr>
          <w:rFonts w:hint="eastAsia" w:ascii="仿宋_GB2312" w:eastAsia="仿宋_GB2312"/>
          <w:color w:val="auto"/>
          <w:sz w:val="32"/>
          <w:szCs w:val="32"/>
          <w:lang w:val="en-US" w:eastAsia="zh-CN"/>
        </w:rPr>
        <w:t>,</w:t>
      </w:r>
      <w:r>
        <w:rPr>
          <w:rFonts w:hint="eastAsia" w:ascii="仿宋_GB2312" w:eastAsia="仿宋_GB2312"/>
          <w:color w:val="auto"/>
          <w:sz w:val="32"/>
          <w:szCs w:val="32"/>
        </w:rPr>
        <w:t>北京</w:t>
      </w: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100089</w:t>
      </w:r>
    </w:p>
    <w:p>
      <w:pPr>
        <w:rPr>
          <w:rFonts w:hint="eastAsia" w:ascii="仿宋_GB2312" w:eastAsia="仿宋_GB2312"/>
          <w:color w:val="auto"/>
          <w:sz w:val="32"/>
          <w:szCs w:val="32"/>
        </w:rPr>
      </w:pPr>
    </w:p>
    <w:p>
      <w:pPr>
        <w:rPr>
          <w:rFonts w:hint="eastAsia" w:ascii="仿宋_GB2312" w:eastAsia="仿宋_GB2312"/>
          <w:color w:val="auto"/>
          <w:sz w:val="32"/>
          <w:szCs w:val="32"/>
        </w:rPr>
      </w:pPr>
      <w:r>
        <w:rPr>
          <w:rFonts w:hint="eastAsia" w:ascii="仿宋_GB2312" w:eastAsia="仿宋_GB2312"/>
          <w:color w:val="auto"/>
          <w:sz w:val="32"/>
          <w:szCs w:val="32"/>
        </w:rPr>
        <w:t>尊敬的中关村发展集团代表团，</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我很荣幸邀请您于2018年10月访问以色列。我们很高兴与中关村发展集团的领导们进行一个关于中</w:t>
      </w:r>
      <w:r>
        <w:rPr>
          <w:rFonts w:hint="eastAsia" w:ascii="仿宋_GB2312" w:eastAsia="仿宋_GB2312"/>
          <w:color w:val="auto"/>
          <w:sz w:val="32"/>
          <w:szCs w:val="32"/>
          <w:lang w:eastAsia="zh-CN"/>
        </w:rPr>
        <w:t>以</w:t>
      </w:r>
      <w:r>
        <w:rPr>
          <w:rFonts w:hint="eastAsia" w:ascii="仿宋_GB2312" w:eastAsia="仿宋_GB2312"/>
          <w:color w:val="auto"/>
          <w:sz w:val="32"/>
          <w:szCs w:val="32"/>
        </w:rPr>
        <w:t>合作的高层会面。</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我们也很高兴为您引荐以色列潜在的当地合作伙伴，包括您即将到来的中国 - 以色列创新中心，特拉维夫大学和</w:t>
      </w:r>
      <w:r>
        <w:rPr>
          <w:rFonts w:hint="eastAsia" w:ascii="仿宋_GB2312" w:hAnsi="Arial" w:eastAsia="仿宋_GB2312" w:cs="Arial"/>
          <w:color w:val="auto"/>
          <w:sz w:val="32"/>
          <w:szCs w:val="32"/>
          <w:shd w:val="clear" w:color="auto" w:fill="FFFFFF"/>
        </w:rPr>
        <w:t>魏茨曼</w:t>
      </w:r>
      <w:r>
        <w:rPr>
          <w:rFonts w:hint="eastAsia" w:ascii="仿宋_GB2312" w:eastAsia="仿宋_GB2312"/>
          <w:color w:val="auto"/>
          <w:sz w:val="32"/>
          <w:szCs w:val="32"/>
        </w:rPr>
        <w:t>学院，以及Emerge 资本、</w:t>
      </w:r>
      <w:r>
        <w:rPr>
          <w:rFonts w:hint="eastAsia" w:ascii="仿宋_GB2312" w:eastAsia="仿宋_GB2312"/>
          <w:color w:val="auto"/>
          <w:w w:val="105"/>
          <w:sz w:val="32"/>
          <w:szCs w:val="32"/>
        </w:rPr>
        <w:t>Pitango创投机构</w:t>
      </w:r>
      <w:r>
        <w:rPr>
          <w:rFonts w:hint="eastAsia" w:ascii="仿宋_GB2312" w:eastAsia="仿宋_GB2312"/>
          <w:color w:val="auto"/>
          <w:sz w:val="32"/>
          <w:szCs w:val="32"/>
        </w:rPr>
        <w:t>等。</w:t>
      </w:r>
    </w:p>
    <w:p>
      <w:pPr>
        <w:rPr>
          <w:rFonts w:hint="eastAsia" w:ascii="仿宋_GB2312" w:eastAsia="仿宋_GB2312"/>
          <w:color w:val="auto"/>
          <w:sz w:val="32"/>
          <w:szCs w:val="32"/>
        </w:rPr>
      </w:pPr>
    </w:p>
    <w:p>
      <w:pPr>
        <w:rPr>
          <w:rFonts w:hint="eastAsia" w:ascii="仿宋_GB2312" w:eastAsia="仿宋_GB2312"/>
          <w:color w:val="auto"/>
          <w:sz w:val="32"/>
          <w:szCs w:val="32"/>
        </w:rPr>
      </w:pPr>
      <w:r>
        <w:rPr>
          <w:rFonts w:hint="eastAsia" w:ascii="仿宋_GB2312" w:eastAsia="仿宋_GB2312"/>
          <w:color w:val="auto"/>
          <w:sz w:val="32"/>
          <w:szCs w:val="32"/>
        </w:rPr>
        <w:t>本行程授权的信息如下：</w:t>
      </w:r>
    </w:p>
    <w:tbl>
      <w:tblPr>
        <w:tblStyle w:val="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姓名</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性别</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出生日期</w:t>
            </w:r>
          </w:p>
        </w:tc>
        <w:tc>
          <w:tcPr>
            <w:tcW w:w="1705"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单位名称</w:t>
            </w:r>
          </w:p>
        </w:tc>
        <w:tc>
          <w:tcPr>
            <w:tcW w:w="1705"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职务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邵顺昌</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男</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1959.5.1</w:t>
            </w:r>
          </w:p>
        </w:tc>
        <w:tc>
          <w:tcPr>
            <w:tcW w:w="1705" w:type="dxa"/>
            <w:vMerge w:val="restart"/>
            <w:vAlign w:val="top"/>
          </w:tcPr>
          <w:p>
            <w:pPr>
              <w:rPr>
                <w:rFonts w:hint="eastAsia" w:ascii="仿宋_GB2312" w:eastAsia="仿宋_GB2312"/>
                <w:color w:val="auto"/>
                <w:sz w:val="32"/>
                <w:szCs w:val="32"/>
              </w:rPr>
            </w:pPr>
            <w:r>
              <w:rPr>
                <w:rFonts w:hint="eastAsia" w:ascii="仿宋_GB2312" w:eastAsia="仿宋_GB2312"/>
                <w:color w:val="auto"/>
                <w:sz w:val="32"/>
                <w:szCs w:val="32"/>
              </w:rPr>
              <w:t>中关村发展集团</w:t>
            </w:r>
          </w:p>
        </w:tc>
        <w:tc>
          <w:tcPr>
            <w:tcW w:w="1705"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总经理助理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裘里晶</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女</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19780716</w:t>
            </w:r>
          </w:p>
        </w:tc>
        <w:tc>
          <w:tcPr>
            <w:tcW w:w="1705" w:type="dxa"/>
            <w:vMerge w:val="continue"/>
            <w:vAlign w:val="top"/>
          </w:tcPr>
          <w:p>
            <w:pPr>
              <w:rPr>
                <w:rFonts w:hint="eastAsia" w:ascii="仿宋_GB2312" w:eastAsia="仿宋_GB2312"/>
                <w:color w:val="auto"/>
                <w:sz w:val="32"/>
                <w:szCs w:val="32"/>
              </w:rPr>
            </w:pPr>
          </w:p>
        </w:tc>
        <w:tc>
          <w:tcPr>
            <w:tcW w:w="1705"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海外业务部副部长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张乐</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男</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1984.8.3</w:t>
            </w:r>
          </w:p>
        </w:tc>
        <w:tc>
          <w:tcPr>
            <w:tcW w:w="1705" w:type="dxa"/>
            <w:vMerge w:val="restart"/>
            <w:vAlign w:val="top"/>
          </w:tcPr>
          <w:p>
            <w:pPr>
              <w:rPr>
                <w:rFonts w:ascii="仿宋_GB2312" w:eastAsia="仿宋_GB2312"/>
                <w:color w:val="auto"/>
                <w:sz w:val="32"/>
                <w:szCs w:val="32"/>
              </w:rPr>
            </w:pPr>
            <w:r>
              <w:rPr>
                <w:rFonts w:hint="eastAsia" w:ascii="仿宋_GB2312" w:eastAsia="仿宋_GB2312"/>
                <w:color w:val="auto"/>
                <w:sz w:val="32"/>
                <w:szCs w:val="32"/>
              </w:rPr>
              <w:t>北京知识产权运营管理有限公司</w:t>
            </w:r>
          </w:p>
        </w:tc>
        <w:tc>
          <w:tcPr>
            <w:tcW w:w="1705" w:type="dxa"/>
            <w:vAlign w:val="top"/>
          </w:tcPr>
          <w:p>
            <w:pPr>
              <w:rPr>
                <w:rFonts w:ascii="仿宋_GB2312" w:eastAsia="仿宋_GB2312"/>
                <w:color w:val="auto"/>
                <w:sz w:val="32"/>
                <w:szCs w:val="32"/>
              </w:rPr>
            </w:pPr>
            <w:r>
              <w:rPr>
                <w:rFonts w:hint="eastAsia" w:ascii="仿宋_GB2312" w:eastAsia="仿宋_GB2312"/>
                <w:color w:val="auto"/>
                <w:sz w:val="32"/>
                <w:szCs w:val="32"/>
              </w:rPr>
              <w:t>总经理助理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贺延芳</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女</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1982.4.27</w:t>
            </w:r>
          </w:p>
        </w:tc>
        <w:tc>
          <w:tcPr>
            <w:tcW w:w="1705" w:type="dxa"/>
            <w:vMerge w:val="continue"/>
            <w:vAlign w:val="top"/>
          </w:tcPr>
          <w:p>
            <w:pPr>
              <w:rPr>
                <w:rFonts w:ascii="仿宋_GB2312" w:eastAsia="仿宋_GB2312"/>
                <w:color w:val="auto"/>
                <w:sz w:val="32"/>
                <w:szCs w:val="32"/>
              </w:rPr>
            </w:pPr>
          </w:p>
        </w:tc>
        <w:tc>
          <w:tcPr>
            <w:tcW w:w="1705" w:type="dxa"/>
            <w:vAlign w:val="top"/>
          </w:tcPr>
          <w:p>
            <w:pPr>
              <w:rPr>
                <w:rFonts w:ascii="仿宋_GB2312" w:eastAsia="仿宋_GB2312"/>
                <w:color w:val="auto"/>
                <w:sz w:val="32"/>
                <w:szCs w:val="32"/>
              </w:rPr>
            </w:pPr>
            <w:r>
              <w:rPr>
                <w:rFonts w:hint="eastAsia" w:ascii="仿宋_GB2312" w:eastAsia="仿宋_GB2312"/>
                <w:color w:val="auto"/>
                <w:sz w:val="32"/>
                <w:szCs w:val="32"/>
              </w:rPr>
              <w:t>企划市场部部长</w:t>
            </w:r>
          </w:p>
        </w:tc>
      </w:tr>
    </w:tbl>
    <w:p>
      <w:pPr>
        <w:rPr>
          <w:rFonts w:hint="eastAsia" w:ascii="仿宋_GB2312" w:eastAsia="仿宋_GB2312"/>
          <w:color w:val="auto"/>
          <w:sz w:val="32"/>
          <w:szCs w:val="32"/>
        </w:rPr>
      </w:pPr>
    </w:p>
    <w:p>
      <w:pPr>
        <w:rPr>
          <w:rFonts w:hint="eastAsia" w:ascii="仿宋_GB2312" w:eastAsia="仿宋_GB2312"/>
          <w:color w:val="auto"/>
          <w:sz w:val="32"/>
          <w:szCs w:val="32"/>
        </w:rPr>
      </w:pPr>
      <w:r>
        <w:rPr>
          <w:rFonts w:hint="eastAsia" w:ascii="仿宋_GB2312" w:eastAsia="仿宋_GB2312"/>
          <w:color w:val="auto"/>
          <w:sz w:val="32"/>
          <w:szCs w:val="32"/>
        </w:rPr>
        <w:t>诚挚问候，</w:t>
      </w:r>
    </w:p>
    <w:p>
      <w:pPr>
        <w:rPr>
          <w:rFonts w:hint="eastAsia" w:ascii="仿宋_GB2312" w:eastAsia="仿宋_GB2312"/>
          <w:color w:val="auto"/>
          <w:sz w:val="32"/>
          <w:szCs w:val="32"/>
        </w:rPr>
      </w:pPr>
      <w:r>
        <w:rPr>
          <w:rFonts w:hint="eastAsia" w:ascii="仿宋_GB2312" w:eastAsia="仿宋_GB2312"/>
          <w:color w:val="auto"/>
          <w:sz w:val="32"/>
          <w:szCs w:val="32"/>
        </w:rPr>
        <w:t>（签名）</w:t>
      </w:r>
    </w:p>
    <w:p>
      <w:pPr>
        <w:rPr>
          <w:rFonts w:hint="eastAsia" w:ascii="仿宋_GB2312" w:eastAsia="仿宋_GB2312"/>
          <w:color w:val="auto"/>
          <w:sz w:val="32"/>
          <w:szCs w:val="32"/>
        </w:rPr>
      </w:pPr>
      <w:r>
        <w:rPr>
          <w:rFonts w:hint="eastAsia" w:ascii="仿宋_GB2312" w:eastAsia="仿宋_GB2312"/>
          <w:color w:val="auto"/>
          <w:sz w:val="32"/>
          <w:szCs w:val="32"/>
        </w:rPr>
        <w:t>Guy Amosi</w:t>
      </w:r>
    </w:p>
    <w:p>
      <w:pPr>
        <w:rPr>
          <w:rFonts w:hint="eastAsia" w:ascii="仿宋_GB2312" w:eastAsia="仿宋_GB2312"/>
          <w:color w:val="auto"/>
          <w:sz w:val="32"/>
          <w:szCs w:val="32"/>
        </w:rPr>
      </w:pPr>
      <w:r>
        <w:rPr>
          <w:rFonts w:hint="eastAsia" w:ascii="仿宋_GB2312" w:eastAsia="仿宋_GB2312"/>
          <w:color w:val="auto"/>
          <w:sz w:val="32"/>
          <w:szCs w:val="32"/>
        </w:rPr>
        <w:t>Propertech CEO</w:t>
      </w:r>
    </w:p>
    <w:p>
      <w:pPr>
        <w:rPr>
          <w:rFonts w:hint="eastAsia" w:ascii="仿宋_GB2312" w:eastAsia="仿宋_GB2312"/>
          <w:color w:val="auto"/>
          <w:sz w:val="32"/>
          <w:szCs w:val="32"/>
          <w:lang w:val="en-US" w:eastAsia="zh-CN"/>
        </w:rPr>
      </w:pPr>
    </w:p>
    <w:p>
      <w:pPr>
        <w:rPr>
          <w:color w:val="auto"/>
        </w:rPr>
      </w:pPr>
    </w:p>
    <w:p>
      <w:pPr>
        <w:rPr>
          <w:color w:val="auto"/>
        </w:rPr>
      </w:pPr>
    </w:p>
    <w:p>
      <w:pPr>
        <w:rPr>
          <w:color w:val="auto"/>
        </w:rPr>
      </w:pPr>
      <w:r>
        <w:rPr>
          <w:rFonts w:hint="eastAsia" w:ascii="Arial" w:hAnsi="Arial" w:eastAsia="仿宋_GB2312" w:cs="Arial"/>
          <w:color w:val="auto"/>
          <w:sz w:val="32"/>
          <w:szCs w:val="32"/>
          <w:lang w:val="en-US" w:eastAsia="zh-CN"/>
        </w:rPr>
        <w:br w:type="page"/>
      </w:r>
    </w:p>
    <w:p>
      <w:pPr>
        <w:jc w:val="left"/>
        <w:rPr>
          <w:color w:val="auto"/>
        </w:rPr>
      </w:pPr>
      <w:r>
        <w:rPr>
          <w:color w:val="auto"/>
        </w:rPr>
        <w:t>23</w:t>
      </w:r>
      <w:r>
        <w:rPr>
          <w:rFonts w:hint="eastAsia"/>
          <w:color w:val="auto"/>
        </w:rPr>
        <w:t xml:space="preserve">rd </w:t>
      </w:r>
      <w:r>
        <w:rPr>
          <w:color w:val="auto"/>
        </w:rPr>
        <w:t>A</w:t>
      </w:r>
      <w:r>
        <w:rPr>
          <w:rFonts w:hint="eastAsia"/>
          <w:color w:val="auto"/>
        </w:rPr>
        <w:t>ugust 2018</w:t>
      </w:r>
    </w:p>
    <w:p>
      <w:pPr>
        <w:jc w:val="left"/>
        <w:rPr>
          <w:color w:val="auto"/>
        </w:rPr>
      </w:pPr>
    </w:p>
    <w:p>
      <w:pPr>
        <w:rPr>
          <w:color w:val="auto"/>
        </w:rPr>
      </w:pPr>
      <w:r>
        <w:rPr>
          <w:color w:val="auto"/>
        </w:rPr>
        <w:t>ZHONGGUANCUN DEVELOPMENT GROUP</w:t>
      </w:r>
    </w:p>
    <w:p>
      <w:pPr>
        <w:rPr>
          <w:color w:val="auto"/>
        </w:rPr>
      </w:pPr>
      <w:r>
        <w:rPr>
          <w:color w:val="auto"/>
        </w:rPr>
        <w:t xml:space="preserve">10/F Building 7, No.2A North Xisanhuan Road, </w:t>
      </w:r>
    </w:p>
    <w:p>
      <w:pPr>
        <w:rPr>
          <w:color w:val="auto"/>
        </w:rPr>
      </w:pPr>
      <w:r>
        <w:rPr>
          <w:color w:val="auto"/>
        </w:rPr>
        <w:t>Haidian District</w:t>
      </w:r>
    </w:p>
    <w:p>
      <w:pPr>
        <w:rPr>
          <w:color w:val="auto"/>
        </w:rPr>
      </w:pPr>
      <w:r>
        <w:rPr>
          <w:color w:val="auto"/>
        </w:rPr>
        <w:t>Beijing 1000</w:t>
      </w:r>
      <w:r>
        <w:rPr>
          <w:rFonts w:hint="eastAsia"/>
          <w:color w:val="auto"/>
        </w:rPr>
        <w:t>89</w:t>
      </w:r>
    </w:p>
    <w:p>
      <w:pPr>
        <w:rPr>
          <w:color w:val="auto"/>
        </w:rPr>
      </w:pPr>
      <w:r>
        <w:rPr>
          <w:color w:val="auto"/>
        </w:rPr>
        <w:t>P.R.China</w:t>
      </w:r>
    </w:p>
    <w:p>
      <w:pPr>
        <w:rPr>
          <w:color w:val="auto"/>
        </w:rPr>
      </w:pPr>
    </w:p>
    <w:p>
      <w:pPr>
        <w:rPr>
          <w:color w:val="auto"/>
        </w:rPr>
      </w:pPr>
      <w:r>
        <w:rPr>
          <w:color w:val="auto"/>
        </w:rPr>
        <w:t>Dear Delegation of ZHONGGUANCUN DEVELOPMENT GROUP,</w:t>
      </w:r>
    </w:p>
    <w:p>
      <w:pPr>
        <w:rPr>
          <w:color w:val="auto"/>
        </w:rPr>
      </w:pPr>
    </w:p>
    <w:p>
      <w:pPr>
        <w:rPr>
          <w:color w:val="auto"/>
        </w:rPr>
      </w:pPr>
      <w:r>
        <w:rPr>
          <w:color w:val="auto"/>
        </w:rPr>
        <w:t xml:space="preserve">It is my honor to invite you to visit </w:t>
      </w:r>
      <w:r>
        <w:rPr>
          <w:rFonts w:hint="eastAsia"/>
          <w:color w:val="auto"/>
        </w:rPr>
        <w:t>Switzerland</w:t>
      </w:r>
      <w:r>
        <w:rPr>
          <w:color w:val="auto"/>
        </w:rPr>
        <w:t xml:space="preserve"> in October of 2018. We are pleased to have a high-level meeting with executives from Zhongguancun Development Group in regard to China-</w:t>
      </w:r>
      <w:r>
        <w:rPr>
          <w:rFonts w:hint="eastAsia"/>
          <w:color w:val="auto"/>
        </w:rPr>
        <w:t xml:space="preserve"> Switzerland</w:t>
      </w:r>
      <w:r>
        <w:rPr>
          <w:color w:val="auto"/>
        </w:rPr>
        <w:t xml:space="preserve"> cooperation.</w:t>
      </w:r>
    </w:p>
    <w:p>
      <w:pPr>
        <w:rPr>
          <w:color w:val="auto"/>
        </w:rPr>
      </w:pPr>
    </w:p>
    <w:p>
      <w:pPr>
        <w:rPr>
          <w:color w:val="auto"/>
        </w:rPr>
      </w:pPr>
      <w:r>
        <w:rPr>
          <w:color w:val="auto"/>
        </w:rPr>
        <w:t>W</w:t>
      </w:r>
      <w:r>
        <w:rPr>
          <w:rFonts w:hint="eastAsia"/>
          <w:color w:val="auto"/>
        </w:rPr>
        <w:t>e</w:t>
      </w:r>
      <w:r>
        <w:rPr>
          <w:color w:val="auto"/>
        </w:rPr>
        <w:t xml:space="preserve"> are also happy to introduce you to potential local partners in </w:t>
      </w:r>
      <w:r>
        <w:rPr>
          <w:rFonts w:hint="eastAsia"/>
          <w:color w:val="auto"/>
        </w:rPr>
        <w:t>Swiss</w:t>
      </w:r>
      <w:r>
        <w:rPr>
          <w:color w:val="auto"/>
        </w:rPr>
        <w:t xml:space="preserve"> from a variety of related fields such as </w:t>
      </w:r>
      <w:r>
        <w:rPr>
          <w:rFonts w:hint="eastAsia"/>
          <w:color w:val="auto"/>
        </w:rPr>
        <w:t xml:space="preserve">WIPO, </w:t>
      </w:r>
      <w:r>
        <w:rPr>
          <w:color w:val="auto"/>
        </w:rPr>
        <w:t xml:space="preserve">Sensation, etc. </w:t>
      </w:r>
    </w:p>
    <w:p>
      <w:pPr>
        <w:rPr>
          <w:color w:val="auto"/>
        </w:rPr>
      </w:pPr>
    </w:p>
    <w:p>
      <w:pPr>
        <w:rPr>
          <w:color w:val="auto"/>
        </w:rPr>
      </w:pPr>
      <w:r>
        <w:rPr>
          <w:rFonts w:hint="eastAsia"/>
          <w:color w:val="auto"/>
        </w:rPr>
        <w:t>Th</w:t>
      </w:r>
      <w:r>
        <w:rPr>
          <w:color w:val="auto"/>
        </w:rPr>
        <w:t>e information for the delegation of this itinerary is as following</w:t>
      </w:r>
      <w:r>
        <w:rPr>
          <w:rFonts w:hint="eastAsia"/>
          <w:color w:val="auto"/>
        </w:rPr>
        <w:t>:</w:t>
      </w:r>
    </w:p>
    <w:tbl>
      <w:tblPr>
        <w:tblStyle w:val="4"/>
        <w:tblW w:w="8931" w:type="dxa"/>
        <w:jc w:val="center"/>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1701"/>
        <w:gridCol w:w="993"/>
        <w:gridCol w:w="1275"/>
        <w:gridCol w:w="2127"/>
        <w:gridCol w:w="2835"/>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rFonts w:hint="eastAsia"/>
                <w:b/>
                <w:bCs/>
                <w:color w:val="auto"/>
              </w:rPr>
              <w:t>N</w:t>
            </w:r>
            <w:r>
              <w:rPr>
                <w:b/>
                <w:bCs/>
                <w:color w:val="auto"/>
              </w:rPr>
              <w:t>ame</w:t>
            </w:r>
          </w:p>
        </w:tc>
        <w:tc>
          <w:tcPr>
            <w:tcW w:w="993" w:type="dxa"/>
            <w:vAlign w:val="top"/>
          </w:tcPr>
          <w:p>
            <w:pPr>
              <w:rPr>
                <w:b/>
                <w:bCs/>
                <w:color w:val="auto"/>
              </w:rPr>
            </w:pPr>
            <w:r>
              <w:rPr>
                <w:rFonts w:hint="eastAsia"/>
                <w:b/>
                <w:bCs/>
                <w:color w:val="auto"/>
              </w:rPr>
              <w:t>Gender</w:t>
            </w:r>
          </w:p>
        </w:tc>
        <w:tc>
          <w:tcPr>
            <w:tcW w:w="1275" w:type="dxa"/>
            <w:vAlign w:val="top"/>
          </w:tcPr>
          <w:p>
            <w:pPr>
              <w:rPr>
                <w:b/>
                <w:bCs/>
                <w:color w:val="auto"/>
              </w:rPr>
            </w:pPr>
            <w:r>
              <w:rPr>
                <w:rFonts w:hint="eastAsia"/>
                <w:b/>
                <w:bCs/>
                <w:color w:val="auto"/>
              </w:rPr>
              <w:t>DoB</w:t>
            </w:r>
          </w:p>
        </w:tc>
        <w:tc>
          <w:tcPr>
            <w:tcW w:w="2127" w:type="dxa"/>
            <w:vAlign w:val="center"/>
          </w:tcPr>
          <w:p>
            <w:pPr>
              <w:rPr>
                <w:b/>
                <w:bCs/>
                <w:color w:val="auto"/>
              </w:rPr>
            </w:pPr>
            <w:r>
              <w:rPr>
                <w:rFonts w:hint="eastAsia"/>
                <w:b/>
                <w:bCs/>
                <w:color w:val="auto"/>
              </w:rPr>
              <w:t>O</w:t>
            </w:r>
            <w:r>
              <w:rPr>
                <w:b/>
                <w:bCs/>
                <w:color w:val="auto"/>
              </w:rPr>
              <w:t>rganization</w:t>
            </w:r>
          </w:p>
        </w:tc>
        <w:tc>
          <w:tcPr>
            <w:tcW w:w="2835" w:type="dxa"/>
            <w:vAlign w:val="top"/>
          </w:tcPr>
          <w:p>
            <w:pPr>
              <w:rPr>
                <w:b/>
                <w:bCs/>
                <w:color w:val="auto"/>
              </w:rPr>
            </w:pPr>
            <w:r>
              <w:rPr>
                <w:rFonts w:hint="eastAsia"/>
                <w:b/>
                <w:bCs/>
                <w:color w:val="auto"/>
              </w:rPr>
              <w:t>P</w:t>
            </w:r>
            <w:r>
              <w:rPr>
                <w:b/>
                <w:bCs/>
                <w:color w:val="auto"/>
              </w:rPr>
              <w:t>osition</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rFonts w:hint="eastAsia"/>
                <w:bCs/>
                <w:color w:val="auto"/>
              </w:rPr>
              <w:t>Shao</w:t>
            </w:r>
            <w:r>
              <w:rPr>
                <w:bCs/>
                <w:color w:val="auto"/>
              </w:rPr>
              <w:t xml:space="preserve"> Shun</w:t>
            </w:r>
            <w:r>
              <w:rPr>
                <w:rFonts w:hint="eastAsia"/>
                <w:bCs/>
                <w:color w:val="auto"/>
              </w:rPr>
              <w:t>ch</w:t>
            </w:r>
            <w:r>
              <w:rPr>
                <w:bCs/>
                <w:color w:val="auto"/>
              </w:rPr>
              <w:t>ang</w:t>
            </w:r>
          </w:p>
        </w:tc>
        <w:tc>
          <w:tcPr>
            <w:tcW w:w="993" w:type="dxa"/>
            <w:vAlign w:val="top"/>
          </w:tcPr>
          <w:p>
            <w:pPr>
              <w:rPr>
                <w:color w:val="auto"/>
              </w:rPr>
            </w:pPr>
            <w:r>
              <w:rPr>
                <w:rFonts w:hint="eastAsia"/>
                <w:color w:val="auto"/>
              </w:rPr>
              <w:t>M</w:t>
            </w:r>
          </w:p>
        </w:tc>
        <w:tc>
          <w:tcPr>
            <w:tcW w:w="1275" w:type="dxa"/>
            <w:vAlign w:val="top"/>
          </w:tcPr>
          <w:p>
            <w:pPr>
              <w:rPr>
                <w:color w:val="auto"/>
              </w:rPr>
            </w:pPr>
            <w:r>
              <w:rPr>
                <w:rFonts w:hint="eastAsia"/>
                <w:color w:val="auto"/>
              </w:rPr>
              <w:t>19</w:t>
            </w:r>
            <w:r>
              <w:rPr>
                <w:color w:val="auto"/>
              </w:rPr>
              <w:t>59</w:t>
            </w:r>
            <w:r>
              <w:rPr>
                <w:rFonts w:hint="eastAsia"/>
                <w:color w:val="auto"/>
              </w:rPr>
              <w:t>.</w:t>
            </w:r>
            <w:r>
              <w:rPr>
                <w:color w:val="auto"/>
              </w:rPr>
              <w:t>5</w:t>
            </w:r>
            <w:r>
              <w:rPr>
                <w:rFonts w:hint="eastAsia"/>
                <w:color w:val="auto"/>
              </w:rPr>
              <w:t>.1</w:t>
            </w:r>
          </w:p>
        </w:tc>
        <w:tc>
          <w:tcPr>
            <w:tcW w:w="2127" w:type="dxa"/>
            <w:vMerge w:val="restart"/>
            <w:vAlign w:val="center"/>
          </w:tcPr>
          <w:p>
            <w:pPr>
              <w:rPr>
                <w:color w:val="auto"/>
              </w:rPr>
            </w:pPr>
            <w:r>
              <w:rPr>
                <w:color w:val="auto"/>
              </w:rPr>
              <w:t>Z</w:t>
            </w:r>
            <w:r>
              <w:rPr>
                <w:rFonts w:hint="eastAsia"/>
                <w:color w:val="auto"/>
              </w:rPr>
              <w:t>hong</w:t>
            </w:r>
            <w:r>
              <w:rPr>
                <w:color w:val="auto"/>
              </w:rPr>
              <w:t>guancun Development Group</w:t>
            </w:r>
          </w:p>
        </w:tc>
        <w:tc>
          <w:tcPr>
            <w:tcW w:w="2835" w:type="dxa"/>
            <w:vAlign w:val="top"/>
          </w:tcPr>
          <w:p>
            <w:pPr>
              <w:rPr>
                <w:color w:val="auto"/>
              </w:rPr>
            </w:pPr>
            <w:r>
              <w:rPr>
                <w:color w:val="auto"/>
              </w:rPr>
              <w:t>Assistant General Manager</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Cs/>
                <w:color w:val="auto"/>
              </w:rPr>
            </w:pPr>
            <w:r>
              <w:rPr>
                <w:bCs/>
                <w:color w:val="auto"/>
              </w:rPr>
              <w:t>Qiu</w:t>
            </w:r>
            <w:r>
              <w:rPr>
                <w:rFonts w:hint="eastAsia"/>
                <w:bCs/>
                <w:color w:val="auto"/>
              </w:rPr>
              <w:t xml:space="preserve"> </w:t>
            </w:r>
            <w:r>
              <w:rPr>
                <w:bCs/>
                <w:color w:val="auto"/>
              </w:rPr>
              <w:t>lijing</w:t>
            </w:r>
          </w:p>
        </w:tc>
        <w:tc>
          <w:tcPr>
            <w:tcW w:w="993" w:type="dxa"/>
            <w:vAlign w:val="top"/>
          </w:tcPr>
          <w:p>
            <w:pPr>
              <w:rPr>
                <w:color w:val="auto"/>
              </w:rPr>
            </w:pPr>
            <w:r>
              <w:rPr>
                <w:rFonts w:hint="eastAsia"/>
                <w:color w:val="auto"/>
              </w:rPr>
              <w:t>F</w:t>
            </w:r>
          </w:p>
        </w:tc>
        <w:tc>
          <w:tcPr>
            <w:tcW w:w="1275" w:type="dxa"/>
            <w:vAlign w:val="top"/>
          </w:tcPr>
          <w:p>
            <w:pPr>
              <w:rPr>
                <w:color w:val="auto"/>
              </w:rPr>
            </w:pPr>
            <w:r>
              <w:rPr>
                <w:rFonts w:hint="eastAsia"/>
                <w:color w:val="auto"/>
              </w:rPr>
              <w:t>1978.7.16</w:t>
            </w:r>
          </w:p>
        </w:tc>
        <w:tc>
          <w:tcPr>
            <w:tcW w:w="2127" w:type="dxa"/>
            <w:vMerge w:val="continue"/>
            <w:vAlign w:val="center"/>
          </w:tcPr>
          <w:p>
            <w:pPr>
              <w:rPr>
                <w:color w:val="auto"/>
              </w:rPr>
            </w:pPr>
          </w:p>
        </w:tc>
        <w:tc>
          <w:tcPr>
            <w:tcW w:w="2835" w:type="dxa"/>
            <w:vAlign w:val="top"/>
          </w:tcPr>
          <w:p>
            <w:pPr>
              <w:rPr>
                <w:color w:val="auto"/>
              </w:rPr>
            </w:pPr>
            <w:r>
              <w:rPr>
                <w:color w:val="auto"/>
              </w:rPr>
              <w:t>Deputy</w:t>
            </w:r>
            <w:r>
              <w:rPr>
                <w:rFonts w:hint="eastAsia"/>
                <w:color w:val="auto"/>
              </w:rPr>
              <w:t xml:space="preserve"> Director of</w:t>
            </w:r>
          </w:p>
          <w:p>
            <w:pPr>
              <w:rPr>
                <w:color w:val="auto"/>
              </w:rPr>
            </w:pPr>
            <w:r>
              <w:rPr>
                <w:rFonts w:hint="eastAsia"/>
                <w:color w:val="auto"/>
              </w:rPr>
              <w:t>International Business Dept.</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bCs/>
                <w:color w:val="auto"/>
              </w:rPr>
              <w:t>Zhang Le</w:t>
            </w:r>
          </w:p>
        </w:tc>
        <w:tc>
          <w:tcPr>
            <w:tcW w:w="993" w:type="dxa"/>
            <w:vAlign w:val="top"/>
          </w:tcPr>
          <w:p>
            <w:pPr>
              <w:rPr>
                <w:color w:val="auto"/>
              </w:rPr>
            </w:pPr>
            <w:r>
              <w:rPr>
                <w:rFonts w:hint="eastAsia"/>
                <w:color w:val="auto"/>
              </w:rPr>
              <w:t>M</w:t>
            </w:r>
          </w:p>
        </w:tc>
        <w:tc>
          <w:tcPr>
            <w:tcW w:w="1275" w:type="dxa"/>
            <w:vAlign w:val="top"/>
          </w:tcPr>
          <w:p>
            <w:pPr>
              <w:rPr>
                <w:color w:val="auto"/>
              </w:rPr>
            </w:pPr>
            <w:r>
              <w:rPr>
                <w:rFonts w:hint="eastAsia"/>
                <w:color w:val="auto"/>
              </w:rPr>
              <w:t>19</w:t>
            </w:r>
            <w:r>
              <w:rPr>
                <w:color w:val="auto"/>
              </w:rPr>
              <w:t>84</w:t>
            </w:r>
            <w:r>
              <w:rPr>
                <w:rFonts w:hint="eastAsia"/>
                <w:color w:val="auto"/>
              </w:rPr>
              <w:t>.</w:t>
            </w:r>
            <w:r>
              <w:rPr>
                <w:color w:val="auto"/>
              </w:rPr>
              <w:t>8</w:t>
            </w:r>
            <w:r>
              <w:rPr>
                <w:rFonts w:hint="eastAsia"/>
                <w:color w:val="auto"/>
              </w:rPr>
              <w:t>.</w:t>
            </w:r>
            <w:r>
              <w:rPr>
                <w:color w:val="auto"/>
              </w:rPr>
              <w:t>3</w:t>
            </w:r>
          </w:p>
        </w:tc>
        <w:tc>
          <w:tcPr>
            <w:tcW w:w="2127" w:type="dxa"/>
            <w:vMerge w:val="restart"/>
            <w:vAlign w:val="center"/>
          </w:tcPr>
          <w:p>
            <w:pPr>
              <w:rPr>
                <w:color w:val="auto"/>
              </w:rPr>
            </w:pPr>
            <w:r>
              <w:rPr>
                <w:color w:val="auto"/>
              </w:rPr>
              <w:t>Beijing Intellectual Property Operations Management Co.,</w:t>
            </w:r>
            <w:r>
              <w:rPr>
                <w:rFonts w:hint="eastAsia"/>
                <w:color w:val="auto"/>
              </w:rPr>
              <w:t>L</w:t>
            </w:r>
            <w:r>
              <w:rPr>
                <w:color w:val="auto"/>
              </w:rPr>
              <w:t>td</w:t>
            </w:r>
          </w:p>
        </w:tc>
        <w:tc>
          <w:tcPr>
            <w:tcW w:w="2835" w:type="dxa"/>
            <w:vAlign w:val="top"/>
          </w:tcPr>
          <w:p>
            <w:pPr>
              <w:rPr>
                <w:color w:val="auto"/>
              </w:rPr>
            </w:pPr>
            <w:r>
              <w:rPr>
                <w:color w:val="auto"/>
              </w:rPr>
              <w:t xml:space="preserve">Assistant </w:t>
            </w:r>
            <w:r>
              <w:rPr>
                <w:rFonts w:hint="eastAsia"/>
                <w:color w:val="auto"/>
              </w:rPr>
              <w:t>General</w:t>
            </w:r>
            <w:r>
              <w:rPr>
                <w:color w:val="auto"/>
              </w:rPr>
              <w:t xml:space="preserve"> Manager</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bCs/>
                <w:color w:val="auto"/>
              </w:rPr>
              <w:t>He Yanfang</w:t>
            </w:r>
          </w:p>
        </w:tc>
        <w:tc>
          <w:tcPr>
            <w:tcW w:w="993" w:type="dxa"/>
            <w:vAlign w:val="top"/>
          </w:tcPr>
          <w:p>
            <w:pPr>
              <w:rPr>
                <w:color w:val="auto"/>
              </w:rPr>
            </w:pPr>
            <w:r>
              <w:rPr>
                <w:rFonts w:hint="eastAsia"/>
                <w:color w:val="auto"/>
              </w:rPr>
              <w:t>F</w:t>
            </w:r>
          </w:p>
        </w:tc>
        <w:tc>
          <w:tcPr>
            <w:tcW w:w="1275" w:type="dxa"/>
            <w:vAlign w:val="top"/>
          </w:tcPr>
          <w:p>
            <w:pPr>
              <w:rPr>
                <w:color w:val="auto"/>
              </w:rPr>
            </w:pPr>
            <w:r>
              <w:rPr>
                <w:rFonts w:hint="eastAsia"/>
                <w:color w:val="auto"/>
              </w:rPr>
              <w:t>19</w:t>
            </w:r>
            <w:r>
              <w:rPr>
                <w:color w:val="auto"/>
              </w:rPr>
              <w:t>82</w:t>
            </w:r>
            <w:r>
              <w:rPr>
                <w:rFonts w:hint="eastAsia"/>
                <w:color w:val="auto"/>
              </w:rPr>
              <w:t>.4.2</w:t>
            </w:r>
            <w:r>
              <w:rPr>
                <w:color w:val="auto"/>
              </w:rPr>
              <w:t>7</w:t>
            </w:r>
          </w:p>
        </w:tc>
        <w:tc>
          <w:tcPr>
            <w:tcW w:w="2127" w:type="dxa"/>
            <w:vMerge w:val="continue"/>
            <w:vAlign w:val="center"/>
          </w:tcPr>
          <w:p>
            <w:pPr>
              <w:rPr>
                <w:color w:val="auto"/>
              </w:rPr>
            </w:pPr>
          </w:p>
        </w:tc>
        <w:tc>
          <w:tcPr>
            <w:tcW w:w="2835" w:type="dxa"/>
            <w:vAlign w:val="top"/>
          </w:tcPr>
          <w:p>
            <w:pPr>
              <w:rPr>
                <w:color w:val="auto"/>
              </w:rPr>
            </w:pPr>
            <w:r>
              <w:rPr>
                <w:rFonts w:hint="eastAsia"/>
                <w:color w:val="auto"/>
              </w:rPr>
              <w:t xml:space="preserve">Director of </w:t>
            </w:r>
            <w:r>
              <w:rPr>
                <w:color w:val="auto"/>
              </w:rPr>
              <w:t>Planning &amp; Marketing Dep</w:t>
            </w:r>
            <w:r>
              <w:rPr>
                <w:rFonts w:hint="eastAsia"/>
                <w:color w:val="auto"/>
              </w:rPr>
              <w:t>t.</w:t>
            </w:r>
          </w:p>
        </w:tc>
      </w:tr>
    </w:tbl>
    <w:p>
      <w:pPr>
        <w:rPr>
          <w:color w:val="auto"/>
        </w:rPr>
      </w:pPr>
    </w:p>
    <w:p>
      <w:pPr>
        <w:rPr>
          <w:color w:val="auto"/>
        </w:rPr>
      </w:pPr>
    </w:p>
    <w:p>
      <w:pPr>
        <w:rPr>
          <w:color w:val="auto"/>
        </w:rPr>
      </w:pPr>
      <w:r>
        <w:rPr>
          <w:color w:val="auto"/>
        </w:rPr>
        <w:t>Best regards,</w:t>
      </w:r>
    </w:p>
    <w:p>
      <w:pPr>
        <w:rPr>
          <w:color w:val="auto"/>
        </w:rPr>
      </w:pPr>
    </w:p>
    <w:p>
      <w:pPr>
        <w:jc w:val="center"/>
        <w:rPr>
          <w:rFonts w:hint="eastAsia" w:ascii="方正小标宋简体" w:eastAsia="方正小标宋简体"/>
          <w:color w:val="auto"/>
          <w:sz w:val="44"/>
          <w:szCs w:val="44"/>
          <w:lang w:eastAsia="zh-CN"/>
        </w:rPr>
      </w:pPr>
      <w:r>
        <w:rPr>
          <w:rFonts w:hint="eastAsia"/>
          <w:color w:val="auto"/>
        </w:rPr>
        <w:t xml:space="preserve">Georges Kotrotsios             </w:t>
      </w:r>
      <w:r>
        <w:rPr>
          <w:rFonts w:hint="eastAsia"/>
          <w:color w:val="auto"/>
          <w:lang w:val="en-US" w:eastAsia="zh-CN"/>
        </w:rPr>
        <w:t xml:space="preserve">    </w:t>
      </w:r>
      <w:r>
        <w:rPr>
          <w:rFonts w:hint="eastAsia"/>
          <w:color w:val="auto"/>
        </w:rPr>
        <w:t xml:space="preserve">     Bahaa Ei-Roustom</w:t>
      </w:r>
      <w:r>
        <w:rPr>
          <w:rFonts w:hint="eastAsia"/>
          <w:color w:val="auto"/>
          <w:lang w:val="en-US" w:eastAsia="zh-CN"/>
        </w:rPr>
        <w:br w:type="page"/>
      </w:r>
      <w:r>
        <w:rPr>
          <w:rFonts w:hint="eastAsia" w:ascii="方正小标宋简体" w:eastAsia="方正小标宋简体"/>
          <w:color w:val="auto"/>
          <w:sz w:val="44"/>
          <w:szCs w:val="44"/>
          <w:lang w:eastAsia="zh-CN"/>
        </w:rPr>
        <w:t>瑞士邀请函</w:t>
      </w:r>
    </w:p>
    <w:p>
      <w:pPr>
        <w:jc w:val="left"/>
        <w:rPr>
          <w:rFonts w:ascii="仿宋_GB2312" w:eastAsia="仿宋_GB2312"/>
          <w:color w:val="auto"/>
          <w:sz w:val="32"/>
          <w:szCs w:val="32"/>
        </w:rPr>
      </w:pPr>
      <w:r>
        <w:rPr>
          <w:rFonts w:hint="eastAsia" w:ascii="仿宋_GB2312" w:eastAsia="仿宋_GB2312"/>
          <w:color w:val="auto"/>
          <w:sz w:val="32"/>
          <w:szCs w:val="32"/>
        </w:rPr>
        <w:t>中关村发展集团                      gko@csem.ch</w:t>
      </w:r>
    </w:p>
    <w:p>
      <w:pPr>
        <w:jc w:val="left"/>
        <w:rPr>
          <w:rFonts w:ascii="仿宋_GB2312" w:eastAsia="仿宋_GB2312"/>
          <w:color w:val="auto"/>
          <w:sz w:val="32"/>
          <w:szCs w:val="32"/>
        </w:rPr>
      </w:pPr>
      <w:r>
        <w:rPr>
          <w:rFonts w:hint="eastAsia" w:ascii="仿宋_GB2312" w:eastAsia="仿宋_GB2312"/>
          <w:color w:val="auto"/>
          <w:sz w:val="32"/>
          <w:szCs w:val="32"/>
        </w:rPr>
        <w:t>西三环北路2A号7号楼10层         电话：41 327205695</w:t>
      </w:r>
    </w:p>
    <w:p>
      <w:pPr>
        <w:jc w:val="left"/>
        <w:rPr>
          <w:rFonts w:ascii="仿宋_GB2312" w:eastAsia="仿宋_GB2312"/>
          <w:color w:val="auto"/>
          <w:sz w:val="32"/>
          <w:szCs w:val="32"/>
        </w:rPr>
      </w:pPr>
      <w:r>
        <w:rPr>
          <w:rFonts w:hint="eastAsia" w:ascii="仿宋_GB2312" w:eastAsia="仿宋_GB2312"/>
          <w:color w:val="auto"/>
          <w:sz w:val="32"/>
          <w:szCs w:val="32"/>
        </w:rPr>
        <w:t>海淀区                             传真：41 327205730</w:t>
      </w:r>
    </w:p>
    <w:p>
      <w:pPr>
        <w:jc w:val="left"/>
        <w:rPr>
          <w:rFonts w:ascii="仿宋_GB2312" w:eastAsia="仿宋_GB2312"/>
          <w:color w:val="auto"/>
          <w:sz w:val="32"/>
          <w:szCs w:val="32"/>
        </w:rPr>
      </w:pPr>
      <w:r>
        <w:rPr>
          <w:rFonts w:hint="eastAsia" w:ascii="仿宋_GB2312" w:eastAsia="仿宋_GB2312"/>
          <w:color w:val="auto"/>
          <w:sz w:val="32"/>
          <w:szCs w:val="32"/>
        </w:rPr>
        <w:t>北京100089</w:t>
      </w:r>
    </w:p>
    <w:p>
      <w:pPr>
        <w:jc w:val="left"/>
        <w:rPr>
          <w:rFonts w:ascii="仿宋_GB2312" w:eastAsia="仿宋_GB2312"/>
          <w:color w:val="auto"/>
          <w:sz w:val="32"/>
          <w:szCs w:val="32"/>
        </w:rPr>
      </w:pPr>
      <w:r>
        <w:rPr>
          <w:rFonts w:hint="eastAsia" w:ascii="仿宋_GB2312" w:eastAsia="仿宋_GB2312"/>
          <w:color w:val="auto"/>
          <w:sz w:val="32"/>
          <w:szCs w:val="32"/>
        </w:rPr>
        <w:t>中国</w:t>
      </w:r>
    </w:p>
    <w:p>
      <w:pPr>
        <w:jc w:val="left"/>
        <w:rPr>
          <w:rFonts w:ascii="仿宋_GB2312" w:eastAsia="仿宋_GB2312"/>
          <w:color w:val="auto"/>
          <w:sz w:val="32"/>
          <w:szCs w:val="32"/>
        </w:rPr>
      </w:pPr>
    </w:p>
    <w:p>
      <w:pPr>
        <w:rPr>
          <w:rFonts w:ascii="仿宋_GB2312" w:eastAsia="仿宋_GB2312"/>
          <w:color w:val="auto"/>
          <w:sz w:val="32"/>
          <w:szCs w:val="32"/>
        </w:rPr>
      </w:pPr>
      <w:r>
        <w:rPr>
          <w:rFonts w:hint="eastAsia" w:ascii="仿宋_GB2312" w:eastAsia="仿宋_GB2312"/>
          <w:color w:val="auto"/>
          <w:sz w:val="32"/>
          <w:szCs w:val="32"/>
        </w:rPr>
        <w:t>纳沙泰尔，2018年8月2</w:t>
      </w:r>
      <w:r>
        <w:rPr>
          <w:rFonts w:hint="eastAsia" w:ascii="仿宋_GB2312" w:eastAsia="仿宋_GB2312"/>
          <w:color w:val="auto"/>
          <w:sz w:val="32"/>
          <w:szCs w:val="32"/>
          <w:lang w:val="en-US" w:eastAsia="zh-CN"/>
        </w:rPr>
        <w:t>3</w:t>
      </w:r>
      <w:r>
        <w:rPr>
          <w:rFonts w:hint="eastAsia" w:ascii="仿宋_GB2312" w:eastAsia="仿宋_GB2312"/>
          <w:color w:val="auto"/>
          <w:sz w:val="32"/>
          <w:szCs w:val="32"/>
        </w:rPr>
        <w:t>日</w:t>
      </w:r>
    </w:p>
    <w:p>
      <w:pPr>
        <w:rPr>
          <w:rFonts w:ascii="仿宋_GB2312" w:eastAsia="仿宋_GB2312"/>
          <w:color w:val="auto"/>
          <w:sz w:val="32"/>
          <w:szCs w:val="32"/>
        </w:rPr>
      </w:pPr>
      <w:r>
        <w:rPr>
          <w:rFonts w:hint="eastAsia" w:ascii="仿宋_GB2312" w:eastAsia="仿宋_GB2312"/>
          <w:color w:val="auto"/>
          <w:sz w:val="32"/>
          <w:szCs w:val="32"/>
        </w:rPr>
        <w:t>邀请您的代表团访问瑞士</w:t>
      </w:r>
    </w:p>
    <w:p>
      <w:pPr>
        <w:rPr>
          <w:rFonts w:ascii="仿宋_GB2312" w:eastAsia="仿宋_GB2312"/>
          <w:color w:val="auto"/>
          <w:sz w:val="32"/>
          <w:szCs w:val="32"/>
        </w:rPr>
      </w:pPr>
    </w:p>
    <w:p>
      <w:pPr>
        <w:rPr>
          <w:rFonts w:ascii="仿宋_GB2312" w:eastAsia="仿宋_GB2312"/>
          <w:color w:val="auto"/>
          <w:sz w:val="32"/>
          <w:szCs w:val="32"/>
        </w:rPr>
      </w:pPr>
      <w:r>
        <w:rPr>
          <w:rFonts w:hint="eastAsia" w:ascii="仿宋_GB2312" w:eastAsia="仿宋_GB2312"/>
          <w:color w:val="auto"/>
          <w:sz w:val="32"/>
          <w:szCs w:val="32"/>
        </w:rPr>
        <w:t>尊敬的中关村发展集团代表团，</w:t>
      </w:r>
    </w:p>
    <w:p>
      <w:pPr>
        <w:ind w:firstLine="640" w:firstLineChars="200"/>
        <w:rPr>
          <w:rFonts w:ascii="仿宋_GB2312" w:eastAsia="仿宋_GB2312"/>
          <w:color w:val="auto"/>
          <w:sz w:val="32"/>
          <w:szCs w:val="32"/>
        </w:rPr>
      </w:pPr>
      <w:r>
        <w:rPr>
          <w:rFonts w:hint="eastAsia" w:ascii="仿宋_GB2312" w:eastAsia="仿宋_GB2312"/>
          <w:color w:val="auto"/>
          <w:sz w:val="32"/>
          <w:szCs w:val="32"/>
        </w:rPr>
        <w:t>我们很荣幸邀请您于2018年10月访问瑞士。我们很高兴与中关村发展集团的领导们进行一个关于中瑞合作的高层会面。</w:t>
      </w:r>
    </w:p>
    <w:p>
      <w:pPr>
        <w:rPr>
          <w:rFonts w:hint="eastAsia" w:ascii="仿宋_GB2312" w:eastAsia="仿宋_GB2312"/>
          <w:color w:val="auto"/>
          <w:sz w:val="32"/>
          <w:szCs w:val="32"/>
        </w:rPr>
      </w:pPr>
      <w:r>
        <w:rPr>
          <w:rFonts w:hint="eastAsia" w:ascii="仿宋_GB2312" w:eastAsia="仿宋_GB2312"/>
          <w:color w:val="auto"/>
          <w:sz w:val="32"/>
          <w:szCs w:val="32"/>
        </w:rPr>
        <w:t>我们也很乐意为您引荐瑞士当地各相关领域的合作伙伴，如WIPO，Sensation等。</w:t>
      </w:r>
    </w:p>
    <w:p>
      <w:pPr>
        <w:rPr>
          <w:rFonts w:hint="eastAsia" w:ascii="仿宋_GB2312" w:eastAsia="仿宋_GB2312"/>
          <w:color w:val="auto"/>
          <w:sz w:val="32"/>
          <w:szCs w:val="32"/>
        </w:rPr>
      </w:pPr>
    </w:p>
    <w:p>
      <w:pPr>
        <w:rPr>
          <w:rFonts w:ascii="仿宋_GB2312" w:eastAsia="仿宋_GB2312"/>
          <w:color w:val="auto"/>
          <w:sz w:val="32"/>
          <w:szCs w:val="32"/>
        </w:rPr>
      </w:pPr>
      <w:r>
        <w:rPr>
          <w:rFonts w:hint="eastAsia" w:ascii="仿宋_GB2312" w:eastAsia="仿宋_GB2312"/>
          <w:color w:val="auto"/>
          <w:sz w:val="32"/>
          <w:szCs w:val="32"/>
        </w:rPr>
        <w:t>行程授权的信息如下：</w:t>
      </w:r>
    </w:p>
    <w:tbl>
      <w:tblPr>
        <w:tblStyle w:val="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姓名</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性别</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出生日期</w:t>
            </w:r>
          </w:p>
        </w:tc>
        <w:tc>
          <w:tcPr>
            <w:tcW w:w="1705" w:type="dxa"/>
            <w:vAlign w:val="top"/>
          </w:tcPr>
          <w:p>
            <w:pPr>
              <w:rPr>
                <w:rFonts w:ascii="仿宋_GB2312" w:eastAsia="仿宋_GB2312"/>
                <w:color w:val="auto"/>
                <w:sz w:val="32"/>
                <w:szCs w:val="32"/>
              </w:rPr>
            </w:pPr>
            <w:r>
              <w:rPr>
                <w:rFonts w:hint="eastAsia" w:ascii="仿宋_GB2312" w:eastAsia="仿宋_GB2312"/>
                <w:color w:val="auto"/>
                <w:sz w:val="32"/>
                <w:szCs w:val="32"/>
              </w:rPr>
              <w:t>单位名称</w:t>
            </w:r>
          </w:p>
        </w:tc>
        <w:tc>
          <w:tcPr>
            <w:tcW w:w="1705" w:type="dxa"/>
            <w:vAlign w:val="top"/>
          </w:tcPr>
          <w:p>
            <w:pPr>
              <w:rPr>
                <w:rFonts w:ascii="仿宋_GB2312" w:eastAsia="仿宋_GB2312"/>
                <w:color w:val="auto"/>
                <w:sz w:val="32"/>
                <w:szCs w:val="32"/>
              </w:rPr>
            </w:pPr>
            <w:r>
              <w:rPr>
                <w:rFonts w:hint="eastAsia" w:ascii="仿宋_GB2312" w:eastAsia="仿宋_GB2312"/>
                <w:color w:val="auto"/>
                <w:sz w:val="32"/>
                <w:szCs w:val="32"/>
              </w:rPr>
              <w:t>职务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邵顺昌</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男</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1959.5.1</w:t>
            </w:r>
          </w:p>
        </w:tc>
        <w:tc>
          <w:tcPr>
            <w:tcW w:w="1705" w:type="dxa"/>
            <w:vMerge w:val="restart"/>
            <w:vAlign w:val="top"/>
          </w:tcPr>
          <w:p>
            <w:pPr>
              <w:rPr>
                <w:rFonts w:ascii="仿宋_GB2312" w:eastAsia="仿宋_GB2312"/>
                <w:color w:val="auto"/>
                <w:sz w:val="32"/>
                <w:szCs w:val="32"/>
              </w:rPr>
            </w:pPr>
            <w:r>
              <w:rPr>
                <w:rFonts w:hint="eastAsia" w:ascii="仿宋_GB2312" w:eastAsia="仿宋_GB2312"/>
                <w:color w:val="auto"/>
                <w:sz w:val="32"/>
                <w:szCs w:val="32"/>
              </w:rPr>
              <w:t>中关村发展集团</w:t>
            </w:r>
          </w:p>
        </w:tc>
        <w:tc>
          <w:tcPr>
            <w:tcW w:w="1705" w:type="dxa"/>
            <w:vAlign w:val="top"/>
          </w:tcPr>
          <w:p>
            <w:pPr>
              <w:rPr>
                <w:rFonts w:ascii="仿宋_GB2312" w:eastAsia="仿宋_GB2312"/>
                <w:color w:val="auto"/>
                <w:sz w:val="32"/>
                <w:szCs w:val="32"/>
              </w:rPr>
            </w:pPr>
            <w:r>
              <w:rPr>
                <w:rFonts w:hint="eastAsia" w:ascii="仿宋_GB2312" w:eastAsia="仿宋_GB2312"/>
                <w:color w:val="auto"/>
                <w:sz w:val="32"/>
                <w:szCs w:val="32"/>
              </w:rPr>
              <w:t>总经理助理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裘里晶</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女</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1978</w:t>
            </w:r>
            <w:r>
              <w:rPr>
                <w:rFonts w:hint="eastAsia" w:ascii="仿宋_GB2312" w:eastAsia="仿宋_GB2312"/>
                <w:color w:val="auto"/>
                <w:sz w:val="32"/>
                <w:szCs w:val="32"/>
                <w:lang w:eastAsia="zh-CN"/>
              </w:rPr>
              <w:t>.</w:t>
            </w:r>
            <w:r>
              <w:rPr>
                <w:rFonts w:hint="eastAsia" w:ascii="仿宋_GB2312" w:eastAsia="仿宋_GB2312"/>
                <w:color w:val="auto"/>
                <w:sz w:val="32"/>
                <w:szCs w:val="32"/>
              </w:rPr>
              <w:t>07</w:t>
            </w:r>
            <w:r>
              <w:rPr>
                <w:rFonts w:hint="eastAsia" w:ascii="仿宋_GB2312" w:eastAsia="仿宋_GB2312"/>
                <w:color w:val="auto"/>
                <w:sz w:val="32"/>
                <w:szCs w:val="32"/>
                <w:lang w:val="en-US" w:eastAsia="zh-CN"/>
              </w:rPr>
              <w:t>.</w:t>
            </w:r>
            <w:r>
              <w:rPr>
                <w:rFonts w:hint="eastAsia" w:ascii="仿宋_GB2312" w:eastAsia="仿宋_GB2312"/>
                <w:color w:val="auto"/>
                <w:sz w:val="32"/>
                <w:szCs w:val="32"/>
              </w:rPr>
              <w:t>16</w:t>
            </w:r>
          </w:p>
        </w:tc>
        <w:tc>
          <w:tcPr>
            <w:tcW w:w="1705" w:type="dxa"/>
            <w:vMerge w:val="continue"/>
            <w:vAlign w:val="top"/>
          </w:tcPr>
          <w:p>
            <w:pPr>
              <w:rPr>
                <w:rFonts w:ascii="仿宋_GB2312" w:eastAsia="仿宋_GB2312"/>
                <w:color w:val="auto"/>
                <w:sz w:val="32"/>
                <w:szCs w:val="32"/>
              </w:rPr>
            </w:pPr>
          </w:p>
        </w:tc>
        <w:tc>
          <w:tcPr>
            <w:tcW w:w="1705" w:type="dxa"/>
            <w:vAlign w:val="top"/>
          </w:tcPr>
          <w:p>
            <w:pPr>
              <w:rPr>
                <w:rFonts w:ascii="仿宋_GB2312" w:eastAsia="仿宋_GB2312"/>
                <w:color w:val="auto"/>
                <w:sz w:val="32"/>
                <w:szCs w:val="32"/>
              </w:rPr>
            </w:pPr>
            <w:r>
              <w:rPr>
                <w:rFonts w:hint="eastAsia" w:ascii="仿宋_GB2312" w:eastAsia="仿宋_GB2312"/>
                <w:color w:val="auto"/>
                <w:sz w:val="32"/>
                <w:szCs w:val="32"/>
              </w:rPr>
              <w:t>海外业务部副部长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张乐</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男</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1984.8.3</w:t>
            </w:r>
          </w:p>
        </w:tc>
        <w:tc>
          <w:tcPr>
            <w:tcW w:w="1705" w:type="dxa"/>
            <w:vMerge w:val="restart"/>
            <w:vAlign w:val="top"/>
          </w:tcPr>
          <w:p>
            <w:pPr>
              <w:rPr>
                <w:rFonts w:ascii="仿宋_GB2312" w:eastAsia="仿宋_GB2312"/>
                <w:color w:val="auto"/>
                <w:sz w:val="32"/>
                <w:szCs w:val="32"/>
              </w:rPr>
            </w:pPr>
            <w:r>
              <w:rPr>
                <w:rFonts w:hint="eastAsia" w:ascii="仿宋_GB2312" w:eastAsia="仿宋_GB2312"/>
                <w:color w:val="auto"/>
                <w:sz w:val="32"/>
                <w:szCs w:val="32"/>
              </w:rPr>
              <w:t>北京知识产权运营管理有限公司</w:t>
            </w:r>
          </w:p>
        </w:tc>
        <w:tc>
          <w:tcPr>
            <w:tcW w:w="1705" w:type="dxa"/>
            <w:vAlign w:val="top"/>
          </w:tcPr>
          <w:p>
            <w:pPr>
              <w:rPr>
                <w:rFonts w:ascii="仿宋_GB2312" w:eastAsia="仿宋_GB2312"/>
                <w:color w:val="auto"/>
                <w:sz w:val="32"/>
                <w:szCs w:val="32"/>
              </w:rPr>
            </w:pPr>
            <w:r>
              <w:rPr>
                <w:rFonts w:hint="eastAsia" w:ascii="仿宋_GB2312" w:eastAsia="仿宋_GB2312"/>
                <w:color w:val="auto"/>
                <w:sz w:val="32"/>
                <w:szCs w:val="32"/>
              </w:rPr>
              <w:t>总经理助理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贺延芳</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女</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1982.4.27</w:t>
            </w:r>
          </w:p>
        </w:tc>
        <w:tc>
          <w:tcPr>
            <w:tcW w:w="1705" w:type="dxa"/>
            <w:vMerge w:val="continue"/>
            <w:vAlign w:val="top"/>
          </w:tcPr>
          <w:p>
            <w:pPr>
              <w:rPr>
                <w:rFonts w:ascii="仿宋_GB2312" w:eastAsia="仿宋_GB2312"/>
                <w:color w:val="auto"/>
                <w:sz w:val="32"/>
                <w:szCs w:val="32"/>
              </w:rPr>
            </w:pPr>
          </w:p>
        </w:tc>
        <w:tc>
          <w:tcPr>
            <w:tcW w:w="1705" w:type="dxa"/>
            <w:vAlign w:val="top"/>
          </w:tcPr>
          <w:p>
            <w:pPr>
              <w:rPr>
                <w:rFonts w:ascii="仿宋_GB2312" w:eastAsia="仿宋_GB2312"/>
                <w:color w:val="auto"/>
                <w:sz w:val="32"/>
                <w:szCs w:val="32"/>
              </w:rPr>
            </w:pPr>
            <w:r>
              <w:rPr>
                <w:rFonts w:hint="eastAsia" w:ascii="仿宋_GB2312" w:eastAsia="仿宋_GB2312"/>
                <w:color w:val="auto"/>
                <w:sz w:val="32"/>
                <w:szCs w:val="32"/>
              </w:rPr>
              <w:t>企划市场部部长</w:t>
            </w:r>
          </w:p>
        </w:tc>
      </w:tr>
    </w:tbl>
    <w:p>
      <w:pPr>
        <w:rPr>
          <w:rFonts w:ascii="仿宋_GB2312" w:eastAsia="仿宋_GB2312"/>
          <w:color w:val="auto"/>
          <w:sz w:val="32"/>
          <w:szCs w:val="32"/>
        </w:rPr>
      </w:pPr>
    </w:p>
    <w:p>
      <w:pPr>
        <w:ind w:firstLine="640" w:firstLineChars="200"/>
        <w:rPr>
          <w:rFonts w:ascii="仿宋_GB2312" w:eastAsia="仿宋_GB2312"/>
          <w:color w:val="auto"/>
          <w:sz w:val="32"/>
          <w:szCs w:val="32"/>
        </w:rPr>
      </w:pPr>
      <w:r>
        <w:rPr>
          <w:rFonts w:hint="eastAsia" w:ascii="仿宋_GB2312" w:eastAsia="仿宋_GB2312"/>
          <w:color w:val="auto"/>
          <w:sz w:val="32"/>
          <w:szCs w:val="32"/>
        </w:rPr>
        <w:t>您在Switzeriand逗留期间的所有费用包括旅行费，回程机票，住宿，医疗保险，将由您公司自行承担。</w:t>
      </w:r>
    </w:p>
    <w:p>
      <w:pPr>
        <w:ind w:firstLine="640" w:firstLineChars="200"/>
        <w:rPr>
          <w:rFonts w:ascii="仿宋_GB2312" w:eastAsia="仿宋_GB2312"/>
          <w:color w:val="auto"/>
          <w:sz w:val="32"/>
          <w:szCs w:val="32"/>
        </w:rPr>
      </w:pPr>
      <w:r>
        <w:rPr>
          <w:rFonts w:hint="eastAsia" w:ascii="仿宋_GB2312" w:eastAsia="仿宋_GB2312"/>
          <w:color w:val="auto"/>
          <w:sz w:val="32"/>
          <w:szCs w:val="32"/>
        </w:rPr>
        <w:t>我们期待您在瑞士的旅行，并为您带来一次愉快的旅行。</w:t>
      </w:r>
    </w:p>
    <w:p>
      <w:pPr>
        <w:rPr>
          <w:rFonts w:ascii="仿宋_GB2312" w:eastAsia="仿宋_GB2312"/>
          <w:color w:val="auto"/>
          <w:sz w:val="32"/>
          <w:szCs w:val="32"/>
        </w:rPr>
      </w:pPr>
    </w:p>
    <w:p>
      <w:pPr>
        <w:rPr>
          <w:rFonts w:ascii="仿宋_GB2312" w:eastAsia="仿宋_GB2312"/>
          <w:color w:val="auto"/>
          <w:sz w:val="32"/>
          <w:szCs w:val="32"/>
        </w:rPr>
      </w:pPr>
      <w:r>
        <w:rPr>
          <w:rFonts w:hint="eastAsia" w:ascii="仿宋_GB2312" w:eastAsia="仿宋_GB2312"/>
          <w:color w:val="auto"/>
          <w:sz w:val="32"/>
          <w:szCs w:val="32"/>
        </w:rPr>
        <w:t>此致敬礼，</w:t>
      </w:r>
    </w:p>
    <w:p>
      <w:pPr>
        <w:rPr>
          <w:rFonts w:ascii="仿宋_GB2312" w:eastAsia="仿宋_GB2312"/>
          <w:color w:val="auto"/>
          <w:sz w:val="32"/>
          <w:szCs w:val="32"/>
        </w:rPr>
      </w:pPr>
    </w:p>
    <w:p>
      <w:pPr>
        <w:rPr>
          <w:rFonts w:ascii="仿宋_GB2312" w:eastAsia="仿宋_GB2312"/>
          <w:color w:val="auto"/>
          <w:sz w:val="32"/>
          <w:szCs w:val="32"/>
        </w:rPr>
      </w:pPr>
    </w:p>
    <w:p>
      <w:pPr>
        <w:jc w:val="left"/>
        <w:rPr>
          <w:rFonts w:ascii="仿宋_GB2312" w:eastAsia="仿宋_GB2312"/>
          <w:color w:val="auto"/>
          <w:sz w:val="32"/>
          <w:szCs w:val="32"/>
        </w:rPr>
      </w:pPr>
      <w:r>
        <w:rPr>
          <w:rFonts w:hint="eastAsia" w:ascii="仿宋_GB2312" w:eastAsia="仿宋_GB2312"/>
          <w:color w:val="auto"/>
          <w:sz w:val="32"/>
          <w:szCs w:val="32"/>
        </w:rPr>
        <w:t>（签名）                                     （签名）</w:t>
      </w:r>
    </w:p>
    <w:p>
      <w:pPr>
        <w:jc w:val="left"/>
        <w:rPr>
          <w:rFonts w:ascii="仿宋_GB2312" w:eastAsia="仿宋_GB2312"/>
          <w:color w:val="auto"/>
          <w:sz w:val="32"/>
          <w:szCs w:val="32"/>
        </w:rPr>
      </w:pPr>
      <w:r>
        <w:rPr>
          <w:rFonts w:hint="eastAsia" w:ascii="仿宋_GB2312" w:eastAsia="仿宋_GB2312"/>
          <w:color w:val="auto"/>
          <w:sz w:val="32"/>
          <w:szCs w:val="32"/>
        </w:rPr>
        <w:t xml:space="preserve">Georges Kotrotsios                  Bahaa Ei-Roustom                       </w:t>
      </w:r>
    </w:p>
    <w:p>
      <w:pPr>
        <w:jc w:val="left"/>
        <w:rPr>
          <w:rFonts w:ascii="仿宋_GB2312" w:eastAsia="仿宋_GB2312"/>
          <w:color w:val="auto"/>
          <w:sz w:val="32"/>
          <w:szCs w:val="32"/>
        </w:rPr>
      </w:pPr>
      <w:r>
        <w:rPr>
          <w:rFonts w:hint="eastAsia" w:ascii="仿宋_GB2312" w:eastAsia="仿宋_GB2312"/>
          <w:color w:val="auto"/>
          <w:sz w:val="32"/>
          <w:szCs w:val="32"/>
        </w:rPr>
        <w:t>副总裁                        市场营销部副主任</w:t>
      </w:r>
    </w:p>
    <w:p>
      <w:pPr>
        <w:jc w:val="left"/>
        <w:rPr>
          <w:rFonts w:ascii="仿宋_GB2312" w:eastAsia="仿宋_GB2312"/>
          <w:color w:val="auto"/>
          <w:sz w:val="32"/>
          <w:szCs w:val="32"/>
        </w:rPr>
      </w:pPr>
      <w:r>
        <w:rPr>
          <w:rFonts w:hint="eastAsia" w:ascii="仿宋_GB2312" w:eastAsia="仿宋_GB2312"/>
          <w:color w:val="auto"/>
          <w:sz w:val="32"/>
          <w:szCs w:val="32"/>
        </w:rPr>
        <w:t>市场营销与业务拓展部</w:t>
      </w:r>
    </w:p>
    <w:p>
      <w:pPr>
        <w:numPr>
          <w:ilvl w:val="0"/>
          <w:numId w:val="0"/>
        </w:numPr>
        <w:ind w:left="580" w:leftChars="0"/>
        <w:jc w:val="both"/>
        <w:rPr>
          <w:rFonts w:hint="eastAsia" w:ascii="Arial" w:hAnsi="Arial" w:eastAsia="仿宋_GB2312" w:cs="Arial"/>
          <w:color w:val="auto"/>
          <w:sz w:val="32"/>
          <w:szCs w:val="32"/>
          <w:lang w:val="en-US" w:eastAsia="zh-CN"/>
        </w:rPr>
      </w:pPr>
    </w:p>
    <w:p>
      <w:pPr>
        <w:numPr>
          <w:ilvl w:val="0"/>
          <w:numId w:val="0"/>
        </w:numPr>
        <w:ind w:left="580" w:leftChars="0"/>
        <w:jc w:val="both"/>
        <w:rPr>
          <w:rFonts w:hint="eastAsia" w:ascii="Arial" w:hAnsi="Arial" w:eastAsia="仿宋_GB2312" w:cs="Arial"/>
          <w:color w:val="auto"/>
          <w:sz w:val="32"/>
          <w:szCs w:val="32"/>
          <w:lang w:val="en-US" w:eastAsia="zh-CN"/>
        </w:rPr>
      </w:pPr>
    </w:p>
    <w:p>
      <w:pPr>
        <w:rPr>
          <w:color w:val="auto"/>
        </w:rPr>
      </w:pPr>
      <w:r>
        <w:rPr>
          <w:rFonts w:hint="eastAsia" w:ascii="Arial" w:hAnsi="Arial" w:eastAsia="仿宋_GB2312" w:cs="Arial"/>
          <w:color w:val="auto"/>
          <w:sz w:val="32"/>
          <w:szCs w:val="32"/>
          <w:lang w:val="en-US" w:eastAsia="zh-CN"/>
        </w:rPr>
        <w:br w:type="page"/>
      </w:r>
    </w:p>
    <w:p>
      <w:pPr>
        <w:jc w:val="left"/>
        <w:rPr>
          <w:color w:val="auto"/>
        </w:rPr>
      </w:pPr>
      <w:r>
        <w:rPr>
          <w:rFonts w:hint="eastAsia"/>
          <w:color w:val="auto"/>
          <w:lang w:val="en-US" w:eastAsia="zh-CN"/>
        </w:rPr>
        <w:t>30</w:t>
      </w:r>
      <w:r>
        <w:rPr>
          <w:rFonts w:hint="eastAsia"/>
          <w:color w:val="auto"/>
        </w:rPr>
        <w:t xml:space="preserve">rd </w:t>
      </w:r>
      <w:r>
        <w:rPr>
          <w:color w:val="auto"/>
        </w:rPr>
        <w:t>A</w:t>
      </w:r>
      <w:r>
        <w:rPr>
          <w:rFonts w:hint="eastAsia"/>
          <w:color w:val="auto"/>
        </w:rPr>
        <w:t>ugust 2018</w:t>
      </w:r>
    </w:p>
    <w:p>
      <w:pPr>
        <w:jc w:val="left"/>
        <w:rPr>
          <w:color w:val="auto"/>
        </w:rPr>
      </w:pPr>
    </w:p>
    <w:p>
      <w:pPr>
        <w:rPr>
          <w:color w:val="auto"/>
        </w:rPr>
      </w:pPr>
      <w:r>
        <w:rPr>
          <w:color w:val="auto"/>
        </w:rPr>
        <w:t>ZHONGGUANCUN DEVELOPMENT GROUP</w:t>
      </w:r>
    </w:p>
    <w:p>
      <w:pPr>
        <w:rPr>
          <w:color w:val="auto"/>
        </w:rPr>
      </w:pPr>
      <w:r>
        <w:rPr>
          <w:color w:val="auto"/>
        </w:rPr>
        <w:t xml:space="preserve">10/F Building 7, No.2A North Xisanhuan Road, </w:t>
      </w:r>
    </w:p>
    <w:p>
      <w:pPr>
        <w:rPr>
          <w:color w:val="auto"/>
        </w:rPr>
      </w:pPr>
      <w:r>
        <w:rPr>
          <w:color w:val="auto"/>
        </w:rPr>
        <w:t>Haidian District</w:t>
      </w:r>
    </w:p>
    <w:p>
      <w:pPr>
        <w:rPr>
          <w:color w:val="auto"/>
        </w:rPr>
      </w:pPr>
      <w:r>
        <w:rPr>
          <w:color w:val="auto"/>
        </w:rPr>
        <w:t>Beijing 1000</w:t>
      </w:r>
      <w:r>
        <w:rPr>
          <w:rFonts w:hint="eastAsia"/>
          <w:color w:val="auto"/>
        </w:rPr>
        <w:t>89</w:t>
      </w:r>
    </w:p>
    <w:p>
      <w:pPr>
        <w:rPr>
          <w:color w:val="auto"/>
        </w:rPr>
      </w:pPr>
      <w:r>
        <w:rPr>
          <w:color w:val="auto"/>
        </w:rPr>
        <w:t>P.R.China</w:t>
      </w:r>
    </w:p>
    <w:p>
      <w:pPr>
        <w:rPr>
          <w:color w:val="auto"/>
        </w:rPr>
      </w:pPr>
    </w:p>
    <w:p>
      <w:pPr>
        <w:rPr>
          <w:color w:val="auto"/>
        </w:rPr>
      </w:pPr>
      <w:r>
        <w:rPr>
          <w:color w:val="auto"/>
        </w:rPr>
        <w:t>Dear Delegation of ZHONGGUANCUN DEVELOPMENT GROUP,</w:t>
      </w:r>
    </w:p>
    <w:p>
      <w:pPr>
        <w:rPr>
          <w:color w:val="auto"/>
        </w:rPr>
      </w:pPr>
    </w:p>
    <w:p>
      <w:pPr>
        <w:rPr>
          <w:color w:val="auto"/>
        </w:rPr>
      </w:pPr>
      <w:r>
        <w:rPr>
          <w:color w:val="auto"/>
        </w:rPr>
        <w:t xml:space="preserve">It is my honor to invite you to visit </w:t>
      </w:r>
      <w:r>
        <w:rPr>
          <w:rFonts w:hint="eastAsia"/>
          <w:color w:val="auto"/>
        </w:rPr>
        <w:t>UK</w:t>
      </w:r>
      <w:r>
        <w:rPr>
          <w:color w:val="auto"/>
        </w:rPr>
        <w:t xml:space="preserve"> in October of 2018. We are pleased to have a high-level meeting with executives from Zhongguancun Development Group in regard to China-</w:t>
      </w:r>
      <w:r>
        <w:rPr>
          <w:rFonts w:hint="eastAsia"/>
          <w:color w:val="auto"/>
        </w:rPr>
        <w:t>UK</w:t>
      </w:r>
      <w:r>
        <w:rPr>
          <w:color w:val="auto"/>
        </w:rPr>
        <w:t xml:space="preserve"> cooperation.</w:t>
      </w:r>
    </w:p>
    <w:p>
      <w:pPr>
        <w:rPr>
          <w:color w:val="auto"/>
        </w:rPr>
      </w:pPr>
    </w:p>
    <w:p>
      <w:pPr>
        <w:rPr>
          <w:color w:val="auto"/>
        </w:rPr>
      </w:pPr>
      <w:r>
        <w:rPr>
          <w:color w:val="auto"/>
        </w:rPr>
        <w:t>W</w:t>
      </w:r>
      <w:r>
        <w:rPr>
          <w:rFonts w:hint="eastAsia"/>
          <w:color w:val="auto"/>
        </w:rPr>
        <w:t>e</w:t>
      </w:r>
      <w:r>
        <w:rPr>
          <w:color w:val="auto"/>
        </w:rPr>
        <w:t xml:space="preserve"> are also happy to introduce you to potential local partners in </w:t>
      </w:r>
      <w:r>
        <w:rPr>
          <w:rFonts w:hint="eastAsia"/>
          <w:color w:val="auto"/>
        </w:rPr>
        <w:t>Britain</w:t>
      </w:r>
      <w:r>
        <w:rPr>
          <w:color w:val="auto"/>
        </w:rPr>
        <w:t xml:space="preserve"> from a variety of related fields such as properties for your upcoming China-</w:t>
      </w:r>
      <w:r>
        <w:rPr>
          <w:rFonts w:hint="eastAsia"/>
          <w:color w:val="auto"/>
        </w:rPr>
        <w:t>UK</w:t>
      </w:r>
      <w:r>
        <w:rPr>
          <w:color w:val="auto"/>
        </w:rPr>
        <w:t xml:space="preserve"> Innovation Center, universities such as </w:t>
      </w:r>
      <w:r>
        <w:rPr>
          <w:rFonts w:hint="eastAsia"/>
          <w:color w:val="auto"/>
        </w:rPr>
        <w:t>Oxford</w:t>
      </w:r>
      <w:r>
        <w:rPr>
          <w:color w:val="auto"/>
        </w:rPr>
        <w:t xml:space="preserve"> University and Imperial</w:t>
      </w:r>
      <w:r>
        <w:rPr>
          <w:rFonts w:hint="eastAsia"/>
          <w:color w:val="auto"/>
        </w:rPr>
        <w:t xml:space="preserve"> College</w:t>
      </w:r>
      <w:r>
        <w:rPr>
          <w:color w:val="auto"/>
        </w:rPr>
        <w:t xml:space="preserve">, as well as company visits to </w:t>
      </w:r>
      <w:r>
        <w:rPr>
          <w:rFonts w:hint="eastAsia"/>
          <w:color w:val="auto"/>
        </w:rPr>
        <w:t>Anthemis Group</w:t>
      </w:r>
      <w:r>
        <w:rPr>
          <w:color w:val="auto"/>
        </w:rPr>
        <w:t xml:space="preserve">, etc. </w:t>
      </w:r>
    </w:p>
    <w:p>
      <w:pPr>
        <w:rPr>
          <w:color w:val="auto"/>
        </w:rPr>
      </w:pPr>
    </w:p>
    <w:p>
      <w:pPr>
        <w:rPr>
          <w:color w:val="auto"/>
        </w:rPr>
      </w:pPr>
      <w:r>
        <w:rPr>
          <w:rFonts w:hint="eastAsia"/>
          <w:color w:val="auto"/>
        </w:rPr>
        <w:t>Th</w:t>
      </w:r>
      <w:r>
        <w:rPr>
          <w:color w:val="auto"/>
        </w:rPr>
        <w:t>e information for the delegation of this itinerary is as following</w:t>
      </w:r>
      <w:r>
        <w:rPr>
          <w:rFonts w:hint="eastAsia"/>
          <w:color w:val="auto"/>
        </w:rPr>
        <w:t>:</w:t>
      </w:r>
    </w:p>
    <w:tbl>
      <w:tblPr>
        <w:tblStyle w:val="4"/>
        <w:tblW w:w="8931" w:type="dxa"/>
        <w:jc w:val="center"/>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1701"/>
        <w:gridCol w:w="993"/>
        <w:gridCol w:w="1275"/>
        <w:gridCol w:w="2127"/>
        <w:gridCol w:w="2835"/>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rFonts w:hint="eastAsia"/>
                <w:b/>
                <w:bCs/>
                <w:color w:val="auto"/>
              </w:rPr>
              <w:t>N</w:t>
            </w:r>
            <w:r>
              <w:rPr>
                <w:b/>
                <w:bCs/>
                <w:color w:val="auto"/>
              </w:rPr>
              <w:t>ame</w:t>
            </w:r>
          </w:p>
        </w:tc>
        <w:tc>
          <w:tcPr>
            <w:tcW w:w="993" w:type="dxa"/>
            <w:vAlign w:val="top"/>
          </w:tcPr>
          <w:p>
            <w:pPr>
              <w:rPr>
                <w:b/>
                <w:bCs/>
                <w:color w:val="auto"/>
              </w:rPr>
            </w:pPr>
            <w:r>
              <w:rPr>
                <w:rFonts w:hint="eastAsia"/>
                <w:b/>
                <w:bCs/>
                <w:color w:val="auto"/>
              </w:rPr>
              <w:t>Gender</w:t>
            </w:r>
          </w:p>
        </w:tc>
        <w:tc>
          <w:tcPr>
            <w:tcW w:w="1275" w:type="dxa"/>
            <w:vAlign w:val="top"/>
          </w:tcPr>
          <w:p>
            <w:pPr>
              <w:rPr>
                <w:b/>
                <w:bCs/>
                <w:color w:val="auto"/>
              </w:rPr>
            </w:pPr>
            <w:r>
              <w:rPr>
                <w:rFonts w:hint="eastAsia"/>
                <w:b/>
                <w:bCs/>
                <w:color w:val="auto"/>
              </w:rPr>
              <w:t>DoB</w:t>
            </w:r>
          </w:p>
        </w:tc>
        <w:tc>
          <w:tcPr>
            <w:tcW w:w="2127" w:type="dxa"/>
            <w:vAlign w:val="center"/>
          </w:tcPr>
          <w:p>
            <w:pPr>
              <w:rPr>
                <w:b/>
                <w:bCs/>
                <w:color w:val="auto"/>
              </w:rPr>
            </w:pPr>
            <w:r>
              <w:rPr>
                <w:rFonts w:hint="eastAsia"/>
                <w:b/>
                <w:bCs/>
                <w:color w:val="auto"/>
              </w:rPr>
              <w:t>O</w:t>
            </w:r>
            <w:r>
              <w:rPr>
                <w:b/>
                <w:bCs/>
                <w:color w:val="auto"/>
              </w:rPr>
              <w:t>rganization</w:t>
            </w:r>
          </w:p>
        </w:tc>
        <w:tc>
          <w:tcPr>
            <w:tcW w:w="2835" w:type="dxa"/>
            <w:vAlign w:val="top"/>
          </w:tcPr>
          <w:p>
            <w:pPr>
              <w:rPr>
                <w:b/>
                <w:bCs/>
                <w:color w:val="auto"/>
              </w:rPr>
            </w:pPr>
            <w:r>
              <w:rPr>
                <w:rFonts w:hint="eastAsia"/>
                <w:b/>
                <w:bCs/>
                <w:color w:val="auto"/>
              </w:rPr>
              <w:t>P</w:t>
            </w:r>
            <w:r>
              <w:rPr>
                <w:b/>
                <w:bCs/>
                <w:color w:val="auto"/>
              </w:rPr>
              <w:t>osition</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rFonts w:hint="eastAsia"/>
                <w:bCs/>
                <w:color w:val="auto"/>
              </w:rPr>
              <w:t>Shao</w:t>
            </w:r>
            <w:r>
              <w:rPr>
                <w:bCs/>
                <w:color w:val="auto"/>
              </w:rPr>
              <w:t xml:space="preserve"> Shun</w:t>
            </w:r>
            <w:r>
              <w:rPr>
                <w:rFonts w:hint="eastAsia"/>
                <w:bCs/>
                <w:color w:val="auto"/>
              </w:rPr>
              <w:t>ch</w:t>
            </w:r>
            <w:r>
              <w:rPr>
                <w:bCs/>
                <w:color w:val="auto"/>
              </w:rPr>
              <w:t>ang</w:t>
            </w:r>
          </w:p>
        </w:tc>
        <w:tc>
          <w:tcPr>
            <w:tcW w:w="993" w:type="dxa"/>
            <w:vAlign w:val="top"/>
          </w:tcPr>
          <w:p>
            <w:pPr>
              <w:rPr>
                <w:color w:val="auto"/>
              </w:rPr>
            </w:pPr>
            <w:r>
              <w:rPr>
                <w:rFonts w:hint="eastAsia"/>
                <w:color w:val="auto"/>
              </w:rPr>
              <w:t>M</w:t>
            </w:r>
          </w:p>
        </w:tc>
        <w:tc>
          <w:tcPr>
            <w:tcW w:w="1275" w:type="dxa"/>
            <w:vAlign w:val="top"/>
          </w:tcPr>
          <w:p>
            <w:pPr>
              <w:rPr>
                <w:color w:val="auto"/>
              </w:rPr>
            </w:pPr>
            <w:r>
              <w:rPr>
                <w:rFonts w:hint="eastAsia"/>
                <w:color w:val="auto"/>
              </w:rPr>
              <w:t>19</w:t>
            </w:r>
            <w:r>
              <w:rPr>
                <w:color w:val="auto"/>
              </w:rPr>
              <w:t>59</w:t>
            </w:r>
            <w:r>
              <w:rPr>
                <w:rFonts w:hint="eastAsia"/>
                <w:color w:val="auto"/>
              </w:rPr>
              <w:t>.</w:t>
            </w:r>
            <w:r>
              <w:rPr>
                <w:color w:val="auto"/>
              </w:rPr>
              <w:t>5</w:t>
            </w:r>
            <w:r>
              <w:rPr>
                <w:rFonts w:hint="eastAsia"/>
                <w:color w:val="auto"/>
              </w:rPr>
              <w:t>.1</w:t>
            </w:r>
          </w:p>
        </w:tc>
        <w:tc>
          <w:tcPr>
            <w:tcW w:w="2127" w:type="dxa"/>
            <w:vMerge w:val="restart"/>
            <w:vAlign w:val="center"/>
          </w:tcPr>
          <w:p>
            <w:pPr>
              <w:rPr>
                <w:color w:val="auto"/>
              </w:rPr>
            </w:pPr>
            <w:r>
              <w:rPr>
                <w:color w:val="auto"/>
              </w:rPr>
              <w:t>Z</w:t>
            </w:r>
            <w:r>
              <w:rPr>
                <w:rFonts w:hint="eastAsia"/>
                <w:color w:val="auto"/>
              </w:rPr>
              <w:t>hong</w:t>
            </w:r>
            <w:r>
              <w:rPr>
                <w:color w:val="auto"/>
              </w:rPr>
              <w:t>guancun Development Group</w:t>
            </w:r>
          </w:p>
        </w:tc>
        <w:tc>
          <w:tcPr>
            <w:tcW w:w="2835" w:type="dxa"/>
            <w:vAlign w:val="top"/>
          </w:tcPr>
          <w:p>
            <w:pPr>
              <w:rPr>
                <w:color w:val="auto"/>
              </w:rPr>
            </w:pPr>
            <w:r>
              <w:rPr>
                <w:color w:val="auto"/>
              </w:rPr>
              <w:t>Assistant General Manager</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Cs/>
                <w:color w:val="auto"/>
              </w:rPr>
            </w:pPr>
            <w:r>
              <w:rPr>
                <w:bCs/>
                <w:color w:val="auto"/>
              </w:rPr>
              <w:t>Qiu</w:t>
            </w:r>
            <w:r>
              <w:rPr>
                <w:rFonts w:hint="eastAsia"/>
                <w:bCs/>
                <w:color w:val="auto"/>
              </w:rPr>
              <w:t xml:space="preserve"> </w:t>
            </w:r>
            <w:r>
              <w:rPr>
                <w:bCs/>
                <w:color w:val="auto"/>
              </w:rPr>
              <w:t>lijing</w:t>
            </w:r>
          </w:p>
        </w:tc>
        <w:tc>
          <w:tcPr>
            <w:tcW w:w="993" w:type="dxa"/>
            <w:vAlign w:val="top"/>
          </w:tcPr>
          <w:p>
            <w:pPr>
              <w:rPr>
                <w:color w:val="auto"/>
              </w:rPr>
            </w:pPr>
            <w:r>
              <w:rPr>
                <w:rFonts w:hint="eastAsia"/>
                <w:color w:val="auto"/>
              </w:rPr>
              <w:t>F</w:t>
            </w:r>
          </w:p>
        </w:tc>
        <w:tc>
          <w:tcPr>
            <w:tcW w:w="1275" w:type="dxa"/>
            <w:vAlign w:val="top"/>
          </w:tcPr>
          <w:p>
            <w:pPr>
              <w:rPr>
                <w:color w:val="auto"/>
              </w:rPr>
            </w:pPr>
            <w:r>
              <w:rPr>
                <w:rFonts w:hint="eastAsia"/>
                <w:color w:val="auto"/>
              </w:rPr>
              <w:t>1978.7.16</w:t>
            </w:r>
          </w:p>
        </w:tc>
        <w:tc>
          <w:tcPr>
            <w:tcW w:w="2127" w:type="dxa"/>
            <w:vMerge w:val="continue"/>
            <w:vAlign w:val="center"/>
          </w:tcPr>
          <w:p>
            <w:pPr>
              <w:rPr>
                <w:color w:val="auto"/>
              </w:rPr>
            </w:pPr>
          </w:p>
        </w:tc>
        <w:tc>
          <w:tcPr>
            <w:tcW w:w="2835" w:type="dxa"/>
            <w:vAlign w:val="top"/>
          </w:tcPr>
          <w:p>
            <w:pPr>
              <w:rPr>
                <w:color w:val="auto"/>
              </w:rPr>
            </w:pPr>
            <w:r>
              <w:rPr>
                <w:color w:val="auto"/>
              </w:rPr>
              <w:t>Deputy</w:t>
            </w:r>
            <w:r>
              <w:rPr>
                <w:rFonts w:hint="eastAsia"/>
                <w:color w:val="auto"/>
              </w:rPr>
              <w:t xml:space="preserve"> Director of</w:t>
            </w:r>
          </w:p>
          <w:p>
            <w:pPr>
              <w:rPr>
                <w:color w:val="auto"/>
              </w:rPr>
            </w:pPr>
            <w:r>
              <w:rPr>
                <w:rFonts w:hint="eastAsia"/>
                <w:color w:val="auto"/>
              </w:rPr>
              <w:t>International Business Dept.</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bCs/>
                <w:color w:val="auto"/>
              </w:rPr>
              <w:t>Zhang Le</w:t>
            </w:r>
          </w:p>
        </w:tc>
        <w:tc>
          <w:tcPr>
            <w:tcW w:w="993" w:type="dxa"/>
            <w:vAlign w:val="top"/>
          </w:tcPr>
          <w:p>
            <w:pPr>
              <w:rPr>
                <w:color w:val="auto"/>
              </w:rPr>
            </w:pPr>
            <w:r>
              <w:rPr>
                <w:rFonts w:hint="eastAsia"/>
                <w:color w:val="auto"/>
              </w:rPr>
              <w:t>M</w:t>
            </w:r>
          </w:p>
        </w:tc>
        <w:tc>
          <w:tcPr>
            <w:tcW w:w="1275" w:type="dxa"/>
            <w:vAlign w:val="top"/>
          </w:tcPr>
          <w:p>
            <w:pPr>
              <w:rPr>
                <w:color w:val="auto"/>
              </w:rPr>
            </w:pPr>
            <w:r>
              <w:rPr>
                <w:rFonts w:hint="eastAsia"/>
                <w:color w:val="auto"/>
              </w:rPr>
              <w:t>19</w:t>
            </w:r>
            <w:r>
              <w:rPr>
                <w:color w:val="auto"/>
              </w:rPr>
              <w:t>84</w:t>
            </w:r>
            <w:r>
              <w:rPr>
                <w:rFonts w:hint="eastAsia"/>
                <w:color w:val="auto"/>
              </w:rPr>
              <w:t>.</w:t>
            </w:r>
            <w:r>
              <w:rPr>
                <w:color w:val="auto"/>
              </w:rPr>
              <w:t>8</w:t>
            </w:r>
            <w:r>
              <w:rPr>
                <w:rFonts w:hint="eastAsia"/>
                <w:color w:val="auto"/>
              </w:rPr>
              <w:t>.</w:t>
            </w:r>
            <w:r>
              <w:rPr>
                <w:color w:val="auto"/>
              </w:rPr>
              <w:t>3</w:t>
            </w:r>
          </w:p>
        </w:tc>
        <w:tc>
          <w:tcPr>
            <w:tcW w:w="2127" w:type="dxa"/>
            <w:vMerge w:val="restart"/>
            <w:vAlign w:val="center"/>
          </w:tcPr>
          <w:p>
            <w:pPr>
              <w:rPr>
                <w:color w:val="auto"/>
              </w:rPr>
            </w:pPr>
            <w:r>
              <w:rPr>
                <w:color w:val="auto"/>
              </w:rPr>
              <w:t>Beijing Intellectual Property Operations Management Co.,</w:t>
            </w:r>
            <w:r>
              <w:rPr>
                <w:rFonts w:hint="eastAsia"/>
                <w:color w:val="auto"/>
              </w:rPr>
              <w:t>L</w:t>
            </w:r>
            <w:r>
              <w:rPr>
                <w:color w:val="auto"/>
              </w:rPr>
              <w:t>td</w:t>
            </w:r>
          </w:p>
        </w:tc>
        <w:tc>
          <w:tcPr>
            <w:tcW w:w="2835" w:type="dxa"/>
            <w:vAlign w:val="top"/>
          </w:tcPr>
          <w:p>
            <w:pPr>
              <w:rPr>
                <w:color w:val="auto"/>
              </w:rPr>
            </w:pPr>
            <w:r>
              <w:rPr>
                <w:color w:val="auto"/>
              </w:rPr>
              <w:t xml:space="preserve">Assistant </w:t>
            </w:r>
            <w:r>
              <w:rPr>
                <w:rFonts w:hint="eastAsia"/>
                <w:color w:val="auto"/>
              </w:rPr>
              <w:t>General</w:t>
            </w:r>
            <w:r>
              <w:rPr>
                <w:color w:val="auto"/>
              </w:rPr>
              <w:t xml:space="preserve"> Manager</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jc w:val="center"/>
        </w:trPr>
        <w:tc>
          <w:tcPr>
            <w:tcW w:w="1701" w:type="dxa"/>
            <w:vAlign w:val="top"/>
          </w:tcPr>
          <w:p>
            <w:pPr>
              <w:rPr>
                <w:b/>
                <w:bCs/>
                <w:color w:val="auto"/>
              </w:rPr>
            </w:pPr>
            <w:r>
              <w:rPr>
                <w:bCs/>
                <w:color w:val="auto"/>
              </w:rPr>
              <w:t>He Yanfang</w:t>
            </w:r>
          </w:p>
        </w:tc>
        <w:tc>
          <w:tcPr>
            <w:tcW w:w="993" w:type="dxa"/>
            <w:vAlign w:val="top"/>
          </w:tcPr>
          <w:p>
            <w:pPr>
              <w:rPr>
                <w:color w:val="auto"/>
              </w:rPr>
            </w:pPr>
            <w:r>
              <w:rPr>
                <w:rFonts w:hint="eastAsia"/>
                <w:color w:val="auto"/>
              </w:rPr>
              <w:t>F</w:t>
            </w:r>
          </w:p>
        </w:tc>
        <w:tc>
          <w:tcPr>
            <w:tcW w:w="1275" w:type="dxa"/>
            <w:vAlign w:val="top"/>
          </w:tcPr>
          <w:p>
            <w:pPr>
              <w:rPr>
                <w:color w:val="auto"/>
              </w:rPr>
            </w:pPr>
            <w:r>
              <w:rPr>
                <w:rFonts w:hint="eastAsia"/>
                <w:color w:val="auto"/>
              </w:rPr>
              <w:t>19</w:t>
            </w:r>
            <w:r>
              <w:rPr>
                <w:color w:val="auto"/>
              </w:rPr>
              <w:t>82</w:t>
            </w:r>
            <w:r>
              <w:rPr>
                <w:rFonts w:hint="eastAsia"/>
                <w:color w:val="auto"/>
              </w:rPr>
              <w:t>.4.2</w:t>
            </w:r>
            <w:r>
              <w:rPr>
                <w:color w:val="auto"/>
              </w:rPr>
              <w:t>7</w:t>
            </w:r>
          </w:p>
        </w:tc>
        <w:tc>
          <w:tcPr>
            <w:tcW w:w="2127" w:type="dxa"/>
            <w:vMerge w:val="continue"/>
            <w:vAlign w:val="center"/>
          </w:tcPr>
          <w:p>
            <w:pPr>
              <w:rPr>
                <w:color w:val="auto"/>
              </w:rPr>
            </w:pPr>
          </w:p>
        </w:tc>
        <w:tc>
          <w:tcPr>
            <w:tcW w:w="2835" w:type="dxa"/>
            <w:vAlign w:val="top"/>
          </w:tcPr>
          <w:p>
            <w:pPr>
              <w:rPr>
                <w:color w:val="auto"/>
              </w:rPr>
            </w:pPr>
            <w:r>
              <w:rPr>
                <w:rFonts w:hint="eastAsia"/>
                <w:color w:val="auto"/>
              </w:rPr>
              <w:t xml:space="preserve">Director of </w:t>
            </w:r>
            <w:r>
              <w:rPr>
                <w:color w:val="auto"/>
              </w:rPr>
              <w:t>Planning &amp; Marketing Dep</w:t>
            </w:r>
            <w:r>
              <w:rPr>
                <w:rFonts w:hint="eastAsia"/>
                <w:color w:val="auto"/>
              </w:rPr>
              <w:t>t.</w:t>
            </w:r>
          </w:p>
        </w:tc>
      </w:tr>
    </w:tbl>
    <w:p>
      <w:pPr>
        <w:rPr>
          <w:color w:val="auto"/>
        </w:rPr>
      </w:pPr>
    </w:p>
    <w:p>
      <w:pPr>
        <w:rPr>
          <w:color w:val="auto"/>
        </w:rPr>
      </w:pPr>
    </w:p>
    <w:p>
      <w:pPr>
        <w:rPr>
          <w:color w:val="auto"/>
        </w:rPr>
      </w:pPr>
      <w:r>
        <w:rPr>
          <w:color w:val="auto"/>
        </w:rPr>
        <w:t>Best regards,</w:t>
      </w:r>
    </w:p>
    <w:p>
      <w:pPr>
        <w:rPr>
          <w:color w:val="auto"/>
        </w:rPr>
      </w:pPr>
    </w:p>
    <w:p>
      <w:pPr>
        <w:rPr>
          <w:rFonts w:hint="eastAsia" w:eastAsia="宋体"/>
          <w:color w:val="auto"/>
          <w:lang w:val="en-US" w:eastAsia="zh-CN"/>
        </w:rPr>
      </w:pPr>
      <w:r>
        <w:rPr>
          <w:rFonts w:hint="eastAsia"/>
          <w:color w:val="auto"/>
          <w:lang w:val="en-US" w:eastAsia="zh-CN"/>
        </w:rPr>
        <w:t>Liu Zhenyu</w:t>
      </w:r>
    </w:p>
    <w:p>
      <w:pPr>
        <w:rPr>
          <w:rFonts w:hint="eastAsia" w:eastAsia="宋体"/>
          <w:color w:val="auto"/>
          <w:lang w:val="en-US" w:eastAsia="zh-CN"/>
        </w:rPr>
      </w:pPr>
      <w:r>
        <w:rPr>
          <w:rFonts w:hint="eastAsia" w:eastAsia="宋体"/>
          <w:color w:val="auto"/>
          <w:lang w:val="en-US" w:eastAsia="zh-CN"/>
        </w:rPr>
        <w:t>IP Group plc</w:t>
      </w:r>
    </w:p>
    <w:p>
      <w:pPr>
        <w:jc w:val="center"/>
        <w:rPr>
          <w:rFonts w:hint="eastAsia" w:ascii="方正小标宋简体" w:eastAsia="方正小标宋简体"/>
          <w:color w:val="auto"/>
          <w:sz w:val="44"/>
          <w:szCs w:val="44"/>
          <w:lang w:eastAsia="zh-CN"/>
        </w:rPr>
      </w:pPr>
      <w:r>
        <w:rPr>
          <w:rFonts w:hint="eastAsia" w:ascii="Arial" w:hAnsi="Arial" w:eastAsia="仿宋_GB2312" w:cs="Arial"/>
          <w:color w:val="auto"/>
          <w:sz w:val="32"/>
          <w:szCs w:val="32"/>
          <w:lang w:val="en-US" w:eastAsia="zh-CN"/>
        </w:rPr>
        <w:br w:type="page"/>
      </w:r>
      <w:r>
        <w:rPr>
          <w:rFonts w:hint="eastAsia" w:ascii="方正小标宋简体" w:eastAsia="方正小标宋简体"/>
          <w:color w:val="auto"/>
          <w:sz w:val="44"/>
          <w:szCs w:val="44"/>
          <w:lang w:eastAsia="zh-CN"/>
        </w:rPr>
        <w:t>英国IP Group邀请函</w:t>
      </w:r>
    </w:p>
    <w:p>
      <w:pPr>
        <w:rPr>
          <w:rFonts w:hint="eastAsia" w:ascii="仿宋_GB2312" w:eastAsia="仿宋_GB2312"/>
          <w:color w:val="auto"/>
          <w:sz w:val="32"/>
          <w:szCs w:val="32"/>
        </w:rPr>
      </w:pPr>
      <w:r>
        <w:rPr>
          <w:rFonts w:hint="eastAsia" w:ascii="仿宋_GB2312" w:eastAsia="仿宋_GB2312"/>
          <w:color w:val="auto"/>
          <w:sz w:val="32"/>
          <w:szCs w:val="32"/>
        </w:rPr>
        <w:t>2018年8月30日</w:t>
      </w:r>
    </w:p>
    <w:p>
      <w:pPr>
        <w:rPr>
          <w:rFonts w:hint="eastAsia" w:ascii="仿宋_GB2312" w:eastAsia="仿宋_GB2312"/>
          <w:color w:val="auto"/>
          <w:sz w:val="32"/>
          <w:szCs w:val="32"/>
        </w:rPr>
      </w:pPr>
    </w:p>
    <w:p>
      <w:pPr>
        <w:rPr>
          <w:rFonts w:hint="eastAsia" w:ascii="仿宋_GB2312" w:eastAsia="仿宋_GB2312"/>
          <w:color w:val="auto"/>
          <w:sz w:val="32"/>
          <w:szCs w:val="32"/>
        </w:rPr>
      </w:pPr>
      <w:r>
        <w:rPr>
          <w:rFonts w:hint="eastAsia" w:ascii="仿宋_GB2312" w:eastAsia="仿宋_GB2312"/>
          <w:color w:val="auto"/>
          <w:sz w:val="32"/>
          <w:szCs w:val="32"/>
        </w:rPr>
        <w:t>中关村发展集团</w:t>
      </w:r>
    </w:p>
    <w:p>
      <w:pPr>
        <w:rPr>
          <w:rFonts w:hint="eastAsia" w:ascii="仿宋_GB2312" w:eastAsia="仿宋_GB2312"/>
          <w:color w:val="auto"/>
          <w:sz w:val="32"/>
          <w:szCs w:val="32"/>
        </w:rPr>
      </w:pPr>
      <w:r>
        <w:rPr>
          <w:rFonts w:hint="eastAsia" w:ascii="仿宋_GB2312" w:eastAsia="仿宋_GB2312"/>
          <w:color w:val="auto"/>
          <w:sz w:val="32"/>
          <w:szCs w:val="32"/>
        </w:rPr>
        <w:t>西三环北路2A号7号楼10楼</w:t>
      </w:r>
    </w:p>
    <w:p>
      <w:pPr>
        <w:rPr>
          <w:rFonts w:hint="eastAsia" w:ascii="仿宋_GB2312" w:eastAsia="仿宋_GB2312"/>
          <w:color w:val="auto"/>
          <w:sz w:val="32"/>
          <w:szCs w:val="32"/>
        </w:rPr>
      </w:pPr>
      <w:r>
        <w:rPr>
          <w:rFonts w:hint="eastAsia" w:ascii="仿宋_GB2312" w:eastAsia="仿宋_GB2312"/>
          <w:color w:val="auto"/>
          <w:sz w:val="32"/>
          <w:szCs w:val="32"/>
        </w:rPr>
        <w:t>海淀区</w:t>
      </w:r>
    </w:p>
    <w:p>
      <w:pPr>
        <w:rPr>
          <w:rFonts w:hint="eastAsia" w:ascii="仿宋_GB2312" w:eastAsia="仿宋_GB2312"/>
          <w:color w:val="auto"/>
          <w:sz w:val="32"/>
          <w:szCs w:val="32"/>
        </w:rPr>
      </w:pPr>
      <w:r>
        <w:rPr>
          <w:rFonts w:hint="eastAsia" w:ascii="仿宋_GB2312" w:eastAsia="仿宋_GB2312"/>
          <w:color w:val="auto"/>
          <w:sz w:val="32"/>
          <w:szCs w:val="32"/>
        </w:rPr>
        <w:t>北京100089</w:t>
      </w:r>
    </w:p>
    <w:p>
      <w:pPr>
        <w:rPr>
          <w:rFonts w:hint="eastAsia" w:ascii="仿宋_GB2312" w:eastAsia="仿宋_GB2312"/>
          <w:color w:val="auto"/>
          <w:sz w:val="32"/>
          <w:szCs w:val="32"/>
        </w:rPr>
      </w:pPr>
      <w:r>
        <w:rPr>
          <w:rFonts w:hint="eastAsia" w:ascii="仿宋_GB2312" w:eastAsia="仿宋_GB2312"/>
          <w:color w:val="auto"/>
          <w:sz w:val="32"/>
          <w:szCs w:val="32"/>
        </w:rPr>
        <w:t>P.R.China</w:t>
      </w:r>
    </w:p>
    <w:p>
      <w:pPr>
        <w:rPr>
          <w:rFonts w:hint="eastAsia" w:ascii="仿宋_GB2312" w:eastAsia="仿宋_GB2312"/>
          <w:color w:val="auto"/>
          <w:sz w:val="32"/>
          <w:szCs w:val="32"/>
        </w:rPr>
      </w:pPr>
    </w:p>
    <w:p>
      <w:pPr>
        <w:rPr>
          <w:rFonts w:hint="eastAsia" w:ascii="仿宋_GB2312" w:eastAsia="仿宋_GB2312"/>
          <w:color w:val="auto"/>
          <w:sz w:val="32"/>
          <w:szCs w:val="32"/>
        </w:rPr>
      </w:pPr>
      <w:r>
        <w:rPr>
          <w:rFonts w:hint="eastAsia" w:ascii="仿宋_GB2312" w:eastAsia="仿宋_GB2312"/>
          <w:color w:val="auto"/>
          <w:sz w:val="32"/>
          <w:szCs w:val="32"/>
        </w:rPr>
        <w:t>亲爱的邵顺昌先生，</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七月份与您的见面非常愉快。为了进一步深入我们在北京的讨论，推动我们的合作，我们邀请您2018年10月或2018年11月访问伦敦。</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我们还将帮助您与英国的当地合作伙伴建立联系，包括剑桥大学，牛津大学，伦敦帝国理工学院，Anthemis集团等。在ZGC的英国业务方面，我们希望可以帮助您奠定坚实的基础。</w:t>
      </w:r>
    </w:p>
    <w:p>
      <w:pPr>
        <w:ind w:firstLine="640" w:firstLineChars="200"/>
        <w:rPr>
          <w:rFonts w:hint="eastAsia" w:ascii="仿宋_GB2312" w:eastAsia="仿宋_GB2312"/>
          <w:color w:val="auto"/>
          <w:sz w:val="32"/>
          <w:szCs w:val="32"/>
        </w:rPr>
      </w:pPr>
    </w:p>
    <w:p>
      <w:pPr>
        <w:rPr>
          <w:rFonts w:hint="eastAsia" w:ascii="仿宋_GB2312" w:eastAsia="仿宋_GB2312"/>
          <w:color w:val="auto"/>
          <w:sz w:val="32"/>
          <w:szCs w:val="32"/>
        </w:rPr>
      </w:pPr>
      <w:r>
        <w:rPr>
          <w:rFonts w:hint="eastAsia" w:ascii="仿宋_GB2312" w:eastAsia="仿宋_GB2312"/>
          <w:color w:val="auto"/>
          <w:sz w:val="32"/>
          <w:szCs w:val="32"/>
        </w:rPr>
        <w:t>本行程授权的信息如下：</w:t>
      </w:r>
    </w:p>
    <w:tbl>
      <w:tblPr>
        <w:tblStyle w:val="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姓名</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性别</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出生日期</w:t>
            </w:r>
          </w:p>
        </w:tc>
        <w:tc>
          <w:tcPr>
            <w:tcW w:w="1705"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单位名称</w:t>
            </w:r>
          </w:p>
        </w:tc>
        <w:tc>
          <w:tcPr>
            <w:tcW w:w="1705"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职务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邵顺昌</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男</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1959.5.1</w:t>
            </w:r>
          </w:p>
        </w:tc>
        <w:tc>
          <w:tcPr>
            <w:tcW w:w="1705" w:type="dxa"/>
            <w:vMerge w:val="restart"/>
            <w:vAlign w:val="top"/>
          </w:tcPr>
          <w:p>
            <w:pPr>
              <w:rPr>
                <w:rFonts w:hint="eastAsia" w:ascii="仿宋_GB2312" w:eastAsia="仿宋_GB2312"/>
                <w:color w:val="auto"/>
                <w:sz w:val="32"/>
                <w:szCs w:val="32"/>
              </w:rPr>
            </w:pPr>
            <w:r>
              <w:rPr>
                <w:rFonts w:hint="eastAsia" w:ascii="仿宋_GB2312" w:eastAsia="仿宋_GB2312"/>
                <w:color w:val="auto"/>
                <w:sz w:val="32"/>
                <w:szCs w:val="32"/>
              </w:rPr>
              <w:t>中关村发展集团</w:t>
            </w:r>
          </w:p>
        </w:tc>
        <w:tc>
          <w:tcPr>
            <w:tcW w:w="1705"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总经理助理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裘里晶</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女</w:t>
            </w:r>
          </w:p>
        </w:tc>
        <w:tc>
          <w:tcPr>
            <w:tcW w:w="1704"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19780716</w:t>
            </w:r>
          </w:p>
        </w:tc>
        <w:tc>
          <w:tcPr>
            <w:tcW w:w="1705" w:type="dxa"/>
            <w:vMerge w:val="continue"/>
            <w:vAlign w:val="top"/>
          </w:tcPr>
          <w:p>
            <w:pPr>
              <w:rPr>
                <w:rFonts w:hint="eastAsia" w:ascii="仿宋_GB2312" w:eastAsia="仿宋_GB2312"/>
                <w:color w:val="auto"/>
                <w:sz w:val="32"/>
                <w:szCs w:val="32"/>
              </w:rPr>
            </w:pPr>
          </w:p>
        </w:tc>
        <w:tc>
          <w:tcPr>
            <w:tcW w:w="1705" w:type="dxa"/>
            <w:vAlign w:val="top"/>
          </w:tcPr>
          <w:p>
            <w:pPr>
              <w:rPr>
                <w:rFonts w:hint="eastAsia" w:ascii="仿宋_GB2312" w:eastAsia="仿宋_GB2312"/>
                <w:color w:val="auto"/>
                <w:sz w:val="32"/>
                <w:szCs w:val="32"/>
              </w:rPr>
            </w:pPr>
            <w:r>
              <w:rPr>
                <w:rFonts w:hint="eastAsia" w:ascii="仿宋_GB2312" w:eastAsia="仿宋_GB2312"/>
                <w:color w:val="auto"/>
                <w:sz w:val="32"/>
                <w:szCs w:val="32"/>
              </w:rPr>
              <w:t>海外业务部副部长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张乐</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男</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1984.8.3</w:t>
            </w:r>
          </w:p>
        </w:tc>
        <w:tc>
          <w:tcPr>
            <w:tcW w:w="1705" w:type="dxa"/>
            <w:vMerge w:val="restart"/>
            <w:vAlign w:val="top"/>
          </w:tcPr>
          <w:p>
            <w:pPr>
              <w:rPr>
                <w:rFonts w:ascii="仿宋_GB2312" w:eastAsia="仿宋_GB2312"/>
                <w:color w:val="auto"/>
                <w:sz w:val="32"/>
                <w:szCs w:val="32"/>
              </w:rPr>
            </w:pPr>
            <w:r>
              <w:rPr>
                <w:rFonts w:hint="eastAsia" w:ascii="仿宋_GB2312" w:eastAsia="仿宋_GB2312"/>
                <w:color w:val="auto"/>
                <w:sz w:val="32"/>
                <w:szCs w:val="32"/>
              </w:rPr>
              <w:t>北京知识产权运营管理有限公司</w:t>
            </w:r>
          </w:p>
        </w:tc>
        <w:tc>
          <w:tcPr>
            <w:tcW w:w="1705" w:type="dxa"/>
            <w:vAlign w:val="top"/>
          </w:tcPr>
          <w:p>
            <w:pPr>
              <w:rPr>
                <w:rFonts w:ascii="仿宋_GB2312" w:eastAsia="仿宋_GB2312"/>
                <w:color w:val="auto"/>
                <w:sz w:val="32"/>
                <w:szCs w:val="32"/>
              </w:rPr>
            </w:pPr>
            <w:r>
              <w:rPr>
                <w:rFonts w:hint="eastAsia" w:ascii="仿宋_GB2312" w:eastAsia="仿宋_GB2312"/>
                <w:color w:val="auto"/>
                <w:sz w:val="32"/>
                <w:szCs w:val="32"/>
              </w:rPr>
              <w:t>总经理助理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贺延芳</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女</w:t>
            </w:r>
          </w:p>
        </w:tc>
        <w:tc>
          <w:tcPr>
            <w:tcW w:w="1704" w:type="dxa"/>
            <w:vAlign w:val="top"/>
          </w:tcPr>
          <w:p>
            <w:pPr>
              <w:rPr>
                <w:rFonts w:ascii="仿宋_GB2312" w:eastAsia="仿宋_GB2312"/>
                <w:color w:val="auto"/>
                <w:sz w:val="32"/>
                <w:szCs w:val="32"/>
              </w:rPr>
            </w:pPr>
            <w:r>
              <w:rPr>
                <w:rFonts w:hint="eastAsia" w:ascii="仿宋_GB2312" w:eastAsia="仿宋_GB2312"/>
                <w:color w:val="auto"/>
                <w:sz w:val="32"/>
                <w:szCs w:val="32"/>
              </w:rPr>
              <w:t>1982.4.27</w:t>
            </w:r>
          </w:p>
        </w:tc>
        <w:tc>
          <w:tcPr>
            <w:tcW w:w="1705" w:type="dxa"/>
            <w:vMerge w:val="continue"/>
            <w:vAlign w:val="top"/>
          </w:tcPr>
          <w:p>
            <w:pPr>
              <w:rPr>
                <w:rFonts w:ascii="仿宋_GB2312" w:eastAsia="仿宋_GB2312"/>
                <w:color w:val="auto"/>
                <w:sz w:val="32"/>
                <w:szCs w:val="32"/>
              </w:rPr>
            </w:pPr>
          </w:p>
        </w:tc>
        <w:tc>
          <w:tcPr>
            <w:tcW w:w="1705" w:type="dxa"/>
            <w:vAlign w:val="top"/>
          </w:tcPr>
          <w:p>
            <w:pPr>
              <w:rPr>
                <w:rFonts w:ascii="仿宋_GB2312" w:eastAsia="仿宋_GB2312"/>
                <w:color w:val="auto"/>
                <w:sz w:val="32"/>
                <w:szCs w:val="32"/>
              </w:rPr>
            </w:pPr>
            <w:r>
              <w:rPr>
                <w:rFonts w:hint="eastAsia" w:ascii="仿宋_GB2312" w:eastAsia="仿宋_GB2312"/>
                <w:color w:val="auto"/>
                <w:sz w:val="32"/>
                <w:szCs w:val="32"/>
              </w:rPr>
              <w:t>企划市场部部长</w:t>
            </w:r>
          </w:p>
        </w:tc>
      </w:tr>
    </w:tbl>
    <w:p>
      <w:pPr>
        <w:rPr>
          <w:rFonts w:hint="eastAsia" w:ascii="仿宋_GB2312" w:eastAsia="仿宋_GB2312"/>
          <w:color w:val="auto"/>
          <w:sz w:val="32"/>
          <w:szCs w:val="32"/>
        </w:rPr>
      </w:pPr>
    </w:p>
    <w:p>
      <w:pPr>
        <w:rPr>
          <w:rFonts w:hint="eastAsia" w:ascii="仿宋_GB2312" w:eastAsia="仿宋_GB2312"/>
          <w:color w:val="auto"/>
          <w:sz w:val="32"/>
          <w:szCs w:val="32"/>
        </w:rPr>
      </w:pPr>
      <w:r>
        <w:rPr>
          <w:rFonts w:hint="eastAsia" w:ascii="仿宋_GB2312" w:eastAsia="仿宋_GB2312"/>
          <w:color w:val="auto"/>
          <w:sz w:val="32"/>
          <w:szCs w:val="32"/>
        </w:rPr>
        <w:t>期待在伦敦与您相遇！</w:t>
      </w:r>
    </w:p>
    <w:p>
      <w:pPr>
        <w:rPr>
          <w:rFonts w:hint="eastAsia" w:ascii="仿宋_GB2312" w:eastAsia="仿宋_GB2312"/>
          <w:color w:val="auto"/>
          <w:sz w:val="32"/>
          <w:szCs w:val="32"/>
        </w:rPr>
      </w:pPr>
      <w:r>
        <w:rPr>
          <w:rFonts w:hint="eastAsia" w:ascii="仿宋_GB2312" w:eastAsia="仿宋_GB2312"/>
          <w:color w:val="auto"/>
          <w:sz w:val="32"/>
          <w:szCs w:val="32"/>
        </w:rPr>
        <w:t>此致，</w:t>
      </w:r>
    </w:p>
    <w:p>
      <w:pPr>
        <w:rPr>
          <w:rFonts w:hint="eastAsia" w:ascii="仿宋_GB2312" w:eastAsia="仿宋_GB2312"/>
          <w:color w:val="auto"/>
          <w:sz w:val="32"/>
          <w:szCs w:val="32"/>
        </w:rPr>
      </w:pPr>
    </w:p>
    <w:p>
      <w:pPr>
        <w:tabs>
          <w:tab w:val="left" w:pos="1176"/>
        </w:tabs>
        <w:rPr>
          <w:rFonts w:hint="eastAsia" w:ascii="仿宋_GB2312" w:eastAsia="仿宋_GB2312"/>
          <w:color w:val="auto"/>
          <w:sz w:val="32"/>
          <w:szCs w:val="32"/>
        </w:rPr>
      </w:pPr>
      <w:r>
        <w:rPr>
          <w:rFonts w:hint="eastAsia" w:ascii="仿宋_GB2312" w:eastAsia="仿宋_GB2312"/>
          <w:color w:val="auto"/>
          <w:sz w:val="32"/>
          <w:szCs w:val="32"/>
        </w:rPr>
        <w:t>刘振宇</w:t>
      </w:r>
      <w:r>
        <w:rPr>
          <w:rFonts w:hint="eastAsia" w:ascii="仿宋_GB2312" w:eastAsia="仿宋_GB2312"/>
          <w:color w:val="auto"/>
          <w:sz w:val="32"/>
          <w:szCs w:val="32"/>
        </w:rPr>
        <w:tab/>
      </w:r>
      <w:r>
        <w:rPr>
          <w:rFonts w:hint="eastAsia" w:ascii="仿宋_GB2312" w:eastAsia="仿宋_GB2312"/>
          <w:color w:val="auto"/>
          <w:sz w:val="32"/>
          <w:szCs w:val="32"/>
        </w:rPr>
        <w:t>（签名）</w:t>
      </w:r>
    </w:p>
    <w:p>
      <w:pPr>
        <w:rPr>
          <w:rFonts w:hint="eastAsia" w:ascii="仿宋_GB2312" w:eastAsia="仿宋_GB2312"/>
          <w:color w:val="auto"/>
          <w:sz w:val="32"/>
          <w:szCs w:val="32"/>
        </w:rPr>
      </w:pPr>
      <w:r>
        <w:rPr>
          <w:rFonts w:hint="eastAsia" w:ascii="仿宋_GB2312" w:eastAsia="仿宋_GB2312"/>
          <w:color w:val="auto"/>
          <w:sz w:val="32"/>
          <w:szCs w:val="32"/>
        </w:rPr>
        <w:t>清洁技术投资总监</w:t>
      </w:r>
    </w:p>
    <w:p>
      <w:pPr>
        <w:rPr>
          <w:rFonts w:hint="eastAsia" w:ascii="仿宋_GB2312" w:eastAsia="仿宋_GB2312"/>
          <w:color w:val="auto"/>
          <w:sz w:val="32"/>
          <w:szCs w:val="32"/>
        </w:rPr>
      </w:pPr>
      <w:r>
        <w:rPr>
          <w:rFonts w:hint="eastAsia" w:ascii="仿宋_GB2312" w:eastAsia="仿宋_GB2312"/>
          <w:color w:val="auto"/>
          <w:sz w:val="32"/>
          <w:szCs w:val="32"/>
        </w:rPr>
        <w:t>IP Group plc</w:t>
      </w:r>
    </w:p>
    <w:p>
      <w:pPr>
        <w:rPr>
          <w:rFonts w:hint="eastAsia" w:ascii="仿宋_GB2312" w:eastAsia="仿宋_GB2312"/>
          <w:color w:val="auto"/>
          <w:sz w:val="32"/>
          <w:szCs w:val="32"/>
        </w:rPr>
      </w:pPr>
    </w:p>
    <w:p>
      <w:pPr>
        <w:rPr>
          <w:rFonts w:hint="eastAsia" w:ascii="仿宋_GB2312" w:eastAsia="仿宋_GB2312"/>
          <w:color w:val="auto"/>
          <w:sz w:val="32"/>
          <w:szCs w:val="32"/>
        </w:rPr>
      </w:pPr>
      <w:r>
        <w:rPr>
          <w:rFonts w:hint="eastAsia" w:ascii="仿宋_GB2312" w:eastAsia="仿宋_GB2312"/>
          <w:color w:val="auto"/>
          <w:sz w:val="32"/>
          <w:szCs w:val="32"/>
        </w:rPr>
        <w:t>电子邮件：lewis.liu@ipgroupplc.com</w:t>
      </w:r>
    </w:p>
    <w:p>
      <w:pPr>
        <w:rPr>
          <w:rFonts w:hint="eastAsia" w:ascii="仿宋_GB2312" w:eastAsia="仿宋_GB2312"/>
          <w:color w:val="auto"/>
          <w:sz w:val="32"/>
          <w:szCs w:val="32"/>
        </w:rPr>
      </w:pPr>
      <w:r>
        <w:rPr>
          <w:rFonts w:hint="eastAsia" w:ascii="仿宋_GB2312" w:eastAsia="仿宋_GB2312"/>
          <w:color w:val="auto"/>
          <w:sz w:val="32"/>
          <w:szCs w:val="32"/>
        </w:rPr>
        <w:t>电话：+44（0）20 7444 0097</w:t>
      </w:r>
    </w:p>
    <w:p>
      <w:pPr>
        <w:rPr>
          <w:rFonts w:hint="eastAsia" w:ascii="仿宋_GB2312" w:eastAsia="仿宋_GB2312"/>
          <w:color w:val="auto"/>
          <w:sz w:val="32"/>
          <w:szCs w:val="32"/>
        </w:rPr>
      </w:pPr>
      <w:r>
        <w:rPr>
          <w:rFonts w:hint="eastAsia" w:ascii="仿宋_GB2312" w:eastAsia="仿宋_GB2312"/>
          <w:color w:val="auto"/>
          <w:sz w:val="32"/>
          <w:szCs w:val="32"/>
        </w:rPr>
        <w:t>地址：25 Walbrook，伦敦EC4N 8AF，英国</w:t>
      </w:r>
    </w:p>
    <w:p>
      <w:pPr>
        <w:numPr>
          <w:ilvl w:val="0"/>
          <w:numId w:val="0"/>
        </w:numPr>
        <w:ind w:left="580" w:leftChars="0"/>
        <w:jc w:val="both"/>
        <w:rPr>
          <w:rFonts w:hint="eastAsia" w:ascii="Arial" w:hAnsi="Arial" w:eastAsia="仿宋_GB2312" w:cs="Arial"/>
          <w:color w:val="auto"/>
          <w:sz w:val="32"/>
          <w:szCs w:val="32"/>
          <w:lang w:val="en-US" w:eastAsia="zh-CN"/>
        </w:rPr>
      </w:pPr>
    </w:p>
    <w:sectPr>
      <w:pgSz w:w="11906" w:h="16838"/>
      <w:pgMar w:top="2098" w:right="1474" w:bottom="1587" w:left="1587" w:header="851" w:footer="992" w:gutter="0"/>
      <w:paperSrc/>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B9A5B"/>
    <w:multiLevelType w:val="singleLevel"/>
    <w:tmpl w:val="65AB9A5B"/>
    <w:lvl w:ilvl="0" w:tentative="0">
      <w:start w:val="3"/>
      <w:numFmt w:val="chineseCounting"/>
      <w:suff w:val="nothing"/>
      <w:lvlText w:val="（%1）"/>
      <w:lvlJc w:val="left"/>
      <w:rPr>
        <w:rFonts w:hint="eastAsia"/>
      </w:rPr>
    </w:lvl>
  </w:abstractNum>
  <w:abstractNum w:abstractNumId="1">
    <w:nsid w:val="6BEE6809"/>
    <w:multiLevelType w:val="singleLevel"/>
    <w:tmpl w:val="6BEE6809"/>
    <w:lvl w:ilvl="0" w:tentative="0">
      <w:start w:val="3"/>
      <w:numFmt w:val="chineseCounting"/>
      <w:suff w:val="nothing"/>
      <w:lvlText w:val="%1、"/>
      <w:lvlJc w:val="left"/>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王宁">
    <w15:presenceInfo w15:providerId="None" w15:userId="王宁"/>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HWHKpMXsDL8p3ozZcU5vxqZoiI4=" w:salt="LAKvOC7YCLZjnj+wQ2/2ZA=="/>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4868"/>
    <w:rsid w:val="026A2B9A"/>
    <w:rsid w:val="03555A17"/>
    <w:rsid w:val="06E3224B"/>
    <w:rsid w:val="09DF1695"/>
    <w:rsid w:val="0B097157"/>
    <w:rsid w:val="0C5B4541"/>
    <w:rsid w:val="0D4A4C16"/>
    <w:rsid w:val="0E414116"/>
    <w:rsid w:val="0FF07D64"/>
    <w:rsid w:val="18953C57"/>
    <w:rsid w:val="1AEF5B2B"/>
    <w:rsid w:val="1F57075E"/>
    <w:rsid w:val="219950CC"/>
    <w:rsid w:val="23BD1641"/>
    <w:rsid w:val="265C6836"/>
    <w:rsid w:val="26ED6B0A"/>
    <w:rsid w:val="2918665A"/>
    <w:rsid w:val="2A421001"/>
    <w:rsid w:val="2A686C77"/>
    <w:rsid w:val="2BA34FB2"/>
    <w:rsid w:val="2CF13B22"/>
    <w:rsid w:val="2E627F7B"/>
    <w:rsid w:val="2E957F46"/>
    <w:rsid w:val="2EEB00E8"/>
    <w:rsid w:val="2F2C3B18"/>
    <w:rsid w:val="2FCF6E0B"/>
    <w:rsid w:val="32895ED6"/>
    <w:rsid w:val="335265B0"/>
    <w:rsid w:val="373E200B"/>
    <w:rsid w:val="38A6502B"/>
    <w:rsid w:val="3C6E60DA"/>
    <w:rsid w:val="3CF335BB"/>
    <w:rsid w:val="40994D61"/>
    <w:rsid w:val="41B82F4E"/>
    <w:rsid w:val="42DE6D5F"/>
    <w:rsid w:val="43E752FA"/>
    <w:rsid w:val="445743B5"/>
    <w:rsid w:val="45161A4E"/>
    <w:rsid w:val="487546FE"/>
    <w:rsid w:val="491E4E08"/>
    <w:rsid w:val="4A9A27DF"/>
    <w:rsid w:val="5097619B"/>
    <w:rsid w:val="52874B4F"/>
    <w:rsid w:val="559B6368"/>
    <w:rsid w:val="560E51A1"/>
    <w:rsid w:val="5A2A78FC"/>
    <w:rsid w:val="5FB104A9"/>
    <w:rsid w:val="65597479"/>
    <w:rsid w:val="656417F1"/>
    <w:rsid w:val="66081857"/>
    <w:rsid w:val="66100B28"/>
    <w:rsid w:val="66260BDE"/>
    <w:rsid w:val="66745911"/>
    <w:rsid w:val="67217A0F"/>
    <w:rsid w:val="6C401D6E"/>
    <w:rsid w:val="6D137CC5"/>
    <w:rsid w:val="6DBA4D8D"/>
    <w:rsid w:val="769F5BC6"/>
    <w:rsid w:val="76B336E2"/>
    <w:rsid w:val="77140D34"/>
    <w:rsid w:val="77F42565"/>
    <w:rsid w:val="7A6E3E66"/>
    <w:rsid w:val="7B6846CE"/>
    <w:rsid w:val="7C080200"/>
    <w:rsid w:val="7C734B8C"/>
    <w:rsid w:val="7D827B86"/>
    <w:rsid w:val="7EF62F75"/>
    <w:rsid w:val="7F526D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Body Text"/>
    <w:basedOn w:val="1"/>
    <w:qFormat/>
    <w:uiPriority w:val="1"/>
    <w:pPr>
      <w:ind w:left="1700"/>
      <w:jc w:val="left"/>
    </w:pPr>
    <w:rPr>
      <w:rFonts w:ascii="Arial" w:hAnsi="Arial" w:eastAsia="Arial"/>
      <w:kern w:val="0"/>
      <w:sz w:val="18"/>
      <w:szCs w:val="18"/>
      <w:lang w:eastAsia="en-US"/>
    </w:rPr>
  </w:style>
  <w:style w:type="table" w:styleId="5">
    <w:name w:val="Table Grid"/>
    <w:basedOn w:val="4"/>
    <w:qFormat/>
    <w:uiPriority w:val="59"/>
    <w:tblPr>
      <w:tblStyle w:val="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6">
    <w:name w:val="列出段落1"/>
    <w:basedOn w:val="1"/>
    <w:qFormat/>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liyonghui</dc:creator>
  <cp:lastModifiedBy>杨静</cp:lastModifiedBy>
  <dcterms:modified xsi:type="dcterms:W3CDTF">2018-11-16T05:27:08Z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y fmtid="{D5CDD505-2E9C-101B-9397-08002B2CF9AE}" pid="3" name="KSORubyTemplateID">
    <vt:lpwstr>6</vt:lpwstr>
  </property>
</Properties>
</file>