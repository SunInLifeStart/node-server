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EC" w:rsidRDefault="00274BB4">
      <w:pPr>
        <w:spacing w:line="600" w:lineRule="exact"/>
        <w:jc w:val="center"/>
        <w:rPr>
          <w:ins w:id="0" w:author="梁晓雪" w:date="2018-09-04T18:38:00Z"/>
          <w:rFonts w:ascii="方正小标宋简体" w:eastAsia="方正小标宋简体" w:hAnsi="方正小标宋简体" w:cs="方正小标宋简体"/>
          <w:sz w:val="44"/>
          <w:szCs w:val="44"/>
        </w:rPr>
      </w:pPr>
      <w:ins w:id="1" w:author="梁晓雪" w:date="2018-09-04T18:38:00Z">
        <w:r>
          <w:rPr>
            <w:rFonts w:ascii="方正小标宋简体" w:eastAsia="方正小标宋简体" w:hAnsi="方正小标宋简体" w:cs="方正小标宋简体" w:hint="eastAsia"/>
            <w:sz w:val="44"/>
            <w:szCs w:val="44"/>
          </w:rPr>
          <w:t>关于开展中关村发展集团理论学习</w:t>
        </w:r>
      </w:ins>
    </w:p>
    <w:p w:rsidR="00835FEC" w:rsidRDefault="00274BB4">
      <w:pPr>
        <w:spacing w:line="600" w:lineRule="exact"/>
        <w:jc w:val="center"/>
        <w:rPr>
          <w:ins w:id="2" w:author="梁晓雪" w:date="2018-09-04T18:38:00Z"/>
          <w:rFonts w:ascii="方正小标宋简体" w:eastAsia="方正小标宋简体" w:hAnsi="方正小标宋简体" w:cs="方正小标宋简体"/>
          <w:sz w:val="40"/>
          <w:szCs w:val="40"/>
        </w:rPr>
      </w:pPr>
      <w:ins w:id="3" w:author="梁晓雪" w:date="2018-09-04T18:38:00Z">
        <w:r>
          <w:rPr>
            <w:rFonts w:ascii="方正小标宋简体" w:eastAsia="方正小标宋简体" w:hAnsi="方正小标宋简体" w:cs="方正小标宋简体" w:hint="eastAsia"/>
            <w:sz w:val="44"/>
            <w:szCs w:val="44"/>
          </w:rPr>
          <w:t>中心组学习巡视旁听工作的通知</w:t>
        </w:r>
      </w:ins>
    </w:p>
    <w:p w:rsidR="00835FEC" w:rsidRDefault="00835FEC">
      <w:pPr>
        <w:spacing w:line="600" w:lineRule="exact"/>
        <w:rPr>
          <w:ins w:id="4" w:author="梁晓雪" w:date="2018-09-04T18:38:00Z"/>
          <w:rFonts w:ascii="仿宋_GB2312" w:eastAsia="仿宋_GB2312" w:hAnsi="仿宋_GB2312" w:cs="仿宋_GB2312"/>
          <w:sz w:val="32"/>
          <w:szCs w:val="32"/>
          <w:lang w:bidi="ar"/>
        </w:rPr>
      </w:pPr>
    </w:p>
    <w:p w:rsidR="00835FEC" w:rsidRDefault="00274BB4">
      <w:pPr>
        <w:spacing w:line="600" w:lineRule="exact"/>
        <w:rPr>
          <w:ins w:id="5" w:author="梁晓雪" w:date="2018-09-04T18:38:00Z"/>
          <w:rFonts w:ascii="仿宋_GB2312" w:eastAsia="仿宋_GB2312" w:hAnsi="仿宋_GB2312" w:cs="仿宋_GB2312"/>
          <w:sz w:val="32"/>
          <w:szCs w:val="32"/>
          <w:lang w:bidi="ar"/>
        </w:rPr>
      </w:pPr>
      <w:ins w:id="6" w:author="梁晓雪" w:date="2018-09-04T18:38:00Z">
        <w:r>
          <w:rPr>
            <w:rFonts w:ascii="仿宋_GB2312" w:eastAsia="仿宋_GB2312" w:hAnsi="仿宋_GB2312" w:cs="仿宋_GB2312" w:hint="eastAsia"/>
            <w:sz w:val="32"/>
            <w:szCs w:val="32"/>
            <w:lang w:bidi="ar"/>
          </w:rPr>
          <w:t>各成员单位党组织：</w:t>
        </w:r>
      </w:ins>
    </w:p>
    <w:p w:rsidR="00835FEC" w:rsidRDefault="00274BB4">
      <w:pPr>
        <w:pStyle w:val="a3"/>
        <w:spacing w:line="600" w:lineRule="exact"/>
        <w:ind w:firstLineChars="200" w:firstLine="640"/>
        <w:rPr>
          <w:ins w:id="7" w:author="梁晓雪" w:date="2018-09-04T18:38:00Z"/>
          <w:rFonts w:ascii="仿宋_GB2312" w:eastAsia="仿宋_GB2312" w:hAnsi="仿宋_GB2312" w:cs="仿宋_GB2312"/>
          <w:b/>
          <w:bCs/>
          <w:sz w:val="32"/>
          <w:szCs w:val="32"/>
        </w:rPr>
      </w:pPr>
      <w:ins w:id="8" w:author="梁晓雪" w:date="2018-09-04T18:38:00Z">
        <w:r>
          <w:rPr>
            <w:rFonts w:ascii="仿宋_GB2312" w:eastAsia="仿宋_GB2312" w:hAnsi="仿宋_GB2312" w:cs="仿宋_GB2312" w:hint="eastAsia"/>
            <w:sz w:val="32"/>
            <w:szCs w:val="32"/>
          </w:rPr>
          <w:t>根据《北京市贯彻</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中国共产党党委（党组）理论学习中心组学习规则</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的实施办法》要求，集团党委宣传部、组织部拟于近期联合开展理论中心组学习巡视旁听工作</w:t>
        </w:r>
        <w:r>
          <w:rPr>
            <w:rFonts w:ascii="仿宋_GB2312" w:eastAsia="仿宋_GB2312" w:hAnsi="宋体" w:hint="eastAsia"/>
            <w:sz w:val="32"/>
            <w:szCs w:val="32"/>
          </w:rPr>
          <w:t>。</w:t>
        </w:r>
        <w:r>
          <w:rPr>
            <w:rFonts w:ascii="仿宋_GB2312" w:eastAsia="仿宋_GB2312" w:hAnsi="宋体" w:hint="eastAsia"/>
            <w:sz w:val="32"/>
            <w:szCs w:val="32"/>
          </w:rPr>
          <w:t>现将有关事项通知如下。</w:t>
        </w:r>
      </w:ins>
    </w:p>
    <w:p w:rsidR="00835FEC" w:rsidRDefault="00274BB4">
      <w:pPr>
        <w:spacing w:line="600" w:lineRule="exact"/>
        <w:ind w:firstLineChars="200" w:firstLine="640"/>
        <w:jc w:val="left"/>
        <w:rPr>
          <w:ins w:id="9" w:author="梁晓雪" w:date="2018-09-04T18:38:00Z"/>
          <w:rFonts w:ascii="黑体" w:eastAsia="黑体" w:hAnsi="黑体" w:cs="黑体"/>
          <w:sz w:val="32"/>
          <w:szCs w:val="32"/>
        </w:rPr>
      </w:pPr>
      <w:ins w:id="10" w:author="梁晓雪" w:date="2018-09-04T18:38:00Z">
        <w:r>
          <w:rPr>
            <w:rFonts w:ascii="黑体" w:eastAsia="黑体" w:hAnsi="黑体" w:cs="黑体" w:hint="eastAsia"/>
            <w:sz w:val="32"/>
            <w:szCs w:val="32"/>
          </w:rPr>
          <w:t>一、巡听对象</w:t>
        </w:r>
      </w:ins>
    </w:p>
    <w:p w:rsidR="00835FEC" w:rsidRDefault="00274BB4">
      <w:pPr>
        <w:spacing w:line="600" w:lineRule="exact"/>
        <w:ind w:firstLineChars="200" w:firstLine="640"/>
        <w:jc w:val="left"/>
        <w:rPr>
          <w:ins w:id="11" w:author="梁晓雪" w:date="2018-09-04T18:38:00Z"/>
          <w:rFonts w:ascii="仿宋_GB2312" w:eastAsia="仿宋_GB2312" w:hAnsi="仿宋_GB2312" w:cs="仿宋_GB2312"/>
          <w:sz w:val="32"/>
          <w:szCs w:val="32"/>
        </w:rPr>
      </w:pPr>
      <w:ins w:id="12" w:author="梁晓雪" w:date="2018-09-04T18:38:00Z">
        <w:r>
          <w:rPr>
            <w:rFonts w:ascii="仿宋_GB2312" w:eastAsia="仿宋_GB2312" w:hAnsi="仿宋_GB2312" w:cs="仿宋_GB2312" w:hint="eastAsia"/>
            <w:sz w:val="32"/>
            <w:szCs w:val="32"/>
          </w:rPr>
          <w:t>党组织关系归属集团的子公司党组织及区企共管子公司党组织。</w:t>
        </w:r>
      </w:ins>
    </w:p>
    <w:p w:rsidR="00835FEC" w:rsidRDefault="00274BB4">
      <w:pPr>
        <w:spacing w:line="600" w:lineRule="exact"/>
        <w:ind w:firstLineChars="200" w:firstLine="640"/>
        <w:jc w:val="left"/>
        <w:rPr>
          <w:ins w:id="13" w:author="梁晓雪" w:date="2018-09-04T18:38:00Z"/>
          <w:rFonts w:ascii="黑体" w:eastAsia="黑体" w:hAnsi="黑体" w:cs="黑体"/>
          <w:sz w:val="32"/>
          <w:szCs w:val="32"/>
        </w:rPr>
      </w:pPr>
      <w:ins w:id="14" w:author="梁晓雪" w:date="2018-09-04T18:38:00Z">
        <w:r>
          <w:rPr>
            <w:rFonts w:ascii="黑体" w:eastAsia="黑体" w:hAnsi="黑体" w:cs="黑体" w:hint="eastAsia"/>
            <w:sz w:val="32"/>
            <w:szCs w:val="32"/>
          </w:rPr>
          <w:t>二、时间安排</w:t>
        </w:r>
      </w:ins>
    </w:p>
    <w:p w:rsidR="00835FEC" w:rsidRDefault="00274BB4">
      <w:pPr>
        <w:spacing w:line="600" w:lineRule="exact"/>
        <w:ind w:firstLineChars="200" w:firstLine="640"/>
        <w:jc w:val="left"/>
        <w:rPr>
          <w:ins w:id="15" w:author="梁晓雪" w:date="2018-09-04T18:38:00Z"/>
          <w:rFonts w:ascii="仿宋_GB2312" w:eastAsia="仿宋_GB2312" w:hAnsi="仿宋_GB2312" w:cs="仿宋_GB2312"/>
          <w:sz w:val="32"/>
          <w:szCs w:val="32"/>
        </w:rPr>
      </w:pPr>
      <w:ins w:id="16" w:author="梁晓雪" w:date="2018-09-04T18:38:00Z">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月至</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ins>
    </w:p>
    <w:p w:rsidR="00835FEC" w:rsidRDefault="00274BB4">
      <w:pPr>
        <w:spacing w:line="600" w:lineRule="exact"/>
        <w:ind w:firstLineChars="200" w:firstLine="640"/>
        <w:jc w:val="left"/>
        <w:rPr>
          <w:ins w:id="17" w:author="梁晓雪" w:date="2018-09-04T18:38:00Z"/>
          <w:rFonts w:ascii="黑体" w:eastAsia="黑体" w:hAnsi="黑体" w:cs="黑体"/>
          <w:sz w:val="32"/>
          <w:szCs w:val="32"/>
        </w:rPr>
      </w:pPr>
      <w:ins w:id="18" w:author="梁晓雪" w:date="2018-09-04T18:38:00Z">
        <w:r>
          <w:rPr>
            <w:rFonts w:ascii="黑体" w:eastAsia="黑体" w:hAnsi="黑体" w:cs="黑体" w:hint="eastAsia"/>
            <w:sz w:val="32"/>
            <w:szCs w:val="32"/>
          </w:rPr>
          <w:t>三、有关要求</w:t>
        </w:r>
      </w:ins>
    </w:p>
    <w:p w:rsidR="00835FEC" w:rsidRDefault="00274BB4">
      <w:pPr>
        <w:spacing w:line="600" w:lineRule="exact"/>
        <w:ind w:firstLineChars="200" w:firstLine="640"/>
        <w:jc w:val="left"/>
        <w:rPr>
          <w:ins w:id="19" w:author="梁晓雪" w:date="2018-09-04T18:38:00Z"/>
          <w:rFonts w:ascii="仿宋_GB2312" w:eastAsia="仿宋_GB2312" w:hAnsi="仿宋_GB2312" w:cs="仿宋_GB2312"/>
          <w:sz w:val="32"/>
          <w:szCs w:val="32"/>
        </w:rPr>
      </w:pPr>
      <w:ins w:id="20" w:author="梁晓雪" w:date="2018-09-04T18:38:00Z">
        <w:r>
          <w:rPr>
            <w:rFonts w:ascii="仿宋_GB2312" w:eastAsia="仿宋_GB2312" w:hAnsi="仿宋_GB2312" w:cs="仿宋_GB2312" w:hint="eastAsia"/>
            <w:sz w:val="32"/>
            <w:szCs w:val="32"/>
          </w:rPr>
          <w:t>（一）请各党组织将学习计划和</w:t>
        </w:r>
        <w:r>
          <w:rPr>
            <w:rFonts w:ascii="仿宋_GB2312" w:eastAsia="仿宋_GB2312" w:hAnsi="仿宋_GB2312" w:cs="仿宋_GB2312" w:hint="eastAsia"/>
            <w:sz w:val="32"/>
            <w:szCs w:val="32"/>
          </w:rPr>
          <w:t>巡听联络员信息表（见附件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）电子版发送至邮箱</w:t>
        </w:r>
        <w:r>
          <w:rPr>
            <w:rFonts w:ascii="仿宋_GB2312" w:eastAsia="仿宋_GB2312" w:hAnsi="仿宋_GB2312" w:cs="仿宋_GB2312" w:hint="eastAsia"/>
            <w:sz w:val="32"/>
            <w:szCs w:val="32"/>
          </w:rPr>
          <w:t>liangxx@zgcgroup.com.cn</w:t>
        </w:r>
        <w:r>
          <w:rPr>
            <w:rFonts w:ascii="仿宋_GB2312" w:eastAsia="仿宋_GB2312" w:hAnsi="仿宋_GB2312" w:cs="仿宋_GB2312" w:hint="eastAsia"/>
            <w:sz w:val="32"/>
            <w:szCs w:val="32"/>
          </w:rPr>
          <w:t>。学习计划安排应包括时间、地点、学习主题、主持人、参会人员、学习参考材料等相关资料。</w:t>
        </w:r>
      </w:ins>
    </w:p>
    <w:p w:rsidR="00835FEC" w:rsidRDefault="00274BB4">
      <w:pPr>
        <w:spacing w:line="600" w:lineRule="exact"/>
        <w:ind w:firstLineChars="200" w:firstLine="640"/>
        <w:jc w:val="left"/>
        <w:rPr>
          <w:ins w:id="21" w:author="梁晓雪" w:date="2018-09-04T18:38:00Z"/>
          <w:rFonts w:ascii="仿宋_GB2312" w:eastAsia="仿宋_GB2312" w:hAnsi="仿宋_GB2312" w:cs="仿宋_GB2312"/>
          <w:sz w:val="32"/>
          <w:szCs w:val="32"/>
        </w:rPr>
      </w:pPr>
      <w:ins w:id="22" w:author="梁晓雪" w:date="2018-09-04T18:38:00Z">
        <w:r>
          <w:rPr>
            <w:rFonts w:ascii="仿宋_GB2312" w:eastAsia="仿宋_GB2312" w:hAnsi="仿宋_GB2312" w:cs="仿宋_GB2312" w:hint="eastAsia"/>
            <w:sz w:val="32"/>
            <w:szCs w:val="32"/>
          </w:rPr>
          <w:t>安排</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月份开展巡听的党组织请在</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日前报送当月学习计划；安排</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月份开展巡听的党组织请在</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日前报送巡听当月的学习计划。（具体时间表见附件</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ins>
    </w:p>
    <w:p w:rsidR="00835FEC" w:rsidRDefault="00274BB4">
      <w:pPr>
        <w:spacing w:line="600" w:lineRule="exact"/>
        <w:ind w:firstLineChars="200" w:firstLine="640"/>
        <w:jc w:val="left"/>
        <w:rPr>
          <w:ins w:id="23" w:author="梁晓雪" w:date="2018-09-04T18:38:00Z"/>
          <w:rFonts w:ascii="仿宋_GB2312" w:eastAsia="仿宋_GB2312" w:hAnsi="仿宋_GB2312" w:cs="仿宋_GB2312"/>
          <w:sz w:val="32"/>
          <w:szCs w:val="32"/>
        </w:rPr>
      </w:pPr>
      <w:ins w:id="24" w:author="梁晓雪" w:date="2018-09-04T18:38:00Z">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巡听小组将根据各党组织上报的学习计划，安排巡听工作人员，确定具体的巡听时间安排。</w:t>
        </w:r>
      </w:ins>
    </w:p>
    <w:p w:rsidR="00835FEC" w:rsidRDefault="00274BB4">
      <w:pPr>
        <w:spacing w:line="600" w:lineRule="exact"/>
        <w:ind w:firstLineChars="200" w:firstLine="640"/>
        <w:jc w:val="left"/>
        <w:rPr>
          <w:ins w:id="25" w:author="梁晓雪" w:date="2018-09-04T18:38:00Z"/>
          <w:rFonts w:ascii="仿宋_GB2312" w:eastAsia="仿宋_GB2312" w:hAnsi="仿宋_GB2312" w:cs="仿宋_GB2312"/>
          <w:sz w:val="32"/>
          <w:szCs w:val="32"/>
        </w:rPr>
      </w:pPr>
      <w:ins w:id="26" w:author="梁晓雪" w:date="2018-09-04T18:38:00Z">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巡听小组成员参加各党组织的理论学习中心组学习，在《巡听记录表》上记录参加学习的实际情</w:t>
        </w:r>
        <w:r>
          <w:rPr>
            <w:rFonts w:ascii="仿宋_GB2312" w:eastAsia="仿宋_GB2312" w:hAnsi="仿宋_GB2312" w:cs="仿宋_GB2312" w:hint="eastAsia"/>
            <w:sz w:val="32"/>
            <w:szCs w:val="32"/>
          </w:rPr>
          <w:t>况，包括参加人员、学习方式、学习过程中的讨论与交流等情况；各党组织需现场提交本单位开展理论学习的经验做法材料及理论学习相关制度文件。</w:t>
        </w:r>
      </w:ins>
    </w:p>
    <w:p w:rsidR="00835FEC" w:rsidRDefault="00835FEC">
      <w:pPr>
        <w:spacing w:line="600" w:lineRule="exact"/>
        <w:jc w:val="left"/>
        <w:rPr>
          <w:ins w:id="27" w:author="梁晓雪" w:date="2018-09-04T18:38:00Z"/>
          <w:rFonts w:ascii="仿宋_GB2312" w:eastAsia="仿宋_GB2312" w:hAnsi="仿宋_GB2312" w:cs="仿宋_GB2312"/>
          <w:sz w:val="32"/>
          <w:szCs w:val="32"/>
        </w:rPr>
      </w:pPr>
    </w:p>
    <w:p w:rsidR="00835FEC" w:rsidRDefault="00274BB4">
      <w:pPr>
        <w:spacing w:line="600" w:lineRule="exact"/>
        <w:ind w:firstLineChars="200" w:firstLine="640"/>
        <w:jc w:val="left"/>
        <w:rPr>
          <w:ins w:id="28" w:author="梁晓雪" w:date="2018-09-04T18:38:00Z"/>
          <w:rFonts w:ascii="仿宋_GB2312" w:eastAsia="仿宋_GB2312" w:hAnsi="仿宋_GB2312" w:cs="仿宋_GB2312"/>
          <w:sz w:val="32"/>
          <w:szCs w:val="32"/>
        </w:rPr>
      </w:pPr>
      <w:ins w:id="29" w:author="梁晓雪" w:date="2018-09-04T18:38:00Z">
        <w:r>
          <w:rPr>
            <w:rFonts w:ascii="仿宋_GB2312" w:eastAsia="仿宋_GB2312" w:hAnsi="仿宋_GB2312" w:cs="仿宋_GB2312" w:hint="eastAsia"/>
            <w:sz w:val="32"/>
            <w:szCs w:val="32"/>
          </w:rPr>
          <w:t>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、联络员信息表</w:t>
        </w:r>
      </w:ins>
    </w:p>
    <w:p w:rsidR="00835FEC" w:rsidRDefault="00274BB4">
      <w:pPr>
        <w:spacing w:line="600" w:lineRule="exact"/>
        <w:ind w:firstLineChars="500" w:firstLine="1600"/>
        <w:jc w:val="left"/>
        <w:rPr>
          <w:ins w:id="30" w:author="梁晓雪" w:date="2018-09-04T18:38:00Z"/>
          <w:rFonts w:ascii="仿宋_GB2312" w:eastAsia="仿宋_GB2312" w:hAnsi="仿宋_GB2312" w:cs="仿宋_GB2312"/>
          <w:sz w:val="32"/>
          <w:szCs w:val="32"/>
        </w:rPr>
      </w:pPr>
      <w:ins w:id="31" w:author="梁晓雪" w:date="2018-09-04T18:38:00Z">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、理论中心组学习巡听安排</w:t>
        </w:r>
      </w:ins>
    </w:p>
    <w:p w:rsidR="00835FEC" w:rsidRDefault="00835FEC">
      <w:pPr>
        <w:spacing w:line="600" w:lineRule="exact"/>
        <w:ind w:firstLineChars="200" w:firstLine="640"/>
        <w:jc w:val="left"/>
        <w:rPr>
          <w:ins w:id="32" w:author="梁晓雪" w:date="2018-09-04T18:38:00Z"/>
          <w:rFonts w:ascii="仿宋_GB2312" w:eastAsia="仿宋_GB2312" w:hAnsi="仿宋_GB2312" w:cs="仿宋_GB2312"/>
          <w:sz w:val="32"/>
          <w:szCs w:val="32"/>
        </w:rPr>
      </w:pPr>
    </w:p>
    <w:p w:rsidR="00835FEC" w:rsidRDefault="00274BB4">
      <w:pPr>
        <w:spacing w:line="600" w:lineRule="exact"/>
        <w:ind w:firstLineChars="200" w:firstLine="640"/>
        <w:jc w:val="left"/>
        <w:rPr>
          <w:ins w:id="33" w:author="梁晓雪" w:date="2018-09-04T18:38:00Z"/>
          <w:rFonts w:ascii="仿宋_GB2312" w:eastAsia="仿宋_GB2312" w:hAnsi="仿宋_GB2312" w:cs="仿宋_GB2312"/>
          <w:sz w:val="32"/>
          <w:szCs w:val="32"/>
        </w:rPr>
      </w:pPr>
      <w:ins w:id="34" w:author="梁晓雪" w:date="2018-09-04T18:38:00Z">
        <w:r>
          <w:rPr>
            <w:rFonts w:ascii="仿宋_GB2312" w:eastAsia="仿宋_GB2312" w:hAnsi="仿宋_GB2312" w:cs="仿宋_GB2312" w:hint="eastAsia"/>
            <w:sz w:val="32"/>
            <w:szCs w:val="32"/>
          </w:rPr>
          <w:t>（联系人：梁晓雪；联系电话：</w:t>
        </w:r>
        <w:r>
          <w:rPr>
            <w:rFonts w:ascii="仿宋_GB2312" w:eastAsia="仿宋_GB2312" w:hAnsi="仿宋_GB2312" w:cs="仿宋_GB2312" w:hint="eastAsia"/>
            <w:sz w:val="32"/>
            <w:szCs w:val="32"/>
          </w:rPr>
          <w:t>83453686</w:t>
        </w:r>
        <w:r>
          <w:rPr>
            <w:rFonts w:ascii="仿宋_GB2312" w:eastAsia="仿宋_GB2312" w:hAnsi="仿宋_GB2312" w:cs="仿宋_GB2312" w:hint="eastAsia"/>
            <w:sz w:val="32"/>
            <w:szCs w:val="32"/>
          </w:rPr>
          <w:t>）</w:t>
        </w:r>
      </w:ins>
    </w:p>
    <w:p w:rsidR="00835FEC" w:rsidRDefault="00835FEC">
      <w:pPr>
        <w:spacing w:line="600" w:lineRule="exact"/>
        <w:jc w:val="left"/>
        <w:rPr>
          <w:ins w:id="35" w:author="梁晓雪" w:date="2018-09-04T18:39:00Z"/>
          <w:rFonts w:ascii="仿宋_GB2312" w:eastAsia="仿宋_GB2312" w:hAnsi="仿宋_GB2312" w:cs="仿宋_GB2312"/>
          <w:sz w:val="32"/>
          <w:szCs w:val="32"/>
        </w:rPr>
      </w:pPr>
    </w:p>
    <w:p w:rsidR="00835FEC" w:rsidRDefault="00835FEC">
      <w:pPr>
        <w:spacing w:line="600" w:lineRule="exact"/>
        <w:jc w:val="left"/>
        <w:rPr>
          <w:ins w:id="36" w:author="梁晓雪" w:date="2018-09-04T18:40:00Z"/>
          <w:rFonts w:ascii="仿宋_GB2312" w:eastAsia="仿宋_GB2312" w:hAnsi="仿宋_GB2312" w:cs="仿宋_GB2312"/>
          <w:sz w:val="32"/>
          <w:szCs w:val="32"/>
        </w:rPr>
      </w:pPr>
    </w:p>
    <w:p w:rsidR="00835FEC" w:rsidRDefault="00835FEC">
      <w:pPr>
        <w:spacing w:line="600" w:lineRule="exact"/>
        <w:jc w:val="left"/>
        <w:rPr>
          <w:ins w:id="37" w:author="梁晓雪" w:date="2018-09-04T18:40:00Z"/>
          <w:rFonts w:ascii="仿宋_GB2312" w:eastAsia="仿宋_GB2312" w:hAnsi="仿宋_GB2312" w:cs="仿宋_GB2312"/>
          <w:sz w:val="32"/>
          <w:szCs w:val="32"/>
        </w:rPr>
      </w:pPr>
    </w:p>
    <w:p w:rsidR="00835FEC" w:rsidRDefault="00835FEC">
      <w:pPr>
        <w:spacing w:line="600" w:lineRule="exact"/>
        <w:jc w:val="left"/>
        <w:rPr>
          <w:ins w:id="38" w:author="梁晓雪" w:date="2018-09-04T18:40:00Z"/>
          <w:rFonts w:ascii="仿宋_GB2312" w:eastAsia="仿宋_GB2312" w:hAnsi="仿宋_GB2312" w:cs="仿宋_GB2312"/>
          <w:sz w:val="32"/>
          <w:szCs w:val="32"/>
        </w:rPr>
      </w:pPr>
    </w:p>
    <w:p w:rsidR="00835FEC" w:rsidRDefault="00835FEC">
      <w:pPr>
        <w:spacing w:line="600" w:lineRule="exact"/>
        <w:jc w:val="left"/>
        <w:rPr>
          <w:ins w:id="39" w:author="梁晓雪" w:date="2018-09-04T18:40:00Z"/>
          <w:rFonts w:ascii="仿宋_GB2312" w:eastAsia="仿宋_GB2312" w:hAnsi="仿宋_GB2312" w:cs="仿宋_GB2312"/>
          <w:sz w:val="32"/>
          <w:szCs w:val="32"/>
        </w:rPr>
      </w:pPr>
    </w:p>
    <w:p w:rsidR="00835FEC" w:rsidRDefault="00835FEC">
      <w:pPr>
        <w:spacing w:line="600" w:lineRule="exact"/>
        <w:jc w:val="left"/>
        <w:rPr>
          <w:ins w:id="40" w:author="梁晓雪" w:date="2018-09-04T18:38:00Z"/>
          <w:rFonts w:ascii="仿宋_GB2312" w:eastAsia="仿宋_GB2312" w:hAnsi="仿宋_GB2312" w:cs="仿宋_GB2312"/>
          <w:sz w:val="32"/>
          <w:szCs w:val="32"/>
        </w:rPr>
      </w:pPr>
    </w:p>
    <w:p w:rsidR="00835FEC" w:rsidRDefault="00274BB4" w:rsidP="00835FEC">
      <w:pPr>
        <w:spacing w:line="600" w:lineRule="exact"/>
        <w:ind w:firstLineChars="200" w:firstLine="640"/>
        <w:jc w:val="right"/>
        <w:rPr>
          <w:ins w:id="41" w:author="梁晓雪" w:date="2018-09-04T18:38:00Z"/>
          <w:rFonts w:ascii="仿宋_GB2312" w:eastAsia="仿宋_GB2312" w:hAnsi="仿宋_GB2312" w:cs="仿宋_GB2312"/>
          <w:sz w:val="32"/>
          <w:szCs w:val="32"/>
        </w:rPr>
        <w:pPrChange w:id="42" w:author="梁晓雪" w:date="2018-09-04T18:39:00Z">
          <w:pPr>
            <w:spacing w:line="600" w:lineRule="exact"/>
            <w:ind w:firstLineChars="200" w:firstLine="640"/>
            <w:jc w:val="center"/>
          </w:pPr>
        </w:pPrChange>
      </w:pPr>
      <w:ins w:id="43" w:author="梁晓雪" w:date="2018-09-04T18:38:00Z">
        <w:r>
          <w:rPr>
            <w:rFonts w:ascii="仿宋_GB2312" w:eastAsia="仿宋_GB2312" w:hAnsi="仿宋_GB2312" w:cs="仿宋_GB2312" w:hint="eastAsia"/>
            <w:sz w:val="32"/>
            <w:szCs w:val="32"/>
          </w:rPr>
          <w:t>集团宣传部、组织部</w:t>
        </w:r>
      </w:ins>
    </w:p>
    <w:p w:rsidR="00835FEC" w:rsidRDefault="00274BB4" w:rsidP="00835FEC">
      <w:pPr>
        <w:spacing w:line="600" w:lineRule="exact"/>
        <w:jc w:val="right"/>
        <w:rPr>
          <w:ins w:id="44" w:author="梁晓雪" w:date="2018-09-04T18:38:00Z"/>
          <w:rFonts w:ascii="仿宋_GB2312" w:eastAsia="仿宋_GB2312" w:hAnsi="仿宋_GB2312" w:cs="仿宋_GB2312"/>
          <w:sz w:val="32"/>
          <w:szCs w:val="32"/>
        </w:rPr>
        <w:pPrChange w:id="45" w:author="梁晓雪" w:date="2018-09-04T18:39:00Z">
          <w:pPr>
            <w:spacing w:line="600" w:lineRule="exact"/>
            <w:jc w:val="center"/>
          </w:pPr>
        </w:pPrChange>
      </w:pPr>
      <w:ins w:id="46" w:author="梁晓雪" w:date="2018-09-04T18:38:00Z">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ins>
    </w:p>
    <w:p w:rsidR="00835FEC" w:rsidRDefault="00835FEC">
      <w:pPr>
        <w:spacing w:line="600" w:lineRule="exact"/>
        <w:ind w:firstLineChars="200" w:firstLine="640"/>
        <w:jc w:val="left"/>
        <w:rPr>
          <w:ins w:id="47" w:author="梁晓雪" w:date="2018-09-04T18:38:00Z"/>
          <w:rFonts w:ascii="仿宋_GB2312" w:eastAsia="仿宋_GB2312" w:hAnsi="仿宋_GB2312" w:cs="仿宋_GB2312"/>
          <w:sz w:val="32"/>
          <w:szCs w:val="32"/>
        </w:rPr>
      </w:pPr>
    </w:p>
    <w:p w:rsidR="00835FEC" w:rsidRDefault="00835FEC" w:rsidP="00537E98">
      <w:pPr>
        <w:spacing w:line="600" w:lineRule="exact"/>
        <w:ind w:leftChars="200" w:left="420"/>
        <w:rPr>
          <w:ins w:id="48" w:author="梁晓雪" w:date="2018-09-04T18:38:00Z"/>
          <w:rFonts w:ascii="宋体" w:eastAsia="宋体" w:hAnsi="宋体" w:cs="宋体"/>
          <w:sz w:val="32"/>
          <w:szCs w:val="32"/>
          <w:lang w:bidi="ar"/>
        </w:rPr>
      </w:pPr>
    </w:p>
    <w:p w:rsidR="00835FEC" w:rsidRDefault="00835FEC">
      <w:pPr>
        <w:spacing w:line="600" w:lineRule="exact"/>
        <w:rPr>
          <w:ins w:id="49" w:author="梁晓雪" w:date="2018-09-04T18:38:00Z"/>
        </w:rPr>
      </w:pPr>
    </w:p>
    <w:p w:rsidR="00835FEC" w:rsidRDefault="00835FEC"/>
    <w:p w:rsidR="00835FEC" w:rsidRDefault="00835FEC"/>
    <w:sectPr w:rsidR="00835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Arial Unicode MS"/>
    <w:charset w:val="86"/>
    <w:family w:val="auto"/>
    <w:pitch w:val="default"/>
    <w:sig w:usb0="00000000"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梁晓雪">
    <w15:presenceInfo w15:providerId="None" w15:userId="梁晓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0" w:hash="7Jd0UMbdrhweKhzE4G5BEkc32m8=" w:salt="oscQ4RhYi5PihpErU+zJe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274BB4"/>
    <w:rsid w:val="003224B0"/>
    <w:rsid w:val="00537E98"/>
    <w:rsid w:val="00556794"/>
    <w:rsid w:val="00835FEC"/>
    <w:rsid w:val="00C01F78"/>
    <w:rsid w:val="00C474F9"/>
    <w:rsid w:val="00D81E24"/>
    <w:rsid w:val="00DA05A6"/>
    <w:rsid w:val="00DC7D0F"/>
    <w:rsid w:val="00F67B41"/>
    <w:rsid w:val="25E742A5"/>
    <w:rsid w:val="2F3915C5"/>
    <w:rsid w:val="3AED4F0C"/>
    <w:rsid w:val="56822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widowControl w:val="0"/>
      <w:jc w:val="both"/>
    </w:pPr>
    <w:rPr>
      <w:rFonts w:ascii="Calibri" w:hAnsi="Calibri"/>
      <w:kern w:val="2"/>
      <w:sz w:val="21"/>
      <w:szCs w:val="22"/>
    </w:rPr>
  </w:style>
  <w:style w:type="paragraph" w:styleId="a4">
    <w:name w:val="Balloon Text"/>
    <w:basedOn w:val="a"/>
    <w:link w:val="Char"/>
    <w:uiPriority w:val="99"/>
    <w:semiHidden/>
    <w:unhideWhenUsed/>
    <w:rsid w:val="00537E98"/>
    <w:rPr>
      <w:sz w:val="18"/>
      <w:szCs w:val="18"/>
    </w:rPr>
  </w:style>
  <w:style w:type="character" w:customStyle="1" w:styleId="Char">
    <w:name w:val="批注框文本 Char"/>
    <w:basedOn w:val="a0"/>
    <w:link w:val="a4"/>
    <w:uiPriority w:val="99"/>
    <w:semiHidden/>
    <w:rsid w:val="00537E9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91</Words>
  <Characters>519</Characters>
  <Application>Microsoft Office Word</Application>
  <DocSecurity>8</DocSecurity>
  <Lines>4</Lines>
  <Paragraphs>1</Paragraphs>
  <ScaleCrop>false</ScaleCrop>
  <Company>ufida</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杨静</cp:lastModifiedBy>
  <cp:revision>3</cp:revision>
  <dcterms:created xsi:type="dcterms:W3CDTF">2012-05-16T03:16:00Z</dcterms:created>
  <dcterms:modified xsi:type="dcterms:W3CDTF">2018-11-20T01:34:00Z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