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98A" w:rsidRDefault="00AC298A" w:rsidP="00AC298A">
      <w:pPr>
        <w:pStyle w:val="Default"/>
        <w:snapToGrid w:val="0"/>
        <w:spacing w:line="600" w:lineRule="exact"/>
        <w:jc w:val="center"/>
        <w:rPr>
          <w:ins w:id="0" w:author="安然" w:date="2018-04-20T11:58:00Z"/>
          <w:rFonts w:ascii="方正小标宋简体" w:eastAsia="方正小标宋简体" w:hAnsi="华文中宋" w:cs="黑体"/>
          <w:sz w:val="44"/>
          <w:szCs w:val="44"/>
        </w:rPr>
      </w:pPr>
    </w:p>
    <w:p w:rsidR="00AC298A" w:rsidRDefault="00AC298A" w:rsidP="00AC298A">
      <w:pPr>
        <w:pStyle w:val="Default"/>
        <w:snapToGrid w:val="0"/>
        <w:spacing w:line="600" w:lineRule="exact"/>
        <w:jc w:val="center"/>
        <w:rPr>
          <w:ins w:id="1" w:author="安然" w:date="2018-04-20T11:58:00Z"/>
          <w:rFonts w:ascii="方正小标宋简体" w:eastAsia="方正小标宋简体" w:hAnsi="华文中宋" w:cs="黑体"/>
          <w:sz w:val="44"/>
          <w:szCs w:val="44"/>
        </w:rPr>
      </w:pPr>
      <w:ins w:id="2" w:author="安然" w:date="2018-04-20T11:58:00Z">
        <w:r>
          <w:rPr>
            <w:rFonts w:ascii="方正小标宋简体" w:eastAsia="方正小标宋简体" w:hAnsi="华文中宋" w:cs="黑体" w:hint="eastAsia"/>
            <w:sz w:val="44"/>
            <w:szCs w:val="44"/>
          </w:rPr>
          <w:t xml:space="preserve"> </w:t>
        </w:r>
      </w:ins>
    </w:p>
    <w:p w:rsidR="00AC298A" w:rsidRDefault="00AC298A" w:rsidP="00AC298A">
      <w:pPr>
        <w:pStyle w:val="Default"/>
        <w:snapToGrid w:val="0"/>
        <w:spacing w:line="600" w:lineRule="exact"/>
        <w:jc w:val="center"/>
        <w:rPr>
          <w:ins w:id="3" w:author="安然" w:date="2018-04-20T11:58:00Z"/>
          <w:rFonts w:ascii="方正小标宋简体" w:eastAsia="方正小标宋简体" w:hAnsi="华文中宋" w:cs="黑体"/>
          <w:sz w:val="44"/>
          <w:szCs w:val="44"/>
        </w:rPr>
      </w:pPr>
      <w:ins w:id="4" w:author="安然" w:date="2018-04-20T11:58:00Z">
        <w:r>
          <w:rPr>
            <w:rFonts w:ascii="方正小标宋简体" w:eastAsia="方正小标宋简体" w:hAnsi="华文中宋" w:cs="黑体" w:hint="eastAsia"/>
            <w:sz w:val="44"/>
            <w:szCs w:val="44"/>
          </w:rPr>
          <w:t xml:space="preserve"> </w:t>
        </w:r>
      </w:ins>
    </w:p>
    <w:p w:rsidR="00AC298A" w:rsidRDefault="00AC298A" w:rsidP="00AC298A">
      <w:pPr>
        <w:pStyle w:val="Default"/>
        <w:snapToGrid w:val="0"/>
        <w:spacing w:line="600" w:lineRule="exact"/>
        <w:jc w:val="center"/>
        <w:rPr>
          <w:ins w:id="5" w:author="安然" w:date="2018-04-20T11:58:00Z"/>
          <w:rFonts w:ascii="方正小标宋简体" w:eastAsia="方正小标宋简体" w:hAnsi="华文中宋" w:cs="黑体"/>
          <w:sz w:val="44"/>
          <w:szCs w:val="44"/>
        </w:rPr>
      </w:pPr>
      <w:ins w:id="6" w:author="安然" w:date="2018-04-20T11:58:00Z">
        <w:r>
          <w:rPr>
            <w:rFonts w:ascii="方正小标宋简体" w:eastAsia="方正小标宋简体" w:hAnsi="华文中宋" w:cs="黑体" w:hint="eastAsia"/>
            <w:sz w:val="44"/>
            <w:szCs w:val="44"/>
          </w:rPr>
          <w:t xml:space="preserve"> </w:t>
        </w:r>
      </w:ins>
    </w:p>
    <w:p w:rsidR="00AC298A" w:rsidRDefault="00AC298A" w:rsidP="00AC298A">
      <w:pPr>
        <w:pStyle w:val="Default"/>
        <w:snapToGrid w:val="0"/>
        <w:spacing w:line="600" w:lineRule="exact"/>
        <w:jc w:val="center"/>
        <w:rPr>
          <w:ins w:id="7" w:author="安然" w:date="2018-04-20T11:58:00Z"/>
          <w:rFonts w:ascii="方正小标宋简体" w:eastAsia="方正小标宋简体" w:cs="黑体"/>
          <w:kern w:val="2"/>
          <w:sz w:val="44"/>
          <w:szCs w:val="44"/>
        </w:rPr>
      </w:pPr>
      <w:ins w:id="8" w:author="安然" w:date="2018-04-20T11:58:00Z">
        <w:r>
          <w:rPr>
            <w:rFonts w:ascii="方正小标宋简体" w:eastAsia="方正小标宋简体" w:hAnsi="华文中宋" w:cs="黑体" w:hint="eastAsia"/>
            <w:sz w:val="44"/>
            <w:szCs w:val="44"/>
          </w:rPr>
          <w:t>关于发布《</w:t>
        </w:r>
        <w:r>
          <w:rPr>
            <w:rFonts w:ascii="方正小标宋简体" w:eastAsia="方正小标宋简体" w:cs="黑体" w:hint="eastAsia"/>
            <w:kern w:val="2"/>
            <w:sz w:val="44"/>
            <w:szCs w:val="44"/>
          </w:rPr>
          <w:t>中关村发展集团2018年度总经理特别奖预期奖励事项</w:t>
        </w:r>
        <w:r>
          <w:rPr>
            <w:rFonts w:ascii="方正小标宋简体" w:eastAsia="方正小标宋简体" w:hAnsi="华文中宋" w:cs="黑体" w:hint="eastAsia"/>
            <w:sz w:val="44"/>
            <w:szCs w:val="44"/>
          </w:rPr>
          <w:t>》的通知</w:t>
        </w:r>
      </w:ins>
    </w:p>
    <w:p w:rsidR="00AC298A" w:rsidRDefault="00AC298A" w:rsidP="00AC298A">
      <w:pPr>
        <w:rPr>
          <w:ins w:id="9" w:author="安然" w:date="2018-04-20T11:58:00Z"/>
        </w:rPr>
      </w:pPr>
      <w:ins w:id="10" w:author="安然" w:date="2018-04-20T11:58:00Z">
        <w:r>
          <w:t xml:space="preserve"> </w:t>
        </w:r>
      </w:ins>
    </w:p>
    <w:p w:rsidR="00AC298A" w:rsidRDefault="00AC298A" w:rsidP="00AC298A">
      <w:pPr>
        <w:rPr>
          <w:ins w:id="11" w:author="安然" w:date="2018-04-20T11:58:00Z"/>
        </w:rPr>
      </w:pPr>
      <w:ins w:id="12" w:author="安然" w:date="2018-04-20T11:58:00Z">
        <w:r>
          <w:t xml:space="preserve"> </w:t>
        </w:r>
      </w:ins>
    </w:p>
    <w:p w:rsidR="00AC298A" w:rsidRDefault="00AC298A" w:rsidP="00AC298A">
      <w:pPr>
        <w:spacing w:line="520" w:lineRule="exact"/>
        <w:jc w:val="left"/>
        <w:rPr>
          <w:ins w:id="13" w:author="安然" w:date="2018-04-20T11:58:00Z"/>
          <w:rFonts w:ascii="楷体_GB2312" w:eastAsia="楷体_GB2312"/>
          <w:sz w:val="32"/>
          <w:szCs w:val="32"/>
        </w:rPr>
      </w:pPr>
      <w:ins w:id="14" w:author="安然" w:date="2018-04-20T11:58:00Z">
        <w:r>
          <w:rPr>
            <w:rFonts w:ascii="楷体_GB2312" w:eastAsia="楷体_GB2312" w:hint="eastAsia"/>
            <w:sz w:val="32"/>
            <w:szCs w:val="32"/>
          </w:rPr>
          <w:t>各有关子公司、总部各部（室）：</w:t>
        </w:r>
      </w:ins>
    </w:p>
    <w:p w:rsidR="00AC298A" w:rsidRDefault="00AC298A" w:rsidP="00AC298A">
      <w:pPr>
        <w:spacing w:line="520" w:lineRule="exact"/>
        <w:rPr>
          <w:ins w:id="15" w:author="安然" w:date="2018-04-20T11:58:00Z"/>
          <w:rFonts w:ascii="楷体_GB2312" w:eastAsia="楷体_GB2312"/>
          <w:sz w:val="32"/>
          <w:szCs w:val="32"/>
        </w:rPr>
      </w:pPr>
      <w:ins w:id="16" w:author="安然" w:date="2018-04-20T11:58:00Z">
        <w:r>
          <w:rPr>
            <w:rFonts w:ascii="楷体_GB2312" w:eastAsia="楷体_GB2312" w:hint="eastAsia"/>
            <w:sz w:val="32"/>
            <w:szCs w:val="32"/>
          </w:rPr>
          <w:tab/>
          <w:t xml:space="preserve"> 《中关村发展集团2018年度总经理特别奖预期奖励事项》</w:t>
        </w:r>
        <w:proofErr w:type="gramStart"/>
        <w:r>
          <w:rPr>
            <w:rFonts w:ascii="楷体_GB2312" w:eastAsia="楷体_GB2312" w:hint="eastAsia"/>
            <w:sz w:val="32"/>
            <w:szCs w:val="32"/>
          </w:rPr>
          <w:t>经集团</w:t>
        </w:r>
        <w:proofErr w:type="gramEnd"/>
        <w:r>
          <w:rPr>
            <w:rFonts w:ascii="楷体_GB2312" w:eastAsia="楷体_GB2312" w:hint="eastAsia"/>
            <w:sz w:val="32"/>
            <w:szCs w:val="32"/>
          </w:rPr>
          <w:t>2018年第八次总办会研究通过。现予发布，请各单位积极争取，努力为集团发展</w:t>
        </w:r>
        <w:proofErr w:type="gramStart"/>
        <w:r>
          <w:rPr>
            <w:rFonts w:ascii="楷体_GB2312" w:eastAsia="楷体_GB2312" w:hint="eastAsia"/>
            <w:sz w:val="32"/>
            <w:szCs w:val="32"/>
          </w:rPr>
          <w:t>作出</w:t>
        </w:r>
        <w:proofErr w:type="gramEnd"/>
        <w:r>
          <w:rPr>
            <w:rFonts w:ascii="楷体_GB2312" w:eastAsia="楷体_GB2312" w:hint="eastAsia"/>
            <w:sz w:val="32"/>
            <w:szCs w:val="32"/>
          </w:rPr>
          <w:t>突出贡献。</w:t>
        </w:r>
      </w:ins>
    </w:p>
    <w:p w:rsidR="00AC298A" w:rsidRDefault="00AC298A" w:rsidP="00AC298A">
      <w:pPr>
        <w:jc w:val="center"/>
        <w:rPr>
          <w:ins w:id="17" w:author="安然" w:date="2018-04-20T11:58:00Z"/>
          <w:rFonts w:ascii="宋体" w:hAnsi="宋体"/>
          <w:b/>
          <w:bCs/>
          <w:sz w:val="44"/>
          <w:szCs w:val="44"/>
        </w:rPr>
      </w:pPr>
      <w:ins w:id="18" w:author="安然" w:date="2018-04-20T11:58:00Z">
        <w:r>
          <w:rPr>
            <w:rFonts w:ascii="宋体" w:hAnsi="宋体" w:hint="eastAsia"/>
            <w:b/>
            <w:bCs/>
            <w:sz w:val="44"/>
            <w:szCs w:val="44"/>
          </w:rPr>
          <w:t xml:space="preserve"> </w:t>
        </w:r>
      </w:ins>
    </w:p>
    <w:p w:rsidR="00AC298A" w:rsidRDefault="00AC298A" w:rsidP="00AC298A">
      <w:pPr>
        <w:jc w:val="center"/>
        <w:rPr>
          <w:ins w:id="19" w:author="安然" w:date="2018-04-20T11:58:00Z"/>
          <w:rFonts w:ascii="宋体" w:hAnsi="宋体"/>
          <w:b/>
          <w:bCs/>
          <w:sz w:val="44"/>
          <w:szCs w:val="44"/>
        </w:rPr>
      </w:pPr>
      <w:ins w:id="20" w:author="安然" w:date="2018-04-20T11:58:00Z">
        <w:r>
          <w:rPr>
            <w:rFonts w:ascii="宋体" w:hAnsi="宋体" w:hint="eastAsia"/>
            <w:b/>
            <w:bCs/>
            <w:sz w:val="44"/>
            <w:szCs w:val="44"/>
          </w:rPr>
          <w:t xml:space="preserve"> </w:t>
        </w:r>
      </w:ins>
    </w:p>
    <w:p w:rsidR="00AC298A" w:rsidRDefault="00AC298A" w:rsidP="00AC298A">
      <w:pPr>
        <w:wordWrap w:val="0"/>
        <w:spacing w:line="520" w:lineRule="exact"/>
        <w:jc w:val="right"/>
        <w:rPr>
          <w:ins w:id="21" w:author="安然" w:date="2018-04-20T11:58:00Z"/>
          <w:rFonts w:ascii="楷体_GB2312" w:eastAsia="楷体_GB2312"/>
          <w:sz w:val="32"/>
          <w:szCs w:val="32"/>
        </w:rPr>
      </w:pPr>
      <w:ins w:id="22" w:author="安然" w:date="2018-04-20T11:58:00Z">
        <w:r>
          <w:rPr>
            <w:rFonts w:ascii="仿宋_GB2312" w:eastAsia="仿宋_GB2312" w:hint="eastAsia"/>
            <w:sz w:val="32"/>
            <w:szCs w:val="32"/>
          </w:rPr>
          <w:t xml:space="preserve">  集团</w:t>
        </w:r>
        <w:r>
          <w:rPr>
            <w:rFonts w:ascii="楷体_GB2312" w:eastAsia="楷体_GB2312" w:hint="eastAsia"/>
            <w:sz w:val="32"/>
            <w:szCs w:val="32"/>
          </w:rPr>
          <w:t xml:space="preserve">绩效考核工作小组 </w:t>
        </w:r>
      </w:ins>
    </w:p>
    <w:p w:rsidR="00AC298A" w:rsidRDefault="00AC298A" w:rsidP="00AC298A">
      <w:pPr>
        <w:wordWrap w:val="0"/>
        <w:spacing w:line="520" w:lineRule="exact"/>
        <w:jc w:val="right"/>
        <w:rPr>
          <w:ins w:id="23" w:author="安然" w:date="2018-04-20T11:58:00Z"/>
          <w:rFonts w:ascii="仿宋_GB2312" w:eastAsia="仿宋_GB2312"/>
          <w:sz w:val="32"/>
          <w:szCs w:val="32"/>
        </w:rPr>
      </w:pPr>
      <w:ins w:id="24" w:author="安然" w:date="2018-04-20T11:58:00Z">
        <w:r>
          <w:rPr>
            <w:rFonts w:ascii="楷体_GB2312" w:eastAsia="楷体_GB2312" w:hint="eastAsia"/>
            <w:sz w:val="32"/>
            <w:szCs w:val="32"/>
          </w:rPr>
          <w:t xml:space="preserve">2018年4月20日   </w:t>
        </w:r>
      </w:ins>
    </w:p>
    <w:p w:rsidR="00AC298A" w:rsidRDefault="00AC298A" w:rsidP="00AC298A">
      <w:pPr>
        <w:rPr>
          <w:ins w:id="25" w:author="安然" w:date="2018-04-20T11:58:00Z"/>
          <w:rFonts w:ascii="仿宋_GB2312" w:eastAsia="仿宋_GB2312" w:hAnsi="黑体"/>
          <w:sz w:val="32"/>
          <w:szCs w:val="32"/>
        </w:rPr>
      </w:pPr>
      <w:ins w:id="26" w:author="安然" w:date="2018-04-20T11:58:00Z">
        <w:r>
          <w:rPr>
            <w:rFonts w:ascii="仿宋_GB2312" w:eastAsia="仿宋_GB2312" w:hAnsi="黑体" w:hint="eastAsia"/>
            <w:sz w:val="32"/>
            <w:szCs w:val="32"/>
          </w:rPr>
          <w:t xml:space="preserve"> </w:t>
        </w:r>
      </w:ins>
    </w:p>
    <w:p w:rsidR="00AC298A" w:rsidRDefault="00AC298A" w:rsidP="00AC298A">
      <w:pPr>
        <w:ind w:right="-94"/>
        <w:jc w:val="center"/>
        <w:rPr>
          <w:ins w:id="27" w:author="安然" w:date="2018-04-20T11:58:00Z"/>
          <w:sz w:val="28"/>
          <w:szCs w:val="28"/>
        </w:rPr>
      </w:pPr>
      <w:ins w:id="28" w:author="安然" w:date="2018-04-20T11:58:00Z">
        <w:r>
          <w:rPr>
            <w:rFonts w:ascii="仿宋_GB2312" w:eastAsia="仿宋_GB2312" w:hint="eastAsia"/>
            <w:b/>
            <w:bCs/>
            <w:sz w:val="32"/>
            <w:szCs w:val="32"/>
          </w:rPr>
          <w:br w:type="page"/>
        </w:r>
        <w:r>
          <w:rPr>
            <w:rFonts w:ascii="宋体" w:hAnsi="宋体" w:hint="eastAsia"/>
            <w:b/>
            <w:bCs/>
            <w:sz w:val="32"/>
            <w:szCs w:val="32"/>
          </w:rPr>
          <w:t>中关村发展集团2018年度总经理特别奖预期奖励事项</w:t>
        </w:r>
      </w:ins>
    </w:p>
    <w:tbl>
      <w:tblPr>
        <w:tblW w:w="9240" w:type="dxa"/>
        <w:tblInd w:w="-224" w:type="dxa"/>
        <w:tblLayout w:type="fixed"/>
        <w:tblCellMar>
          <w:top w:w="15" w:type="dxa"/>
          <w:left w:w="15" w:type="dxa"/>
          <w:bottom w:w="15" w:type="dxa"/>
          <w:right w:w="15" w:type="dxa"/>
        </w:tblCellMar>
        <w:tblLook w:val="04A0" w:firstRow="1" w:lastRow="0" w:firstColumn="1" w:lastColumn="0" w:noHBand="0" w:noVBand="1"/>
        <w:tblPrChange w:id="29" w:author="安然" w:date="2018-04-20T11:58:00Z">
          <w:tblPr>
            <w:tblW w:w="9240" w:type="dxa"/>
            <w:tblInd w:w="-224" w:type="dxa"/>
            <w:tblLayout w:type="fixed"/>
            <w:tblCellMar>
              <w:top w:w="15" w:type="dxa"/>
              <w:left w:w="15" w:type="dxa"/>
              <w:bottom w:w="15" w:type="dxa"/>
              <w:right w:w="15" w:type="dxa"/>
            </w:tblCellMar>
            <w:tblLook w:val="04A0" w:firstRow="1" w:lastRow="0" w:firstColumn="1" w:lastColumn="0" w:noHBand="0" w:noVBand="1"/>
          </w:tblPr>
        </w:tblPrChange>
      </w:tblPr>
      <w:tblGrid>
        <w:gridCol w:w="510"/>
        <w:gridCol w:w="1098"/>
        <w:gridCol w:w="709"/>
        <w:gridCol w:w="2977"/>
        <w:gridCol w:w="2126"/>
        <w:gridCol w:w="567"/>
        <w:gridCol w:w="1253"/>
        <w:tblGridChange w:id="30">
          <w:tblGrid>
            <w:gridCol w:w="448"/>
            <w:gridCol w:w="62"/>
            <w:gridCol w:w="448"/>
            <w:gridCol w:w="650"/>
            <w:gridCol w:w="448"/>
            <w:gridCol w:w="261"/>
            <w:gridCol w:w="448"/>
            <w:gridCol w:w="2529"/>
            <w:gridCol w:w="448"/>
            <w:gridCol w:w="1678"/>
            <w:gridCol w:w="448"/>
            <w:gridCol w:w="119"/>
            <w:gridCol w:w="448"/>
            <w:gridCol w:w="805"/>
            <w:gridCol w:w="448"/>
          </w:tblGrid>
        </w:tblGridChange>
      </w:tblGrid>
      <w:tr w:rsidR="00AC298A" w:rsidTr="00AC298A">
        <w:trPr>
          <w:trHeight w:val="765"/>
          <w:tblHeader/>
          <w:ins w:id="31" w:author="安然" w:date="2018-04-20T11:58:00Z"/>
          <w:trPrChange w:id="32" w:author="安然" w:date="2018-04-20T11:58:00Z">
            <w:trPr>
              <w:gridBefore w:val="1"/>
              <w:trHeight w:val="765"/>
            </w:trPr>
          </w:trPrChange>
        </w:trPr>
        <w:tc>
          <w:tcPr>
            <w:tcW w:w="510" w:type="dxa"/>
            <w:tcBorders>
              <w:top w:val="single" w:sz="4" w:space="0" w:color="auto"/>
              <w:left w:val="single" w:sz="4" w:space="0" w:color="auto"/>
              <w:bottom w:val="single" w:sz="4" w:space="0" w:color="auto"/>
              <w:right w:val="single" w:sz="4" w:space="0" w:color="auto"/>
            </w:tcBorders>
            <w:shd w:val="clear" w:color="auto" w:fill="D7D7D7"/>
            <w:vAlign w:val="center"/>
            <w:hideMark/>
            <w:tcPrChange w:id="33" w:author="安然" w:date="2018-04-20T11:58:00Z">
              <w:tcPr>
                <w:tcW w:w="510" w:type="dxa"/>
                <w:gridSpan w:val="2"/>
                <w:tcBorders>
                  <w:top w:val="single" w:sz="4" w:space="0" w:color="auto"/>
                  <w:left w:val="single" w:sz="4" w:space="0" w:color="auto"/>
                  <w:bottom w:val="single" w:sz="4" w:space="0" w:color="auto"/>
                  <w:right w:val="single" w:sz="4" w:space="0" w:color="auto"/>
                </w:tcBorders>
                <w:shd w:val="clear" w:color="auto" w:fill="D7D7D7"/>
                <w:vAlign w:val="center"/>
                <w:hideMark/>
              </w:tcPr>
            </w:tcPrChange>
          </w:tcPr>
          <w:p w:rsidR="00AC298A" w:rsidRDefault="00AC298A">
            <w:pPr>
              <w:widowControl/>
              <w:jc w:val="center"/>
              <w:textAlignment w:val="center"/>
              <w:rPr>
                <w:ins w:id="34" w:author="安然" w:date="2018-04-20T11:58:00Z"/>
                <w:rFonts w:ascii="宋体" w:hAnsi="宋体"/>
                <w:b/>
                <w:bCs/>
                <w:kern w:val="0"/>
                <w:sz w:val="22"/>
              </w:rPr>
            </w:pPr>
            <w:ins w:id="35" w:author="安然" w:date="2018-04-20T11:58:00Z">
              <w:r>
                <w:rPr>
                  <w:rFonts w:ascii="宋体" w:hAnsi="宋体" w:hint="eastAsia"/>
                  <w:b/>
                  <w:bCs/>
                  <w:kern w:val="0"/>
                  <w:sz w:val="22"/>
                  <w:szCs w:val="22"/>
                </w:rPr>
                <w:t>序号</w:t>
              </w:r>
            </w:ins>
          </w:p>
        </w:tc>
        <w:tc>
          <w:tcPr>
            <w:tcW w:w="1098" w:type="dxa"/>
            <w:tcBorders>
              <w:top w:val="single" w:sz="4" w:space="0" w:color="auto"/>
              <w:left w:val="nil"/>
              <w:bottom w:val="single" w:sz="4" w:space="0" w:color="auto"/>
              <w:right w:val="single" w:sz="4" w:space="0" w:color="auto"/>
            </w:tcBorders>
            <w:shd w:val="clear" w:color="auto" w:fill="D7D7D7"/>
            <w:vAlign w:val="center"/>
            <w:hideMark/>
            <w:tcPrChange w:id="36" w:author="安然" w:date="2018-04-20T11:58:00Z">
              <w:tcPr>
                <w:tcW w:w="1098" w:type="dxa"/>
                <w:gridSpan w:val="2"/>
                <w:tcBorders>
                  <w:top w:val="single" w:sz="4" w:space="0" w:color="auto"/>
                  <w:left w:val="nil"/>
                  <w:bottom w:val="single" w:sz="4" w:space="0" w:color="auto"/>
                  <w:right w:val="single" w:sz="4" w:space="0" w:color="auto"/>
                </w:tcBorders>
                <w:shd w:val="clear" w:color="auto" w:fill="D7D7D7"/>
                <w:vAlign w:val="center"/>
                <w:hideMark/>
              </w:tcPr>
            </w:tcPrChange>
          </w:tcPr>
          <w:p w:rsidR="00AC298A" w:rsidRDefault="00AC298A">
            <w:pPr>
              <w:widowControl/>
              <w:jc w:val="center"/>
              <w:textAlignment w:val="center"/>
              <w:rPr>
                <w:ins w:id="37" w:author="安然" w:date="2018-04-20T11:58:00Z"/>
                <w:rFonts w:ascii="宋体" w:hAnsi="宋体"/>
                <w:b/>
                <w:bCs/>
                <w:kern w:val="0"/>
                <w:sz w:val="22"/>
              </w:rPr>
            </w:pPr>
            <w:ins w:id="38" w:author="安然" w:date="2018-04-20T11:58:00Z">
              <w:r>
                <w:rPr>
                  <w:rFonts w:ascii="宋体" w:hAnsi="宋体" w:hint="eastAsia"/>
                  <w:b/>
                  <w:bCs/>
                  <w:kern w:val="0"/>
                  <w:sz w:val="22"/>
                  <w:szCs w:val="22"/>
                </w:rPr>
                <w:t>重大事项</w:t>
              </w:r>
            </w:ins>
          </w:p>
        </w:tc>
        <w:tc>
          <w:tcPr>
            <w:tcW w:w="709" w:type="dxa"/>
            <w:tcBorders>
              <w:top w:val="single" w:sz="4" w:space="0" w:color="auto"/>
              <w:left w:val="nil"/>
              <w:bottom w:val="single" w:sz="4" w:space="0" w:color="auto"/>
              <w:right w:val="single" w:sz="4" w:space="0" w:color="auto"/>
            </w:tcBorders>
            <w:shd w:val="clear" w:color="auto" w:fill="D7D7D7"/>
            <w:vAlign w:val="center"/>
            <w:hideMark/>
            <w:tcPrChange w:id="39" w:author="安然" w:date="2018-04-20T11:58:00Z">
              <w:tcPr>
                <w:tcW w:w="709" w:type="dxa"/>
                <w:gridSpan w:val="2"/>
                <w:tcBorders>
                  <w:top w:val="single" w:sz="4" w:space="0" w:color="auto"/>
                  <w:left w:val="nil"/>
                  <w:bottom w:val="single" w:sz="4" w:space="0" w:color="auto"/>
                  <w:right w:val="single" w:sz="4" w:space="0" w:color="auto"/>
                </w:tcBorders>
                <w:shd w:val="clear" w:color="auto" w:fill="D7D7D7"/>
                <w:vAlign w:val="center"/>
                <w:hideMark/>
              </w:tcPr>
            </w:tcPrChange>
          </w:tcPr>
          <w:p w:rsidR="00AC298A" w:rsidRDefault="00AC298A">
            <w:pPr>
              <w:widowControl/>
              <w:jc w:val="center"/>
              <w:textAlignment w:val="center"/>
              <w:rPr>
                <w:ins w:id="40" w:author="安然" w:date="2018-04-20T11:58:00Z"/>
                <w:rFonts w:ascii="宋体" w:hAnsi="宋体"/>
                <w:b/>
                <w:bCs/>
                <w:kern w:val="0"/>
                <w:sz w:val="22"/>
              </w:rPr>
            </w:pPr>
            <w:ins w:id="41" w:author="安然" w:date="2018-04-20T11:58:00Z">
              <w:r>
                <w:rPr>
                  <w:rFonts w:ascii="宋体" w:hAnsi="宋体" w:hint="eastAsia"/>
                  <w:b/>
                  <w:bCs/>
                  <w:kern w:val="0"/>
                  <w:sz w:val="22"/>
                  <w:szCs w:val="22"/>
                </w:rPr>
                <w:t>完成</w:t>
              </w:r>
            </w:ins>
          </w:p>
          <w:p w:rsidR="00AC298A" w:rsidRDefault="00AC298A">
            <w:pPr>
              <w:widowControl/>
              <w:jc w:val="center"/>
              <w:textAlignment w:val="center"/>
              <w:rPr>
                <w:ins w:id="42" w:author="安然" w:date="2018-04-20T11:58:00Z"/>
                <w:rFonts w:ascii="宋体" w:hAnsi="宋体"/>
                <w:b/>
                <w:bCs/>
                <w:kern w:val="0"/>
                <w:sz w:val="22"/>
              </w:rPr>
            </w:pPr>
            <w:ins w:id="43" w:author="安然" w:date="2018-04-20T11:58:00Z">
              <w:r>
                <w:rPr>
                  <w:rFonts w:ascii="宋体" w:hAnsi="宋体" w:hint="eastAsia"/>
                  <w:b/>
                  <w:bCs/>
                  <w:kern w:val="0"/>
                  <w:sz w:val="22"/>
                  <w:szCs w:val="22"/>
                </w:rPr>
                <w:t>时间</w:t>
              </w:r>
            </w:ins>
          </w:p>
        </w:tc>
        <w:tc>
          <w:tcPr>
            <w:tcW w:w="2977" w:type="dxa"/>
            <w:tcBorders>
              <w:top w:val="single" w:sz="4" w:space="0" w:color="auto"/>
              <w:left w:val="nil"/>
              <w:bottom w:val="single" w:sz="4" w:space="0" w:color="auto"/>
              <w:right w:val="single" w:sz="4" w:space="0" w:color="auto"/>
            </w:tcBorders>
            <w:shd w:val="clear" w:color="auto" w:fill="D7D7D7"/>
            <w:vAlign w:val="center"/>
            <w:hideMark/>
            <w:tcPrChange w:id="44" w:author="安然" w:date="2018-04-20T11:58:00Z">
              <w:tcPr>
                <w:tcW w:w="2977" w:type="dxa"/>
                <w:gridSpan w:val="2"/>
                <w:tcBorders>
                  <w:top w:val="single" w:sz="4" w:space="0" w:color="auto"/>
                  <w:left w:val="nil"/>
                  <w:bottom w:val="single" w:sz="4" w:space="0" w:color="auto"/>
                  <w:right w:val="single" w:sz="4" w:space="0" w:color="auto"/>
                </w:tcBorders>
                <w:shd w:val="clear" w:color="auto" w:fill="D7D7D7"/>
                <w:vAlign w:val="center"/>
                <w:hideMark/>
              </w:tcPr>
            </w:tcPrChange>
          </w:tcPr>
          <w:p w:rsidR="00AC298A" w:rsidRDefault="00AC298A">
            <w:pPr>
              <w:widowControl/>
              <w:jc w:val="center"/>
              <w:textAlignment w:val="center"/>
              <w:rPr>
                <w:ins w:id="45" w:author="安然" w:date="2018-04-20T11:58:00Z"/>
                <w:rFonts w:ascii="宋体" w:hAnsi="宋体"/>
                <w:b/>
                <w:bCs/>
                <w:kern w:val="0"/>
                <w:sz w:val="22"/>
              </w:rPr>
            </w:pPr>
            <w:ins w:id="46" w:author="安然" w:date="2018-04-20T11:58:00Z">
              <w:r>
                <w:rPr>
                  <w:rFonts w:ascii="宋体" w:hAnsi="宋体" w:hint="eastAsia"/>
                  <w:b/>
                  <w:bCs/>
                  <w:kern w:val="0"/>
                  <w:sz w:val="22"/>
                  <w:szCs w:val="22"/>
                </w:rPr>
                <w:t>奖罚标准</w:t>
              </w:r>
            </w:ins>
          </w:p>
        </w:tc>
        <w:tc>
          <w:tcPr>
            <w:tcW w:w="2126" w:type="dxa"/>
            <w:tcBorders>
              <w:top w:val="single" w:sz="4" w:space="0" w:color="auto"/>
              <w:left w:val="nil"/>
              <w:bottom w:val="single" w:sz="4" w:space="0" w:color="auto"/>
              <w:right w:val="single" w:sz="4" w:space="0" w:color="auto"/>
            </w:tcBorders>
            <w:shd w:val="clear" w:color="auto" w:fill="D7D7D7"/>
            <w:vAlign w:val="center"/>
            <w:hideMark/>
            <w:tcPrChange w:id="47" w:author="安然" w:date="2018-04-20T11:58:00Z">
              <w:tcPr>
                <w:tcW w:w="2126" w:type="dxa"/>
                <w:gridSpan w:val="2"/>
                <w:tcBorders>
                  <w:top w:val="single" w:sz="4" w:space="0" w:color="auto"/>
                  <w:left w:val="nil"/>
                  <w:bottom w:val="single" w:sz="4" w:space="0" w:color="auto"/>
                  <w:right w:val="single" w:sz="4" w:space="0" w:color="auto"/>
                </w:tcBorders>
                <w:shd w:val="clear" w:color="auto" w:fill="D7D7D7"/>
                <w:vAlign w:val="center"/>
                <w:hideMark/>
              </w:tcPr>
            </w:tcPrChange>
          </w:tcPr>
          <w:p w:rsidR="00AC298A" w:rsidRDefault="00AC298A">
            <w:pPr>
              <w:widowControl/>
              <w:jc w:val="center"/>
              <w:textAlignment w:val="center"/>
              <w:rPr>
                <w:ins w:id="48" w:author="安然" w:date="2018-04-20T11:58:00Z"/>
                <w:rFonts w:ascii="宋体" w:hAnsi="宋体"/>
                <w:b/>
                <w:bCs/>
                <w:kern w:val="0"/>
                <w:sz w:val="22"/>
              </w:rPr>
            </w:pPr>
            <w:ins w:id="49" w:author="安然" w:date="2018-04-20T11:58:00Z">
              <w:r>
                <w:rPr>
                  <w:rFonts w:ascii="宋体" w:hAnsi="宋体" w:hint="eastAsia"/>
                  <w:b/>
                  <w:bCs/>
                  <w:kern w:val="0"/>
                  <w:sz w:val="22"/>
                  <w:szCs w:val="22"/>
                </w:rPr>
                <w:t>奖罚金额</w:t>
              </w:r>
            </w:ins>
          </w:p>
        </w:tc>
        <w:tc>
          <w:tcPr>
            <w:tcW w:w="567" w:type="dxa"/>
            <w:tcBorders>
              <w:top w:val="single" w:sz="4" w:space="0" w:color="auto"/>
              <w:left w:val="nil"/>
              <w:bottom w:val="single" w:sz="4" w:space="0" w:color="auto"/>
              <w:right w:val="single" w:sz="4" w:space="0" w:color="auto"/>
            </w:tcBorders>
            <w:shd w:val="clear" w:color="auto" w:fill="D7D7D7"/>
            <w:vAlign w:val="center"/>
            <w:hideMark/>
            <w:tcPrChange w:id="50" w:author="安然" w:date="2018-04-20T11:58:00Z">
              <w:tcPr>
                <w:tcW w:w="567" w:type="dxa"/>
                <w:gridSpan w:val="2"/>
                <w:tcBorders>
                  <w:top w:val="single" w:sz="4" w:space="0" w:color="auto"/>
                  <w:left w:val="nil"/>
                  <w:bottom w:val="single" w:sz="4" w:space="0" w:color="auto"/>
                  <w:right w:val="single" w:sz="4" w:space="0" w:color="auto"/>
                </w:tcBorders>
                <w:shd w:val="clear" w:color="auto" w:fill="D7D7D7"/>
                <w:vAlign w:val="center"/>
                <w:hideMark/>
              </w:tcPr>
            </w:tcPrChange>
          </w:tcPr>
          <w:p w:rsidR="00AC298A" w:rsidRDefault="00AC298A">
            <w:pPr>
              <w:widowControl/>
              <w:jc w:val="center"/>
              <w:textAlignment w:val="center"/>
              <w:rPr>
                <w:ins w:id="51" w:author="安然" w:date="2018-04-20T11:58:00Z"/>
                <w:rFonts w:ascii="宋体" w:hAnsi="宋体"/>
                <w:b/>
                <w:bCs/>
                <w:kern w:val="0"/>
                <w:sz w:val="22"/>
              </w:rPr>
            </w:pPr>
            <w:ins w:id="52" w:author="安然" w:date="2018-04-20T11:58:00Z">
              <w:r>
                <w:rPr>
                  <w:rFonts w:ascii="宋体" w:hAnsi="宋体" w:hint="eastAsia"/>
                  <w:b/>
                  <w:bCs/>
                  <w:kern w:val="0"/>
                  <w:sz w:val="22"/>
                  <w:szCs w:val="22"/>
                </w:rPr>
                <w:t>主责团队</w:t>
              </w:r>
            </w:ins>
          </w:p>
        </w:tc>
        <w:tc>
          <w:tcPr>
            <w:tcW w:w="1253" w:type="dxa"/>
            <w:tcBorders>
              <w:top w:val="single" w:sz="4" w:space="0" w:color="auto"/>
              <w:left w:val="nil"/>
              <w:bottom w:val="single" w:sz="4" w:space="0" w:color="auto"/>
              <w:right w:val="single" w:sz="4" w:space="0" w:color="auto"/>
            </w:tcBorders>
            <w:shd w:val="clear" w:color="auto" w:fill="D7D7D7"/>
            <w:vAlign w:val="center"/>
            <w:hideMark/>
            <w:tcPrChange w:id="53" w:author="安然" w:date="2018-04-20T11:58:00Z">
              <w:tcPr>
                <w:tcW w:w="1253" w:type="dxa"/>
                <w:gridSpan w:val="2"/>
                <w:tcBorders>
                  <w:top w:val="single" w:sz="4" w:space="0" w:color="auto"/>
                  <w:left w:val="nil"/>
                  <w:bottom w:val="single" w:sz="4" w:space="0" w:color="auto"/>
                  <w:right w:val="single" w:sz="4" w:space="0" w:color="auto"/>
                </w:tcBorders>
                <w:shd w:val="clear" w:color="auto" w:fill="D7D7D7"/>
                <w:vAlign w:val="center"/>
                <w:hideMark/>
              </w:tcPr>
            </w:tcPrChange>
          </w:tcPr>
          <w:p w:rsidR="00AC298A" w:rsidRDefault="00AC298A">
            <w:pPr>
              <w:widowControl/>
              <w:jc w:val="center"/>
              <w:textAlignment w:val="center"/>
              <w:rPr>
                <w:ins w:id="54" w:author="安然" w:date="2018-04-20T11:58:00Z"/>
                <w:rFonts w:ascii="宋体" w:hAnsi="宋体"/>
                <w:b/>
                <w:bCs/>
                <w:kern w:val="0"/>
                <w:sz w:val="22"/>
              </w:rPr>
            </w:pPr>
            <w:ins w:id="55" w:author="安然" w:date="2018-04-20T11:58:00Z">
              <w:r>
                <w:rPr>
                  <w:rFonts w:ascii="宋体" w:hAnsi="宋体" w:hint="eastAsia"/>
                  <w:b/>
                  <w:bCs/>
                  <w:kern w:val="0"/>
                  <w:sz w:val="22"/>
                  <w:szCs w:val="22"/>
                </w:rPr>
                <w:t>备注</w:t>
              </w:r>
            </w:ins>
          </w:p>
        </w:tc>
      </w:tr>
      <w:tr w:rsidR="00AC298A" w:rsidTr="00AC298A">
        <w:trPr>
          <w:trHeight w:val="1275"/>
          <w:ins w:id="56" w:author="安然" w:date="2018-04-20T11:58:00Z"/>
        </w:trPr>
        <w:tc>
          <w:tcPr>
            <w:tcW w:w="510" w:type="dxa"/>
            <w:vMerge w:val="restart"/>
            <w:tcBorders>
              <w:top w:val="nil"/>
              <w:left w:val="single" w:sz="4" w:space="0" w:color="auto"/>
              <w:bottom w:val="single" w:sz="4" w:space="0" w:color="auto"/>
              <w:right w:val="single" w:sz="4" w:space="0" w:color="auto"/>
            </w:tcBorders>
            <w:vAlign w:val="center"/>
            <w:hideMark/>
          </w:tcPr>
          <w:p w:rsidR="00AC298A" w:rsidRDefault="00AC298A">
            <w:pPr>
              <w:widowControl/>
              <w:jc w:val="center"/>
              <w:textAlignment w:val="center"/>
              <w:rPr>
                <w:ins w:id="57" w:author="安然" w:date="2018-04-20T11:58:00Z"/>
                <w:rFonts w:ascii="宋体" w:hAnsi="宋体"/>
                <w:color w:val="000000"/>
              </w:rPr>
            </w:pPr>
            <w:ins w:id="58" w:author="安然" w:date="2018-04-20T11:58:00Z">
              <w:r>
                <w:rPr>
                  <w:rFonts w:ascii="宋体" w:hAnsi="宋体" w:hint="eastAsia"/>
                  <w:color w:val="000000"/>
                  <w:kern w:val="0"/>
                </w:rPr>
                <w:t>1</w:t>
              </w:r>
            </w:ins>
          </w:p>
        </w:tc>
        <w:tc>
          <w:tcPr>
            <w:tcW w:w="1098" w:type="dxa"/>
            <w:vMerge w:val="restart"/>
            <w:tcBorders>
              <w:top w:val="nil"/>
              <w:left w:val="nil"/>
              <w:bottom w:val="single" w:sz="4" w:space="0" w:color="auto"/>
              <w:right w:val="single" w:sz="4" w:space="0" w:color="auto"/>
            </w:tcBorders>
            <w:vAlign w:val="center"/>
            <w:hideMark/>
          </w:tcPr>
          <w:p w:rsidR="00AC298A" w:rsidRDefault="00AC298A">
            <w:pPr>
              <w:widowControl/>
              <w:textAlignment w:val="center"/>
              <w:rPr>
                <w:ins w:id="59" w:author="安然" w:date="2018-04-20T11:58:00Z"/>
                <w:rFonts w:ascii="宋体" w:hAnsi="宋体"/>
                <w:color w:val="000000"/>
              </w:rPr>
            </w:pPr>
            <w:ins w:id="60" w:author="安然" w:date="2018-04-20T11:58:00Z">
              <w:r>
                <w:rPr>
                  <w:rFonts w:ascii="宋体" w:hAnsi="宋体" w:hint="eastAsia"/>
                  <w:kern w:val="0"/>
                  <w:sz w:val="22"/>
                  <w:szCs w:val="22"/>
                </w:rPr>
                <w:t>集团或符合条件的子公司完成引入战略投资者工作</w:t>
              </w:r>
            </w:ins>
          </w:p>
        </w:tc>
        <w:tc>
          <w:tcPr>
            <w:tcW w:w="709" w:type="dxa"/>
            <w:vMerge w:val="restart"/>
            <w:tcBorders>
              <w:top w:val="nil"/>
              <w:left w:val="nil"/>
              <w:bottom w:val="single" w:sz="4" w:space="0" w:color="auto"/>
              <w:right w:val="single" w:sz="4" w:space="0" w:color="auto"/>
            </w:tcBorders>
            <w:vAlign w:val="center"/>
            <w:hideMark/>
          </w:tcPr>
          <w:p w:rsidR="00AC298A" w:rsidRDefault="00AC298A">
            <w:pPr>
              <w:widowControl/>
              <w:jc w:val="center"/>
              <w:textAlignment w:val="center"/>
              <w:rPr>
                <w:ins w:id="61" w:author="安然" w:date="2018-04-20T11:58:00Z"/>
                <w:rFonts w:ascii="宋体" w:hAnsi="宋体"/>
                <w:color w:val="000000"/>
              </w:rPr>
            </w:pPr>
            <w:ins w:id="62" w:author="安然" w:date="2018-04-20T11:58:00Z">
              <w:r>
                <w:rPr>
                  <w:rFonts w:ascii="宋体" w:hAnsi="宋体" w:hint="eastAsia"/>
                  <w:color w:val="000000"/>
                  <w:kern w:val="0"/>
                </w:rPr>
                <w:t>12.31</w:t>
              </w:r>
            </w:ins>
          </w:p>
        </w:tc>
        <w:tc>
          <w:tcPr>
            <w:tcW w:w="2977" w:type="dxa"/>
            <w:tcBorders>
              <w:top w:val="single" w:sz="4" w:space="0" w:color="auto"/>
              <w:left w:val="nil"/>
              <w:bottom w:val="single" w:sz="4" w:space="0" w:color="auto"/>
              <w:right w:val="single" w:sz="4" w:space="0" w:color="auto"/>
            </w:tcBorders>
            <w:vAlign w:val="center"/>
            <w:hideMark/>
          </w:tcPr>
          <w:p w:rsidR="00AC298A" w:rsidRDefault="00AC298A">
            <w:pPr>
              <w:widowControl/>
              <w:textAlignment w:val="center"/>
              <w:rPr>
                <w:ins w:id="63" w:author="安然" w:date="2018-04-20T11:58:00Z"/>
                <w:rFonts w:ascii="宋体" w:hAnsi="宋体"/>
                <w:kern w:val="0"/>
                <w:sz w:val="22"/>
              </w:rPr>
            </w:pPr>
            <w:ins w:id="64" w:author="安然" w:date="2018-04-20T11:58:00Z">
              <w:r>
                <w:rPr>
                  <w:rFonts w:ascii="宋体" w:hAnsi="宋体" w:hint="eastAsia"/>
                  <w:kern w:val="0"/>
                  <w:sz w:val="22"/>
                  <w:szCs w:val="22"/>
                </w:rPr>
                <w:t>①完成引入战略投资者工作，意向战略投资者成功摘牌，战略投资者资金到位</w:t>
              </w:r>
            </w:ins>
          </w:p>
        </w:tc>
        <w:tc>
          <w:tcPr>
            <w:tcW w:w="2126" w:type="dxa"/>
            <w:tcBorders>
              <w:top w:val="single" w:sz="4" w:space="0" w:color="auto"/>
              <w:left w:val="nil"/>
              <w:bottom w:val="single" w:sz="4" w:space="0" w:color="auto"/>
              <w:right w:val="single" w:sz="4" w:space="0" w:color="auto"/>
            </w:tcBorders>
            <w:vAlign w:val="center"/>
            <w:hideMark/>
          </w:tcPr>
          <w:p w:rsidR="00AC298A" w:rsidRDefault="00AC298A">
            <w:pPr>
              <w:widowControl/>
              <w:textAlignment w:val="center"/>
              <w:rPr>
                <w:ins w:id="65" w:author="安然" w:date="2018-04-20T11:58:00Z"/>
                <w:rStyle w:val="15"/>
                <w:rFonts w:hint="default"/>
              </w:rPr>
            </w:pPr>
            <w:ins w:id="66" w:author="安然" w:date="2018-04-20T11:58:00Z">
              <w:r>
                <w:rPr>
                  <w:rFonts w:ascii="宋体" w:hAnsi="宋体" w:hint="eastAsia"/>
                  <w:b/>
                  <w:bCs/>
                  <w:kern w:val="0"/>
                  <w:sz w:val="22"/>
                  <w:szCs w:val="22"/>
                </w:rPr>
                <w:t>每家单位（总部团队或子公司）最高奖励</w:t>
              </w:r>
              <w:r>
                <w:rPr>
                  <w:rFonts w:hint="eastAsia"/>
                  <w:b/>
                  <w:bCs/>
                  <w:kern w:val="0"/>
                  <w:sz w:val="22"/>
                  <w:szCs w:val="22"/>
                </w:rPr>
                <w:t>60</w:t>
              </w:r>
              <w:r>
                <w:rPr>
                  <w:rFonts w:ascii="宋体" w:hAnsi="宋体" w:hint="eastAsia"/>
                  <w:b/>
                  <w:bCs/>
                  <w:kern w:val="0"/>
                  <w:sz w:val="22"/>
                  <w:szCs w:val="22"/>
                </w:rPr>
                <w:t>万元，最低</w:t>
              </w:r>
              <w:r>
                <w:rPr>
                  <w:rFonts w:hint="eastAsia"/>
                  <w:b/>
                  <w:bCs/>
                  <w:kern w:val="0"/>
                  <w:sz w:val="22"/>
                  <w:szCs w:val="22"/>
                </w:rPr>
                <w:t>10</w:t>
              </w:r>
              <w:r>
                <w:rPr>
                  <w:rFonts w:ascii="宋体" w:hAnsi="宋体" w:hint="eastAsia"/>
                  <w:b/>
                  <w:bCs/>
                  <w:kern w:val="0"/>
                  <w:sz w:val="22"/>
                  <w:szCs w:val="22"/>
                </w:rPr>
                <w:t>万元</w:t>
              </w:r>
              <w:r>
                <w:rPr>
                  <w:rFonts w:ascii="宋体" w:hAnsi="宋体" w:hint="eastAsia"/>
                  <w:kern w:val="0"/>
                  <w:sz w:val="22"/>
                  <w:szCs w:val="22"/>
                </w:rPr>
                <w:br/>
                <w:t>奖励金额</w:t>
              </w:r>
              <w:r>
                <w:rPr>
                  <w:rFonts w:hint="eastAsia"/>
                  <w:kern w:val="0"/>
                  <w:sz w:val="22"/>
                  <w:szCs w:val="22"/>
                </w:rPr>
                <w:t>=10</w:t>
              </w:r>
              <w:r>
                <w:rPr>
                  <w:rFonts w:ascii="宋体" w:hAnsi="宋体" w:hint="eastAsia"/>
                  <w:kern w:val="0"/>
                  <w:sz w:val="22"/>
                  <w:szCs w:val="22"/>
                </w:rPr>
                <w:t>万元</w:t>
              </w:r>
              <w:r>
                <w:rPr>
                  <w:rFonts w:hint="eastAsia"/>
                  <w:kern w:val="0"/>
                  <w:sz w:val="22"/>
                  <w:szCs w:val="22"/>
                </w:rPr>
                <w:t>+</w:t>
              </w:r>
              <w:r>
                <w:rPr>
                  <w:rFonts w:ascii="宋体" w:hAnsi="宋体" w:hint="eastAsia"/>
                  <w:kern w:val="0"/>
                  <w:sz w:val="22"/>
                  <w:szCs w:val="22"/>
                </w:rPr>
                <w:t>（引入战略投资金额</w:t>
              </w:r>
              <w:r>
                <w:rPr>
                  <w:rFonts w:hint="eastAsia"/>
                  <w:kern w:val="0"/>
                  <w:sz w:val="22"/>
                  <w:szCs w:val="22"/>
                </w:rPr>
                <w:t>/1</w:t>
              </w:r>
              <w:r>
                <w:rPr>
                  <w:rFonts w:ascii="宋体" w:hAnsi="宋体" w:hint="eastAsia"/>
                  <w:kern w:val="0"/>
                  <w:sz w:val="22"/>
                  <w:szCs w:val="22"/>
                </w:rPr>
                <w:t>亿元）×</w:t>
              </w:r>
              <w:r>
                <w:rPr>
                  <w:rFonts w:hint="eastAsia"/>
                  <w:kern w:val="0"/>
                  <w:sz w:val="22"/>
                  <w:szCs w:val="22"/>
                </w:rPr>
                <w:t>3</w:t>
              </w:r>
              <w:r>
                <w:rPr>
                  <w:rFonts w:ascii="宋体" w:hAnsi="宋体" w:hint="eastAsia"/>
                  <w:kern w:val="0"/>
                  <w:sz w:val="22"/>
                  <w:szCs w:val="22"/>
                </w:rPr>
                <w:t>万元</w:t>
              </w:r>
            </w:ins>
          </w:p>
        </w:tc>
        <w:tc>
          <w:tcPr>
            <w:tcW w:w="567" w:type="dxa"/>
            <w:vMerge w:val="restart"/>
            <w:tcBorders>
              <w:top w:val="nil"/>
              <w:left w:val="nil"/>
              <w:bottom w:val="single" w:sz="4" w:space="0" w:color="auto"/>
              <w:right w:val="single" w:sz="4" w:space="0" w:color="auto"/>
            </w:tcBorders>
            <w:vAlign w:val="center"/>
            <w:hideMark/>
          </w:tcPr>
          <w:p w:rsidR="00AC298A" w:rsidRDefault="00AC298A">
            <w:pPr>
              <w:widowControl/>
              <w:textAlignment w:val="center"/>
              <w:rPr>
                <w:ins w:id="67" w:author="安然" w:date="2018-04-20T11:58:00Z"/>
                <w:rStyle w:val="15"/>
                <w:rFonts w:hint="default"/>
              </w:rPr>
            </w:pPr>
            <w:ins w:id="68" w:author="安然" w:date="2018-04-20T11:58:00Z">
              <w:r>
                <w:rPr>
                  <w:rFonts w:ascii="宋体" w:hAnsi="宋体" w:hint="eastAsia"/>
                  <w:kern w:val="0"/>
                  <w:sz w:val="22"/>
                  <w:szCs w:val="22"/>
                </w:rPr>
                <w:t>总部或子公司团队</w:t>
              </w:r>
            </w:ins>
          </w:p>
        </w:tc>
        <w:tc>
          <w:tcPr>
            <w:tcW w:w="1253" w:type="dxa"/>
            <w:vMerge w:val="restart"/>
            <w:tcBorders>
              <w:top w:val="nil"/>
              <w:left w:val="nil"/>
              <w:bottom w:val="single" w:sz="4" w:space="0" w:color="auto"/>
              <w:right w:val="single" w:sz="4" w:space="0" w:color="auto"/>
            </w:tcBorders>
            <w:vAlign w:val="center"/>
            <w:hideMark/>
          </w:tcPr>
          <w:p w:rsidR="00AC298A" w:rsidRDefault="00AC298A">
            <w:pPr>
              <w:widowControl/>
              <w:textAlignment w:val="center"/>
              <w:rPr>
                <w:ins w:id="69" w:author="安然" w:date="2018-04-20T11:58:00Z"/>
                <w:rFonts w:ascii="宋体" w:hAnsi="宋体"/>
                <w:color w:val="000000"/>
                <w:kern w:val="0"/>
              </w:rPr>
            </w:pPr>
            <w:ins w:id="70" w:author="安然" w:date="2018-04-20T11:58:00Z">
              <w:r>
                <w:rPr>
                  <w:rFonts w:ascii="宋体" w:hAnsi="宋体" w:hint="eastAsia"/>
                  <w:kern w:val="0"/>
                  <w:sz w:val="22"/>
                  <w:szCs w:val="22"/>
                </w:rPr>
                <w:t>①战略投资者资金包括子公司股权转让和战略投资者对集团和子公司增资</w:t>
              </w:r>
              <w:r>
                <w:rPr>
                  <w:rFonts w:ascii="宋体" w:hAnsi="宋体" w:hint="eastAsia"/>
                  <w:kern w:val="0"/>
                  <w:sz w:val="22"/>
                  <w:szCs w:val="22"/>
                </w:rPr>
                <w:br/>
                <w:t>②奖励对象可以包括总部团队和多家子公司</w:t>
              </w:r>
            </w:ins>
          </w:p>
        </w:tc>
      </w:tr>
      <w:tr w:rsidR="00AC298A" w:rsidTr="00AC298A">
        <w:trPr>
          <w:trHeight w:val="740"/>
          <w:ins w:id="71" w:author="安然" w:date="2018-04-20T11:58:00Z"/>
        </w:trPr>
        <w:tc>
          <w:tcPr>
            <w:tcW w:w="510" w:type="dxa"/>
            <w:vMerge/>
            <w:tcBorders>
              <w:top w:val="nil"/>
              <w:left w:val="single" w:sz="4" w:space="0" w:color="auto"/>
              <w:bottom w:val="single" w:sz="4" w:space="0" w:color="auto"/>
              <w:right w:val="single" w:sz="4" w:space="0" w:color="auto"/>
            </w:tcBorders>
            <w:vAlign w:val="center"/>
            <w:hideMark/>
          </w:tcPr>
          <w:p w:rsidR="00AC298A" w:rsidRDefault="00AC298A">
            <w:pPr>
              <w:widowControl/>
              <w:jc w:val="left"/>
              <w:rPr>
                <w:ins w:id="72" w:author="安然" w:date="2018-04-20T11:58:00Z"/>
                <w:rFonts w:ascii="宋体" w:hAnsi="宋体"/>
                <w:color w:val="000000"/>
              </w:rPr>
            </w:pPr>
          </w:p>
        </w:tc>
        <w:tc>
          <w:tcPr>
            <w:tcW w:w="1098" w:type="dxa"/>
            <w:vMerge/>
            <w:tcBorders>
              <w:top w:val="nil"/>
              <w:left w:val="nil"/>
              <w:bottom w:val="single" w:sz="4" w:space="0" w:color="auto"/>
              <w:right w:val="single" w:sz="4" w:space="0" w:color="auto"/>
            </w:tcBorders>
            <w:vAlign w:val="center"/>
            <w:hideMark/>
          </w:tcPr>
          <w:p w:rsidR="00AC298A" w:rsidRDefault="00AC298A">
            <w:pPr>
              <w:widowControl/>
              <w:jc w:val="left"/>
              <w:rPr>
                <w:ins w:id="73" w:author="安然" w:date="2018-04-20T11:58:00Z"/>
                <w:rFonts w:ascii="宋体" w:hAnsi="宋体"/>
                <w:color w:val="000000"/>
              </w:rPr>
            </w:pPr>
          </w:p>
        </w:tc>
        <w:tc>
          <w:tcPr>
            <w:tcW w:w="709" w:type="dxa"/>
            <w:vMerge/>
            <w:tcBorders>
              <w:top w:val="nil"/>
              <w:left w:val="nil"/>
              <w:bottom w:val="single" w:sz="4" w:space="0" w:color="auto"/>
              <w:right w:val="single" w:sz="4" w:space="0" w:color="auto"/>
            </w:tcBorders>
            <w:vAlign w:val="center"/>
            <w:hideMark/>
          </w:tcPr>
          <w:p w:rsidR="00AC298A" w:rsidRDefault="00AC298A">
            <w:pPr>
              <w:widowControl/>
              <w:jc w:val="left"/>
              <w:rPr>
                <w:ins w:id="74" w:author="安然" w:date="2018-04-20T11:58:00Z"/>
                <w:rFonts w:ascii="宋体" w:hAnsi="宋体"/>
                <w:color w:val="000000"/>
              </w:rPr>
            </w:pPr>
          </w:p>
        </w:tc>
        <w:tc>
          <w:tcPr>
            <w:tcW w:w="2977" w:type="dxa"/>
            <w:tcBorders>
              <w:top w:val="single" w:sz="4" w:space="0" w:color="auto"/>
              <w:left w:val="nil"/>
              <w:bottom w:val="single" w:sz="4" w:space="0" w:color="auto"/>
              <w:right w:val="single" w:sz="4" w:space="0" w:color="auto"/>
            </w:tcBorders>
            <w:vAlign w:val="center"/>
            <w:hideMark/>
          </w:tcPr>
          <w:p w:rsidR="00AC298A" w:rsidRDefault="00AC298A">
            <w:pPr>
              <w:widowControl/>
              <w:textAlignment w:val="center"/>
              <w:rPr>
                <w:ins w:id="75" w:author="安然" w:date="2018-04-20T11:58:00Z"/>
                <w:rFonts w:ascii="宋体" w:hAnsi="宋体"/>
                <w:kern w:val="0"/>
                <w:sz w:val="22"/>
              </w:rPr>
            </w:pPr>
            <w:ins w:id="76" w:author="安然" w:date="2018-04-20T11:58:00Z">
              <w:r>
                <w:rPr>
                  <w:rFonts w:ascii="宋体" w:hAnsi="宋体" w:hint="eastAsia"/>
                  <w:kern w:val="0"/>
                  <w:sz w:val="22"/>
                  <w:szCs w:val="22"/>
                </w:rPr>
                <w:t>②引入战略投资者方案</w:t>
              </w:r>
              <w:proofErr w:type="gramStart"/>
              <w:r>
                <w:rPr>
                  <w:rFonts w:ascii="宋体" w:hAnsi="宋体" w:hint="eastAsia"/>
                  <w:kern w:val="0"/>
                  <w:sz w:val="22"/>
                  <w:szCs w:val="22"/>
                </w:rPr>
                <w:t>经集团</w:t>
              </w:r>
              <w:proofErr w:type="gramEnd"/>
              <w:r>
                <w:rPr>
                  <w:rFonts w:ascii="宋体" w:hAnsi="宋体" w:hint="eastAsia"/>
                  <w:kern w:val="0"/>
                  <w:sz w:val="22"/>
                  <w:szCs w:val="22"/>
                </w:rPr>
                <w:t>审议通过，实现进场挂牌</w:t>
              </w:r>
            </w:ins>
          </w:p>
        </w:tc>
        <w:tc>
          <w:tcPr>
            <w:tcW w:w="2126" w:type="dxa"/>
            <w:tcBorders>
              <w:top w:val="single" w:sz="4" w:space="0" w:color="auto"/>
              <w:left w:val="nil"/>
              <w:bottom w:val="single" w:sz="4" w:space="0" w:color="auto"/>
              <w:right w:val="single" w:sz="4" w:space="0" w:color="auto"/>
            </w:tcBorders>
            <w:vAlign w:val="center"/>
            <w:hideMark/>
          </w:tcPr>
          <w:p w:rsidR="00AC298A" w:rsidRDefault="00AC298A">
            <w:pPr>
              <w:widowControl/>
              <w:jc w:val="center"/>
              <w:textAlignment w:val="center"/>
              <w:rPr>
                <w:ins w:id="77" w:author="安然" w:date="2018-04-20T11:58:00Z"/>
                <w:rFonts w:ascii="宋体" w:hAnsi="宋体"/>
                <w:color w:val="000000"/>
              </w:rPr>
            </w:pPr>
            <w:ins w:id="78" w:author="安然" w:date="2018-04-20T11:58:00Z">
              <w:r>
                <w:rPr>
                  <w:rFonts w:ascii="宋体" w:hAnsi="宋体" w:hint="eastAsia"/>
                  <w:kern w:val="0"/>
                  <w:sz w:val="22"/>
                  <w:szCs w:val="22"/>
                </w:rPr>
                <w:t>0</w:t>
              </w:r>
            </w:ins>
          </w:p>
        </w:tc>
        <w:tc>
          <w:tcPr>
            <w:tcW w:w="567" w:type="dxa"/>
            <w:vMerge/>
            <w:tcBorders>
              <w:top w:val="nil"/>
              <w:left w:val="nil"/>
              <w:bottom w:val="single" w:sz="4" w:space="0" w:color="auto"/>
              <w:right w:val="single" w:sz="4" w:space="0" w:color="auto"/>
            </w:tcBorders>
            <w:vAlign w:val="center"/>
            <w:hideMark/>
          </w:tcPr>
          <w:p w:rsidR="00AC298A" w:rsidRDefault="00AC298A">
            <w:pPr>
              <w:widowControl/>
              <w:jc w:val="left"/>
              <w:rPr>
                <w:ins w:id="79" w:author="安然" w:date="2018-04-20T11:58:00Z"/>
                <w:rStyle w:val="15"/>
                <w:rFonts w:hint="default"/>
              </w:rPr>
            </w:pPr>
          </w:p>
        </w:tc>
        <w:tc>
          <w:tcPr>
            <w:tcW w:w="1253" w:type="dxa"/>
            <w:vMerge/>
            <w:tcBorders>
              <w:top w:val="nil"/>
              <w:left w:val="nil"/>
              <w:bottom w:val="single" w:sz="4" w:space="0" w:color="auto"/>
              <w:right w:val="single" w:sz="4" w:space="0" w:color="auto"/>
            </w:tcBorders>
            <w:vAlign w:val="center"/>
            <w:hideMark/>
          </w:tcPr>
          <w:p w:rsidR="00AC298A" w:rsidRDefault="00AC298A">
            <w:pPr>
              <w:widowControl/>
              <w:jc w:val="left"/>
              <w:rPr>
                <w:ins w:id="80" w:author="安然" w:date="2018-04-20T11:58:00Z"/>
                <w:rFonts w:ascii="宋体" w:hAnsi="宋体"/>
                <w:color w:val="000000"/>
                <w:kern w:val="0"/>
              </w:rPr>
            </w:pPr>
          </w:p>
        </w:tc>
      </w:tr>
      <w:tr w:rsidR="00AC298A" w:rsidTr="00AC298A">
        <w:trPr>
          <w:trHeight w:val="998"/>
          <w:ins w:id="81" w:author="安然" w:date="2018-04-20T11:58:00Z"/>
        </w:trPr>
        <w:tc>
          <w:tcPr>
            <w:tcW w:w="510" w:type="dxa"/>
            <w:vMerge/>
            <w:tcBorders>
              <w:top w:val="nil"/>
              <w:left w:val="single" w:sz="4" w:space="0" w:color="auto"/>
              <w:bottom w:val="single" w:sz="4" w:space="0" w:color="auto"/>
              <w:right w:val="single" w:sz="4" w:space="0" w:color="auto"/>
            </w:tcBorders>
            <w:vAlign w:val="center"/>
            <w:hideMark/>
          </w:tcPr>
          <w:p w:rsidR="00AC298A" w:rsidRDefault="00AC298A">
            <w:pPr>
              <w:widowControl/>
              <w:jc w:val="left"/>
              <w:rPr>
                <w:ins w:id="82" w:author="安然" w:date="2018-04-20T11:58:00Z"/>
                <w:rFonts w:ascii="宋体" w:hAnsi="宋体"/>
                <w:color w:val="000000"/>
              </w:rPr>
            </w:pPr>
          </w:p>
        </w:tc>
        <w:tc>
          <w:tcPr>
            <w:tcW w:w="1098" w:type="dxa"/>
            <w:vMerge/>
            <w:tcBorders>
              <w:top w:val="nil"/>
              <w:left w:val="nil"/>
              <w:bottom w:val="single" w:sz="4" w:space="0" w:color="auto"/>
              <w:right w:val="single" w:sz="4" w:space="0" w:color="auto"/>
            </w:tcBorders>
            <w:vAlign w:val="center"/>
            <w:hideMark/>
          </w:tcPr>
          <w:p w:rsidR="00AC298A" w:rsidRDefault="00AC298A">
            <w:pPr>
              <w:widowControl/>
              <w:jc w:val="left"/>
              <w:rPr>
                <w:ins w:id="83" w:author="安然" w:date="2018-04-20T11:58:00Z"/>
                <w:rFonts w:ascii="宋体" w:hAnsi="宋体"/>
                <w:color w:val="000000"/>
              </w:rPr>
            </w:pPr>
          </w:p>
        </w:tc>
        <w:tc>
          <w:tcPr>
            <w:tcW w:w="709" w:type="dxa"/>
            <w:vMerge/>
            <w:tcBorders>
              <w:top w:val="nil"/>
              <w:left w:val="nil"/>
              <w:bottom w:val="single" w:sz="4" w:space="0" w:color="auto"/>
              <w:right w:val="single" w:sz="4" w:space="0" w:color="auto"/>
            </w:tcBorders>
            <w:vAlign w:val="center"/>
            <w:hideMark/>
          </w:tcPr>
          <w:p w:rsidR="00AC298A" w:rsidRDefault="00AC298A">
            <w:pPr>
              <w:widowControl/>
              <w:jc w:val="left"/>
              <w:rPr>
                <w:ins w:id="84" w:author="安然" w:date="2018-04-20T11:58:00Z"/>
                <w:rFonts w:ascii="宋体" w:hAnsi="宋体"/>
                <w:color w:val="000000"/>
              </w:rPr>
            </w:pPr>
          </w:p>
        </w:tc>
        <w:tc>
          <w:tcPr>
            <w:tcW w:w="2977" w:type="dxa"/>
            <w:tcBorders>
              <w:top w:val="single" w:sz="4" w:space="0" w:color="auto"/>
              <w:left w:val="nil"/>
              <w:bottom w:val="single" w:sz="4" w:space="0" w:color="auto"/>
              <w:right w:val="single" w:sz="4" w:space="0" w:color="auto"/>
            </w:tcBorders>
            <w:vAlign w:val="center"/>
            <w:hideMark/>
          </w:tcPr>
          <w:p w:rsidR="00AC298A" w:rsidRDefault="00AC298A">
            <w:pPr>
              <w:widowControl/>
              <w:textAlignment w:val="center"/>
              <w:rPr>
                <w:ins w:id="85" w:author="安然" w:date="2018-04-20T11:58:00Z"/>
                <w:rFonts w:ascii="宋体" w:hAnsi="宋体"/>
                <w:kern w:val="0"/>
                <w:sz w:val="22"/>
              </w:rPr>
            </w:pPr>
            <w:ins w:id="86" w:author="安然" w:date="2018-04-20T11:58:00Z">
              <w:r>
                <w:rPr>
                  <w:rFonts w:ascii="宋体" w:hAnsi="宋体" w:hint="eastAsia"/>
                  <w:kern w:val="0"/>
                  <w:sz w:val="22"/>
                  <w:szCs w:val="22"/>
                </w:rPr>
                <w:t>③于</w:t>
              </w:r>
              <w:r>
                <w:rPr>
                  <w:rFonts w:hint="eastAsia"/>
                  <w:kern w:val="0"/>
                  <w:sz w:val="22"/>
                  <w:szCs w:val="22"/>
                </w:rPr>
                <w:t>2018</w:t>
              </w:r>
              <w:r>
                <w:rPr>
                  <w:rFonts w:ascii="宋体" w:hAnsi="宋体" w:hint="eastAsia"/>
                  <w:kern w:val="0"/>
                  <w:sz w:val="22"/>
                  <w:szCs w:val="22"/>
                </w:rPr>
                <w:t>年</w:t>
              </w:r>
              <w:r>
                <w:rPr>
                  <w:rFonts w:hint="eastAsia"/>
                  <w:kern w:val="0"/>
                  <w:sz w:val="22"/>
                  <w:szCs w:val="22"/>
                </w:rPr>
                <w:t>6</w:t>
              </w:r>
              <w:r>
                <w:rPr>
                  <w:rFonts w:ascii="宋体" w:hAnsi="宋体" w:hint="eastAsia"/>
                  <w:kern w:val="0"/>
                  <w:sz w:val="22"/>
                  <w:szCs w:val="22"/>
                </w:rPr>
                <w:t>月</w:t>
              </w:r>
              <w:r>
                <w:rPr>
                  <w:rFonts w:hint="eastAsia"/>
                  <w:kern w:val="0"/>
                  <w:sz w:val="22"/>
                  <w:szCs w:val="22"/>
                </w:rPr>
                <w:t>30</w:t>
              </w:r>
              <w:r>
                <w:rPr>
                  <w:rFonts w:ascii="宋体" w:hAnsi="宋体" w:hint="eastAsia"/>
                  <w:kern w:val="0"/>
                  <w:sz w:val="22"/>
                  <w:szCs w:val="22"/>
                </w:rPr>
                <w:t>日前向集团提交引入战略投资者方案，并</w:t>
              </w:r>
              <w:proofErr w:type="gramStart"/>
              <w:r>
                <w:rPr>
                  <w:rFonts w:ascii="宋体" w:hAnsi="宋体" w:hint="eastAsia"/>
                  <w:kern w:val="0"/>
                  <w:sz w:val="22"/>
                  <w:szCs w:val="22"/>
                </w:rPr>
                <w:t>经集团</w:t>
              </w:r>
              <w:proofErr w:type="gramEnd"/>
              <w:r>
                <w:rPr>
                  <w:rFonts w:ascii="宋体" w:hAnsi="宋体" w:hint="eastAsia"/>
                  <w:kern w:val="0"/>
                  <w:sz w:val="22"/>
                  <w:szCs w:val="22"/>
                </w:rPr>
                <w:t>审议通过，但未实现进场挂牌</w:t>
              </w:r>
            </w:ins>
          </w:p>
        </w:tc>
        <w:tc>
          <w:tcPr>
            <w:tcW w:w="2126" w:type="dxa"/>
            <w:tcBorders>
              <w:top w:val="single" w:sz="4" w:space="0" w:color="auto"/>
              <w:left w:val="nil"/>
              <w:bottom w:val="single" w:sz="4" w:space="0" w:color="auto"/>
              <w:right w:val="single" w:sz="4" w:space="0" w:color="auto"/>
            </w:tcBorders>
            <w:vAlign w:val="center"/>
            <w:hideMark/>
          </w:tcPr>
          <w:p w:rsidR="00AC298A" w:rsidRDefault="00AC298A">
            <w:pPr>
              <w:widowControl/>
              <w:textAlignment w:val="center"/>
              <w:rPr>
                <w:ins w:id="87" w:author="安然" w:date="2018-04-20T11:58:00Z"/>
                <w:rFonts w:ascii="宋体" w:hAnsi="宋体"/>
                <w:b/>
                <w:bCs/>
                <w:color w:val="000000"/>
              </w:rPr>
            </w:pPr>
            <w:ins w:id="88" w:author="安然" w:date="2018-04-20T11:58:00Z">
              <w:r>
                <w:rPr>
                  <w:rFonts w:ascii="宋体" w:hAnsi="宋体" w:hint="eastAsia"/>
                  <w:b/>
                  <w:bCs/>
                  <w:kern w:val="0"/>
                  <w:sz w:val="22"/>
                  <w:szCs w:val="22"/>
                </w:rPr>
                <w:t>每家单位（总部团队或子公司）最高罚</w:t>
              </w:r>
              <w:r>
                <w:rPr>
                  <w:rFonts w:hint="eastAsia"/>
                  <w:b/>
                  <w:bCs/>
                  <w:kern w:val="0"/>
                  <w:sz w:val="22"/>
                  <w:szCs w:val="22"/>
                </w:rPr>
                <w:t>6</w:t>
              </w:r>
              <w:r>
                <w:rPr>
                  <w:rFonts w:ascii="宋体" w:hAnsi="宋体" w:hint="eastAsia"/>
                  <w:b/>
                  <w:bCs/>
                  <w:kern w:val="0"/>
                  <w:sz w:val="22"/>
                  <w:szCs w:val="22"/>
                </w:rPr>
                <w:t>万元</w:t>
              </w:r>
              <w:r>
                <w:rPr>
                  <w:rFonts w:ascii="宋体" w:hAnsi="宋体" w:hint="eastAsia"/>
                  <w:kern w:val="0"/>
                  <w:sz w:val="22"/>
                  <w:szCs w:val="22"/>
                </w:rPr>
                <w:br/>
              </w:r>
              <w:proofErr w:type="gramStart"/>
              <w:r>
                <w:rPr>
                  <w:rFonts w:ascii="宋体" w:hAnsi="宋体" w:hint="eastAsia"/>
                  <w:kern w:val="0"/>
                  <w:sz w:val="22"/>
                  <w:szCs w:val="22"/>
                </w:rPr>
                <w:t>罚减金额</w:t>
              </w:r>
              <w:proofErr w:type="gramEnd"/>
              <w:r>
                <w:rPr>
                  <w:rFonts w:hint="eastAsia"/>
                  <w:kern w:val="0"/>
                  <w:sz w:val="22"/>
                  <w:szCs w:val="22"/>
                </w:rPr>
                <w:t>=</w:t>
              </w:r>
              <w:r>
                <w:rPr>
                  <w:rFonts w:ascii="宋体" w:hAnsi="宋体" w:hint="eastAsia"/>
                  <w:kern w:val="0"/>
                  <w:sz w:val="22"/>
                  <w:szCs w:val="22"/>
                </w:rPr>
                <w:t>（计划引入战略投资金额</w:t>
              </w:r>
              <w:r>
                <w:rPr>
                  <w:rFonts w:hint="eastAsia"/>
                  <w:kern w:val="0"/>
                  <w:sz w:val="22"/>
                  <w:szCs w:val="22"/>
                </w:rPr>
                <w:t>/1</w:t>
              </w:r>
              <w:r>
                <w:rPr>
                  <w:rFonts w:ascii="宋体" w:hAnsi="宋体" w:hint="eastAsia"/>
                  <w:kern w:val="0"/>
                  <w:sz w:val="22"/>
                  <w:szCs w:val="22"/>
                </w:rPr>
                <w:t>亿元）×</w:t>
              </w:r>
              <w:r>
                <w:rPr>
                  <w:rFonts w:hint="eastAsia"/>
                  <w:kern w:val="0"/>
                  <w:sz w:val="22"/>
                  <w:szCs w:val="22"/>
                </w:rPr>
                <w:t>1</w:t>
              </w:r>
              <w:r>
                <w:rPr>
                  <w:rFonts w:ascii="宋体" w:hAnsi="宋体" w:hint="eastAsia"/>
                  <w:kern w:val="0"/>
                  <w:sz w:val="22"/>
                  <w:szCs w:val="22"/>
                </w:rPr>
                <w:t>千元</w:t>
              </w:r>
            </w:ins>
          </w:p>
        </w:tc>
        <w:tc>
          <w:tcPr>
            <w:tcW w:w="567" w:type="dxa"/>
            <w:vMerge/>
            <w:tcBorders>
              <w:top w:val="nil"/>
              <w:left w:val="nil"/>
              <w:bottom w:val="single" w:sz="4" w:space="0" w:color="auto"/>
              <w:right w:val="single" w:sz="4" w:space="0" w:color="auto"/>
            </w:tcBorders>
            <w:vAlign w:val="center"/>
            <w:hideMark/>
          </w:tcPr>
          <w:p w:rsidR="00AC298A" w:rsidRDefault="00AC298A">
            <w:pPr>
              <w:widowControl/>
              <w:jc w:val="left"/>
              <w:rPr>
                <w:ins w:id="89" w:author="安然" w:date="2018-04-20T11:58:00Z"/>
                <w:rStyle w:val="15"/>
                <w:rFonts w:hint="default"/>
              </w:rPr>
            </w:pPr>
          </w:p>
        </w:tc>
        <w:tc>
          <w:tcPr>
            <w:tcW w:w="1253" w:type="dxa"/>
            <w:vMerge/>
            <w:tcBorders>
              <w:top w:val="nil"/>
              <w:left w:val="nil"/>
              <w:bottom w:val="single" w:sz="4" w:space="0" w:color="auto"/>
              <w:right w:val="single" w:sz="4" w:space="0" w:color="auto"/>
            </w:tcBorders>
            <w:vAlign w:val="center"/>
            <w:hideMark/>
          </w:tcPr>
          <w:p w:rsidR="00AC298A" w:rsidRDefault="00AC298A">
            <w:pPr>
              <w:widowControl/>
              <w:jc w:val="left"/>
              <w:rPr>
                <w:ins w:id="90" w:author="安然" w:date="2018-04-20T11:58:00Z"/>
                <w:rFonts w:ascii="宋体" w:hAnsi="宋体"/>
                <w:color w:val="000000"/>
                <w:kern w:val="0"/>
              </w:rPr>
            </w:pPr>
          </w:p>
        </w:tc>
      </w:tr>
      <w:tr w:rsidR="00AC298A" w:rsidTr="00AC298A">
        <w:trPr>
          <w:trHeight w:val="980"/>
          <w:ins w:id="91" w:author="安然" w:date="2018-04-20T11:58:00Z"/>
        </w:trPr>
        <w:tc>
          <w:tcPr>
            <w:tcW w:w="510" w:type="dxa"/>
            <w:tcBorders>
              <w:top w:val="single" w:sz="4" w:space="0" w:color="auto"/>
              <w:left w:val="single" w:sz="4" w:space="0" w:color="auto"/>
              <w:bottom w:val="single" w:sz="4" w:space="0" w:color="auto"/>
              <w:right w:val="single" w:sz="4" w:space="0" w:color="auto"/>
            </w:tcBorders>
            <w:vAlign w:val="center"/>
            <w:hideMark/>
          </w:tcPr>
          <w:p w:rsidR="00AC298A" w:rsidRDefault="00AC298A">
            <w:pPr>
              <w:widowControl/>
              <w:jc w:val="center"/>
              <w:textAlignment w:val="center"/>
              <w:rPr>
                <w:ins w:id="92" w:author="安然" w:date="2018-04-20T11:58:00Z"/>
                <w:rFonts w:ascii="宋体" w:hAnsi="宋体"/>
                <w:color w:val="000000"/>
              </w:rPr>
            </w:pPr>
            <w:ins w:id="93" w:author="安然" w:date="2018-04-20T11:58:00Z">
              <w:r>
                <w:rPr>
                  <w:rFonts w:ascii="宋体" w:hAnsi="宋体" w:hint="eastAsia"/>
                  <w:color w:val="000000"/>
                  <w:kern w:val="0"/>
                </w:rPr>
                <w:t>2</w:t>
              </w:r>
            </w:ins>
          </w:p>
        </w:tc>
        <w:tc>
          <w:tcPr>
            <w:tcW w:w="1098" w:type="dxa"/>
            <w:tcBorders>
              <w:top w:val="single" w:sz="4" w:space="0" w:color="auto"/>
              <w:left w:val="nil"/>
              <w:bottom w:val="single" w:sz="4" w:space="0" w:color="auto"/>
              <w:right w:val="single" w:sz="4" w:space="0" w:color="auto"/>
            </w:tcBorders>
            <w:vAlign w:val="center"/>
            <w:hideMark/>
          </w:tcPr>
          <w:p w:rsidR="00AC298A" w:rsidRDefault="00AC298A">
            <w:pPr>
              <w:widowControl/>
              <w:textAlignment w:val="center"/>
              <w:rPr>
                <w:ins w:id="94" w:author="安然" w:date="2018-04-20T11:58:00Z"/>
                <w:rFonts w:ascii="宋体" w:hAnsi="宋体"/>
                <w:color w:val="000000"/>
              </w:rPr>
            </w:pPr>
            <w:ins w:id="95" w:author="安然" w:date="2018-04-20T11:58:00Z">
              <w:r>
                <w:rPr>
                  <w:rFonts w:ascii="宋体" w:hAnsi="宋体" w:hint="eastAsia"/>
                  <w:kern w:val="0"/>
                  <w:sz w:val="22"/>
                  <w:szCs w:val="22"/>
                </w:rPr>
                <w:t>通过补贴、股权方式争取政府政策性资金支持</w:t>
              </w:r>
            </w:ins>
          </w:p>
        </w:tc>
        <w:tc>
          <w:tcPr>
            <w:tcW w:w="709" w:type="dxa"/>
            <w:tcBorders>
              <w:top w:val="single" w:sz="4" w:space="0" w:color="auto"/>
              <w:left w:val="nil"/>
              <w:bottom w:val="single" w:sz="4" w:space="0" w:color="auto"/>
              <w:right w:val="single" w:sz="4" w:space="0" w:color="auto"/>
            </w:tcBorders>
            <w:vAlign w:val="center"/>
            <w:hideMark/>
          </w:tcPr>
          <w:p w:rsidR="00AC298A" w:rsidRDefault="00AC298A">
            <w:pPr>
              <w:widowControl/>
              <w:jc w:val="center"/>
              <w:textAlignment w:val="center"/>
              <w:rPr>
                <w:ins w:id="96" w:author="安然" w:date="2018-04-20T11:58:00Z"/>
                <w:rFonts w:ascii="宋体" w:hAnsi="宋体"/>
                <w:color w:val="000000"/>
              </w:rPr>
            </w:pPr>
            <w:ins w:id="97" w:author="安然" w:date="2018-04-20T11:58:00Z">
              <w:r>
                <w:rPr>
                  <w:rFonts w:ascii="宋体" w:hAnsi="宋体" w:hint="eastAsia"/>
                  <w:color w:val="000000"/>
                  <w:kern w:val="0"/>
                </w:rPr>
                <w:t>12.31</w:t>
              </w:r>
            </w:ins>
          </w:p>
        </w:tc>
        <w:tc>
          <w:tcPr>
            <w:tcW w:w="2977" w:type="dxa"/>
            <w:tcBorders>
              <w:top w:val="single" w:sz="4" w:space="0" w:color="auto"/>
              <w:left w:val="nil"/>
              <w:bottom w:val="single" w:sz="4" w:space="0" w:color="auto"/>
              <w:right w:val="single" w:sz="4" w:space="0" w:color="auto"/>
            </w:tcBorders>
            <w:vAlign w:val="center"/>
            <w:hideMark/>
          </w:tcPr>
          <w:p w:rsidR="00AC298A" w:rsidRDefault="00AC298A">
            <w:pPr>
              <w:widowControl/>
              <w:textAlignment w:val="center"/>
              <w:rPr>
                <w:ins w:id="98" w:author="安然" w:date="2018-04-20T11:58:00Z"/>
                <w:rFonts w:ascii="宋体" w:hAnsi="宋体"/>
                <w:kern w:val="0"/>
                <w:sz w:val="22"/>
              </w:rPr>
            </w:pPr>
            <w:ins w:id="99" w:author="安然" w:date="2018-04-20T11:58:00Z">
              <w:r>
                <w:rPr>
                  <w:rFonts w:ascii="宋体" w:hAnsi="宋体" w:hint="eastAsia"/>
                  <w:kern w:val="0"/>
                  <w:sz w:val="22"/>
                  <w:szCs w:val="22"/>
                </w:rPr>
                <w:t>通过自身努力、主动协调，获得政府补贴、股权投资等政策性资金支持。</w:t>
              </w:r>
            </w:ins>
          </w:p>
          <w:p w:rsidR="00AC298A" w:rsidRDefault="00AC298A">
            <w:pPr>
              <w:widowControl/>
              <w:textAlignment w:val="center"/>
              <w:rPr>
                <w:ins w:id="100" w:author="安然" w:date="2018-04-20T11:58:00Z"/>
                <w:rFonts w:ascii="宋体" w:hAnsi="宋体"/>
                <w:color w:val="000000"/>
              </w:rPr>
            </w:pPr>
            <w:ins w:id="101" w:author="安然" w:date="2018-04-20T11:58:00Z">
              <w:r>
                <w:rPr>
                  <w:rFonts w:ascii="宋体" w:hAnsi="宋体" w:hint="eastAsia"/>
                  <w:b/>
                  <w:bCs/>
                  <w:kern w:val="0"/>
                  <w:sz w:val="22"/>
                  <w:szCs w:val="22"/>
                </w:rPr>
                <w:t>奖励标准</w:t>
              </w:r>
              <w:r>
                <w:rPr>
                  <w:rFonts w:ascii="宋体" w:hAnsi="宋体" w:hint="eastAsia"/>
                  <w:kern w:val="0"/>
                  <w:sz w:val="22"/>
                  <w:szCs w:val="22"/>
                </w:rPr>
                <w:t>：政府支持的补贴资金金额不低于</w:t>
              </w:r>
              <w:r>
                <w:rPr>
                  <w:rFonts w:hint="eastAsia"/>
                  <w:kern w:val="0"/>
                  <w:sz w:val="22"/>
                  <w:szCs w:val="22"/>
                </w:rPr>
                <w:t>500</w:t>
              </w:r>
              <w:r>
                <w:rPr>
                  <w:rFonts w:ascii="宋体" w:hAnsi="宋体" w:hint="eastAsia"/>
                  <w:kern w:val="0"/>
                  <w:sz w:val="22"/>
                  <w:szCs w:val="22"/>
                </w:rPr>
                <w:t>万元（含），股权投资金额不低于</w:t>
              </w:r>
              <w:r>
                <w:rPr>
                  <w:rFonts w:hint="eastAsia"/>
                  <w:kern w:val="0"/>
                  <w:sz w:val="22"/>
                  <w:szCs w:val="22"/>
                </w:rPr>
                <w:t>5000</w:t>
              </w:r>
              <w:r>
                <w:rPr>
                  <w:rFonts w:ascii="宋体" w:hAnsi="宋体" w:hint="eastAsia"/>
                  <w:kern w:val="0"/>
                  <w:sz w:val="22"/>
                  <w:szCs w:val="22"/>
                </w:rPr>
                <w:t>万元（含），所获得的政策性资金有助于推动业务创新发展和能力提升</w:t>
              </w:r>
            </w:ins>
          </w:p>
        </w:tc>
        <w:tc>
          <w:tcPr>
            <w:tcW w:w="2126" w:type="dxa"/>
            <w:tcBorders>
              <w:top w:val="single" w:sz="4" w:space="0" w:color="auto"/>
              <w:left w:val="nil"/>
              <w:bottom w:val="single" w:sz="4" w:space="0" w:color="auto"/>
              <w:right w:val="single" w:sz="4" w:space="0" w:color="auto"/>
            </w:tcBorders>
            <w:vAlign w:val="center"/>
            <w:hideMark/>
          </w:tcPr>
          <w:p w:rsidR="00AC298A" w:rsidRDefault="00AC298A">
            <w:pPr>
              <w:widowControl/>
              <w:textAlignment w:val="center"/>
              <w:rPr>
                <w:ins w:id="102" w:author="安然" w:date="2018-04-20T11:58:00Z"/>
                <w:rFonts w:ascii="宋体" w:hAnsi="宋体"/>
                <w:b/>
                <w:bCs/>
                <w:kern w:val="0"/>
                <w:sz w:val="22"/>
              </w:rPr>
            </w:pPr>
            <w:ins w:id="103" w:author="安然" w:date="2018-04-20T11:58:00Z">
              <w:r>
                <w:rPr>
                  <w:rFonts w:ascii="宋体" w:hAnsi="宋体" w:hint="eastAsia"/>
                  <w:b/>
                  <w:bCs/>
                  <w:kern w:val="0"/>
                  <w:sz w:val="22"/>
                  <w:szCs w:val="22"/>
                </w:rPr>
                <w:t>每家单位最高奖励</w:t>
              </w:r>
              <w:r>
                <w:rPr>
                  <w:rFonts w:hint="eastAsia"/>
                  <w:b/>
                  <w:bCs/>
                  <w:kern w:val="0"/>
                  <w:sz w:val="22"/>
                  <w:szCs w:val="22"/>
                </w:rPr>
                <w:t>20</w:t>
              </w:r>
              <w:r>
                <w:rPr>
                  <w:rFonts w:ascii="宋体" w:hAnsi="宋体" w:hint="eastAsia"/>
                  <w:b/>
                  <w:bCs/>
                  <w:kern w:val="0"/>
                  <w:sz w:val="22"/>
                  <w:szCs w:val="22"/>
                </w:rPr>
                <w:t>万元</w:t>
              </w:r>
            </w:ins>
          </w:p>
          <w:p w:rsidR="00AC298A" w:rsidRDefault="00AC298A">
            <w:pPr>
              <w:widowControl/>
              <w:textAlignment w:val="center"/>
              <w:rPr>
                <w:ins w:id="104" w:author="安然" w:date="2018-04-20T11:58:00Z"/>
                <w:rFonts w:ascii="宋体" w:hAnsi="宋体"/>
                <w:b/>
                <w:bCs/>
                <w:color w:val="000000"/>
                <w:kern w:val="0"/>
              </w:rPr>
            </w:pPr>
            <w:ins w:id="105" w:author="安然" w:date="2018-04-20T11:58:00Z">
              <w:r>
                <w:rPr>
                  <w:rFonts w:ascii="宋体" w:hAnsi="宋体" w:hint="eastAsia"/>
                  <w:kern w:val="0"/>
                  <w:sz w:val="22"/>
                  <w:szCs w:val="22"/>
                </w:rPr>
                <w:t>奖励金额</w:t>
              </w:r>
              <w:r>
                <w:rPr>
                  <w:rFonts w:hint="eastAsia"/>
                  <w:kern w:val="0"/>
                  <w:sz w:val="22"/>
                  <w:szCs w:val="22"/>
                </w:rPr>
                <w:t>=</w:t>
              </w:r>
              <w:r>
                <w:rPr>
                  <w:rFonts w:ascii="宋体" w:hAnsi="宋体" w:hint="eastAsia"/>
                  <w:kern w:val="0"/>
                  <w:sz w:val="22"/>
                  <w:szCs w:val="22"/>
                </w:rPr>
                <w:t>补贴资金×</w:t>
              </w:r>
              <w:r>
                <w:rPr>
                  <w:rFonts w:hint="eastAsia"/>
                  <w:kern w:val="0"/>
                  <w:sz w:val="22"/>
                  <w:szCs w:val="22"/>
                </w:rPr>
                <w:t>2%+</w:t>
              </w:r>
              <w:r>
                <w:rPr>
                  <w:rFonts w:ascii="宋体" w:hAnsi="宋体" w:hint="eastAsia"/>
                  <w:kern w:val="0"/>
                  <w:sz w:val="22"/>
                  <w:szCs w:val="22"/>
                </w:rPr>
                <w:t>股权投资×</w:t>
              </w:r>
              <w:r>
                <w:rPr>
                  <w:rFonts w:hint="eastAsia"/>
                  <w:kern w:val="0"/>
                  <w:sz w:val="22"/>
                  <w:szCs w:val="22"/>
                </w:rPr>
                <w:t>2</w:t>
              </w:r>
              <w:r>
                <w:rPr>
                  <w:rFonts w:ascii="宋体" w:hAnsi="宋体" w:hint="eastAsia"/>
                  <w:kern w:val="0"/>
                  <w:sz w:val="22"/>
                  <w:szCs w:val="22"/>
                </w:rPr>
                <w:t>‰</w:t>
              </w:r>
            </w:ins>
          </w:p>
        </w:tc>
        <w:tc>
          <w:tcPr>
            <w:tcW w:w="567" w:type="dxa"/>
            <w:tcBorders>
              <w:top w:val="single" w:sz="4" w:space="0" w:color="auto"/>
              <w:left w:val="nil"/>
              <w:bottom w:val="single" w:sz="4" w:space="0" w:color="auto"/>
              <w:right w:val="single" w:sz="4" w:space="0" w:color="auto"/>
            </w:tcBorders>
            <w:vAlign w:val="center"/>
            <w:hideMark/>
          </w:tcPr>
          <w:p w:rsidR="00AC298A" w:rsidRDefault="00AC298A">
            <w:pPr>
              <w:widowControl/>
              <w:textAlignment w:val="center"/>
              <w:rPr>
                <w:ins w:id="106" w:author="安然" w:date="2018-04-20T11:58:00Z"/>
                <w:rFonts w:ascii="宋体" w:hAnsi="宋体"/>
                <w:color w:val="000000"/>
              </w:rPr>
            </w:pPr>
            <w:ins w:id="107" w:author="安然" w:date="2018-04-20T11:58:00Z">
              <w:r>
                <w:rPr>
                  <w:rFonts w:ascii="宋体" w:hAnsi="宋体" w:hint="eastAsia"/>
                  <w:kern w:val="0"/>
                  <w:sz w:val="22"/>
                  <w:szCs w:val="22"/>
                </w:rPr>
                <w:t>子公司</w:t>
              </w:r>
            </w:ins>
          </w:p>
        </w:tc>
        <w:tc>
          <w:tcPr>
            <w:tcW w:w="1253" w:type="dxa"/>
            <w:tcBorders>
              <w:top w:val="single" w:sz="4" w:space="0" w:color="auto"/>
              <w:left w:val="nil"/>
              <w:bottom w:val="single" w:sz="4" w:space="0" w:color="auto"/>
              <w:right w:val="single" w:sz="4" w:space="0" w:color="auto"/>
            </w:tcBorders>
            <w:vAlign w:val="center"/>
            <w:hideMark/>
          </w:tcPr>
          <w:p w:rsidR="00AC298A" w:rsidRDefault="00AC298A">
            <w:pPr>
              <w:widowControl/>
              <w:textAlignment w:val="center"/>
              <w:rPr>
                <w:ins w:id="108" w:author="安然" w:date="2018-04-20T11:58:00Z"/>
                <w:rFonts w:ascii="宋体" w:hAnsi="宋体"/>
                <w:color w:val="000000"/>
                <w:kern w:val="0"/>
              </w:rPr>
            </w:pPr>
            <w:ins w:id="109" w:author="安然" w:date="2018-04-20T11:58:00Z">
              <w:r>
                <w:rPr>
                  <w:rFonts w:ascii="宋体" w:hAnsi="宋体" w:hint="eastAsia"/>
                  <w:kern w:val="0"/>
                  <w:sz w:val="22"/>
                  <w:szCs w:val="22"/>
                </w:rPr>
                <w:t>奖励对象可以包括多家单位</w:t>
              </w:r>
            </w:ins>
          </w:p>
        </w:tc>
      </w:tr>
      <w:tr w:rsidR="00AC298A" w:rsidTr="00AC298A">
        <w:trPr>
          <w:trHeight w:val="977"/>
          <w:ins w:id="110" w:author="安然" w:date="2018-04-20T11:58:00Z"/>
        </w:trPr>
        <w:tc>
          <w:tcPr>
            <w:tcW w:w="510" w:type="dxa"/>
            <w:tcBorders>
              <w:top w:val="single" w:sz="4" w:space="0" w:color="auto"/>
              <w:left w:val="single" w:sz="4" w:space="0" w:color="auto"/>
              <w:bottom w:val="single" w:sz="4" w:space="0" w:color="auto"/>
              <w:right w:val="single" w:sz="4" w:space="0" w:color="auto"/>
            </w:tcBorders>
            <w:vAlign w:val="center"/>
            <w:hideMark/>
          </w:tcPr>
          <w:p w:rsidR="00AC298A" w:rsidRDefault="00AC298A">
            <w:pPr>
              <w:widowControl/>
              <w:jc w:val="center"/>
              <w:textAlignment w:val="center"/>
              <w:rPr>
                <w:ins w:id="111" w:author="安然" w:date="2018-04-20T11:58:00Z"/>
                <w:rFonts w:ascii="宋体" w:hAnsi="宋体"/>
                <w:color w:val="000000"/>
              </w:rPr>
            </w:pPr>
            <w:ins w:id="112" w:author="安然" w:date="2018-04-20T11:58:00Z">
              <w:r>
                <w:rPr>
                  <w:rFonts w:ascii="宋体" w:hAnsi="宋体" w:hint="eastAsia"/>
                  <w:color w:val="000000"/>
                  <w:kern w:val="0"/>
                </w:rPr>
                <w:t>3</w:t>
              </w:r>
            </w:ins>
          </w:p>
        </w:tc>
        <w:tc>
          <w:tcPr>
            <w:tcW w:w="1098" w:type="dxa"/>
            <w:tcBorders>
              <w:top w:val="single" w:sz="4" w:space="0" w:color="auto"/>
              <w:left w:val="nil"/>
              <w:bottom w:val="single" w:sz="4" w:space="0" w:color="auto"/>
              <w:right w:val="single" w:sz="4" w:space="0" w:color="auto"/>
            </w:tcBorders>
            <w:vAlign w:val="center"/>
            <w:hideMark/>
          </w:tcPr>
          <w:p w:rsidR="00AC298A" w:rsidRDefault="00AC298A">
            <w:pPr>
              <w:widowControl/>
              <w:textAlignment w:val="center"/>
              <w:rPr>
                <w:ins w:id="113" w:author="安然" w:date="2018-04-20T11:58:00Z"/>
                <w:rFonts w:ascii="宋体" w:hAnsi="宋体"/>
                <w:color w:val="000000"/>
              </w:rPr>
            </w:pPr>
            <w:ins w:id="114" w:author="安然" w:date="2018-04-20T11:58:00Z">
              <w:r>
                <w:rPr>
                  <w:rFonts w:ascii="宋体" w:hAnsi="宋体" w:hint="eastAsia"/>
                  <w:kern w:val="0"/>
                  <w:sz w:val="22"/>
                  <w:szCs w:val="22"/>
                </w:rPr>
                <w:t>推动政府出台针对集团科技园区的高精尖产业用地政策实施细则</w:t>
              </w:r>
            </w:ins>
          </w:p>
        </w:tc>
        <w:tc>
          <w:tcPr>
            <w:tcW w:w="709" w:type="dxa"/>
            <w:tcBorders>
              <w:top w:val="single" w:sz="4" w:space="0" w:color="auto"/>
              <w:left w:val="nil"/>
              <w:bottom w:val="single" w:sz="4" w:space="0" w:color="auto"/>
              <w:right w:val="single" w:sz="4" w:space="0" w:color="auto"/>
            </w:tcBorders>
            <w:vAlign w:val="center"/>
            <w:hideMark/>
          </w:tcPr>
          <w:p w:rsidR="00AC298A" w:rsidRDefault="00AC298A">
            <w:pPr>
              <w:widowControl/>
              <w:jc w:val="center"/>
              <w:textAlignment w:val="center"/>
              <w:rPr>
                <w:ins w:id="115" w:author="安然" w:date="2018-04-20T11:58:00Z"/>
                <w:rFonts w:ascii="宋体" w:hAnsi="宋体"/>
                <w:color w:val="000000"/>
              </w:rPr>
            </w:pPr>
            <w:ins w:id="116" w:author="安然" w:date="2018-04-20T11:58:00Z">
              <w:r>
                <w:rPr>
                  <w:rFonts w:ascii="宋体" w:hAnsi="宋体" w:hint="eastAsia"/>
                  <w:color w:val="000000"/>
                  <w:kern w:val="0"/>
                </w:rPr>
                <w:t>12.31</w:t>
              </w:r>
            </w:ins>
          </w:p>
        </w:tc>
        <w:tc>
          <w:tcPr>
            <w:tcW w:w="2977" w:type="dxa"/>
            <w:tcBorders>
              <w:top w:val="single" w:sz="4" w:space="0" w:color="auto"/>
              <w:left w:val="nil"/>
              <w:bottom w:val="single" w:sz="4" w:space="0" w:color="auto"/>
              <w:right w:val="single" w:sz="4" w:space="0" w:color="auto"/>
            </w:tcBorders>
            <w:vAlign w:val="center"/>
            <w:hideMark/>
          </w:tcPr>
          <w:p w:rsidR="00AC298A" w:rsidRDefault="00AC298A">
            <w:pPr>
              <w:widowControl/>
              <w:textAlignment w:val="center"/>
              <w:rPr>
                <w:ins w:id="117" w:author="安然" w:date="2018-04-20T11:58:00Z"/>
                <w:rFonts w:ascii="宋体" w:hAnsi="宋体"/>
                <w:color w:val="000000"/>
              </w:rPr>
            </w:pPr>
            <w:ins w:id="118" w:author="安然" w:date="2018-04-20T11:58:00Z">
              <w:r>
                <w:rPr>
                  <w:rFonts w:ascii="宋体" w:hAnsi="宋体" w:hint="eastAsia"/>
                  <w:kern w:val="0"/>
                  <w:sz w:val="22"/>
                  <w:szCs w:val="22"/>
                </w:rPr>
                <w:t>通过努力、主动协调，推动政府出台专门针对集团科技园区的高精尖产业用地政策实施细则</w:t>
              </w:r>
            </w:ins>
          </w:p>
        </w:tc>
        <w:tc>
          <w:tcPr>
            <w:tcW w:w="2126" w:type="dxa"/>
            <w:tcBorders>
              <w:top w:val="single" w:sz="4" w:space="0" w:color="auto"/>
              <w:left w:val="nil"/>
              <w:bottom w:val="single" w:sz="4" w:space="0" w:color="auto"/>
              <w:right w:val="single" w:sz="4" w:space="0" w:color="auto"/>
            </w:tcBorders>
            <w:vAlign w:val="center"/>
            <w:hideMark/>
          </w:tcPr>
          <w:p w:rsidR="00AC298A" w:rsidRDefault="00AC298A">
            <w:pPr>
              <w:widowControl/>
              <w:textAlignment w:val="center"/>
              <w:rPr>
                <w:ins w:id="119" w:author="安然" w:date="2018-04-20T11:58:00Z"/>
                <w:rFonts w:ascii="宋体" w:hAnsi="宋体"/>
                <w:kern w:val="0"/>
                <w:sz w:val="22"/>
              </w:rPr>
            </w:pPr>
            <w:ins w:id="120" w:author="安然" w:date="2018-04-20T11:58:00Z">
              <w:r>
                <w:rPr>
                  <w:rFonts w:ascii="宋体" w:hAnsi="宋体" w:hint="eastAsia"/>
                  <w:kern w:val="0"/>
                  <w:sz w:val="22"/>
                  <w:szCs w:val="22"/>
                </w:rPr>
                <w:t>率先推动政府出台政策的团队最高奖励</w:t>
              </w:r>
              <w:r>
                <w:rPr>
                  <w:rFonts w:hint="eastAsia"/>
                  <w:kern w:val="0"/>
                  <w:sz w:val="22"/>
                  <w:szCs w:val="22"/>
                </w:rPr>
                <w:t>20</w:t>
              </w:r>
              <w:r>
                <w:rPr>
                  <w:rFonts w:ascii="宋体" w:hAnsi="宋体" w:hint="eastAsia"/>
                  <w:kern w:val="0"/>
                  <w:sz w:val="22"/>
                  <w:szCs w:val="22"/>
                </w:rPr>
                <w:t>万元；</w:t>
              </w:r>
            </w:ins>
          </w:p>
          <w:p w:rsidR="00AC298A" w:rsidRDefault="00AC298A">
            <w:pPr>
              <w:widowControl/>
              <w:textAlignment w:val="center"/>
              <w:rPr>
                <w:ins w:id="121" w:author="安然" w:date="2018-04-20T11:58:00Z"/>
                <w:rFonts w:ascii="宋体" w:hAnsi="宋体"/>
                <w:kern w:val="0"/>
                <w:sz w:val="22"/>
              </w:rPr>
            </w:pPr>
            <w:ins w:id="122" w:author="安然" w:date="2018-04-20T11:58:00Z">
              <w:r>
                <w:rPr>
                  <w:rFonts w:ascii="宋体" w:hAnsi="宋体" w:hint="eastAsia"/>
                  <w:kern w:val="0"/>
                  <w:sz w:val="22"/>
                  <w:szCs w:val="22"/>
                </w:rPr>
                <w:t>第二个推动政府出台政策的团队最高奖励</w:t>
              </w:r>
              <w:r>
                <w:rPr>
                  <w:rFonts w:hint="eastAsia"/>
                  <w:kern w:val="0"/>
                  <w:sz w:val="22"/>
                  <w:szCs w:val="22"/>
                </w:rPr>
                <w:t>10</w:t>
              </w:r>
              <w:r>
                <w:rPr>
                  <w:rFonts w:ascii="宋体" w:hAnsi="宋体" w:hint="eastAsia"/>
                  <w:kern w:val="0"/>
                  <w:sz w:val="22"/>
                  <w:szCs w:val="22"/>
                </w:rPr>
                <w:t>万元；</w:t>
              </w:r>
            </w:ins>
          </w:p>
          <w:p w:rsidR="00AC298A" w:rsidRDefault="00AC298A">
            <w:pPr>
              <w:widowControl/>
              <w:textAlignment w:val="center"/>
              <w:rPr>
                <w:ins w:id="123" w:author="安然" w:date="2018-04-20T11:58:00Z"/>
                <w:rFonts w:ascii="宋体" w:hAnsi="宋体"/>
                <w:kern w:val="0"/>
                <w:sz w:val="22"/>
              </w:rPr>
            </w:pPr>
            <w:ins w:id="124" w:author="安然" w:date="2018-04-20T11:58:00Z">
              <w:r>
                <w:rPr>
                  <w:rFonts w:ascii="宋体" w:hAnsi="宋体" w:hint="eastAsia"/>
                  <w:kern w:val="0"/>
                  <w:sz w:val="22"/>
                  <w:szCs w:val="22"/>
                </w:rPr>
                <w:t>第三个推动政府出台政策的团队最高奖励</w:t>
              </w:r>
              <w:r>
                <w:rPr>
                  <w:rFonts w:hint="eastAsia"/>
                  <w:kern w:val="0"/>
                  <w:sz w:val="22"/>
                  <w:szCs w:val="22"/>
                </w:rPr>
                <w:t>5</w:t>
              </w:r>
              <w:r>
                <w:rPr>
                  <w:rFonts w:ascii="宋体" w:hAnsi="宋体" w:hint="eastAsia"/>
                  <w:kern w:val="0"/>
                  <w:sz w:val="22"/>
                  <w:szCs w:val="22"/>
                </w:rPr>
                <w:t>万元；</w:t>
              </w:r>
            </w:ins>
          </w:p>
          <w:p w:rsidR="00AC298A" w:rsidRDefault="00AC298A">
            <w:pPr>
              <w:widowControl/>
              <w:textAlignment w:val="center"/>
              <w:rPr>
                <w:ins w:id="125" w:author="安然" w:date="2018-04-20T11:58:00Z"/>
                <w:rFonts w:ascii="宋体" w:hAnsi="宋体"/>
                <w:b/>
                <w:bCs/>
                <w:kern w:val="0"/>
                <w:sz w:val="22"/>
              </w:rPr>
            </w:pPr>
            <w:ins w:id="126" w:author="安然" w:date="2018-04-20T11:58:00Z">
              <w:r>
                <w:rPr>
                  <w:rFonts w:ascii="宋体" w:hAnsi="宋体" w:hint="eastAsia"/>
                  <w:kern w:val="0"/>
                  <w:sz w:val="22"/>
                  <w:szCs w:val="22"/>
                </w:rPr>
                <w:t>其他推动政府出台政策的团队不奖励</w:t>
              </w:r>
            </w:ins>
          </w:p>
        </w:tc>
        <w:tc>
          <w:tcPr>
            <w:tcW w:w="567" w:type="dxa"/>
            <w:tcBorders>
              <w:top w:val="single" w:sz="4" w:space="0" w:color="auto"/>
              <w:left w:val="nil"/>
              <w:bottom w:val="single" w:sz="4" w:space="0" w:color="auto"/>
              <w:right w:val="single" w:sz="4" w:space="0" w:color="auto"/>
            </w:tcBorders>
            <w:vAlign w:val="center"/>
            <w:hideMark/>
          </w:tcPr>
          <w:p w:rsidR="00AC298A" w:rsidRDefault="00AC298A">
            <w:pPr>
              <w:widowControl/>
              <w:textAlignment w:val="center"/>
              <w:rPr>
                <w:ins w:id="127" w:author="安然" w:date="2018-04-20T11:58:00Z"/>
                <w:rFonts w:ascii="宋体" w:hAnsi="宋体"/>
                <w:color w:val="000000"/>
              </w:rPr>
            </w:pPr>
            <w:ins w:id="128" w:author="安然" w:date="2018-04-20T11:58:00Z">
              <w:r>
                <w:rPr>
                  <w:rFonts w:ascii="宋体" w:hAnsi="宋体" w:hint="eastAsia"/>
                  <w:kern w:val="0"/>
                  <w:sz w:val="22"/>
                  <w:szCs w:val="22"/>
                </w:rPr>
                <w:t>总部或子公司团队</w:t>
              </w:r>
            </w:ins>
          </w:p>
        </w:tc>
        <w:tc>
          <w:tcPr>
            <w:tcW w:w="1253" w:type="dxa"/>
            <w:tcBorders>
              <w:top w:val="single" w:sz="4" w:space="0" w:color="auto"/>
              <w:left w:val="nil"/>
              <w:bottom w:val="single" w:sz="4" w:space="0" w:color="auto"/>
              <w:right w:val="single" w:sz="4" w:space="0" w:color="auto"/>
            </w:tcBorders>
            <w:vAlign w:val="center"/>
            <w:hideMark/>
          </w:tcPr>
          <w:p w:rsidR="00AC298A" w:rsidRDefault="00AC298A">
            <w:pPr>
              <w:widowControl/>
              <w:textAlignment w:val="center"/>
              <w:rPr>
                <w:ins w:id="129" w:author="安然" w:date="2018-04-20T11:58:00Z"/>
                <w:rFonts w:ascii="宋体" w:hAnsi="宋体"/>
                <w:color w:val="000000"/>
              </w:rPr>
            </w:pPr>
            <w:ins w:id="130" w:author="安然" w:date="2018-04-20T11:58:00Z">
              <w:r>
                <w:rPr>
                  <w:rFonts w:ascii="宋体" w:hAnsi="宋体" w:hint="eastAsia"/>
                  <w:color w:val="000000"/>
                </w:rPr>
                <w:t>先后顺序以政府政策发布时间为准</w:t>
              </w:r>
            </w:ins>
          </w:p>
        </w:tc>
      </w:tr>
      <w:tr w:rsidR="00AC298A" w:rsidTr="00AC298A">
        <w:trPr>
          <w:trHeight w:val="1580"/>
          <w:ins w:id="131" w:author="安然" w:date="2018-04-20T11:58:00Z"/>
        </w:trPr>
        <w:tc>
          <w:tcPr>
            <w:tcW w:w="510" w:type="dxa"/>
            <w:vMerge w:val="restart"/>
            <w:tcBorders>
              <w:top w:val="nil"/>
              <w:left w:val="single" w:sz="4" w:space="0" w:color="auto"/>
              <w:bottom w:val="single" w:sz="4" w:space="0" w:color="auto"/>
              <w:right w:val="single" w:sz="4" w:space="0" w:color="auto"/>
            </w:tcBorders>
            <w:vAlign w:val="center"/>
            <w:hideMark/>
          </w:tcPr>
          <w:p w:rsidR="00AC298A" w:rsidRDefault="00AC298A">
            <w:pPr>
              <w:widowControl/>
              <w:jc w:val="center"/>
              <w:textAlignment w:val="center"/>
              <w:rPr>
                <w:ins w:id="132" w:author="安然" w:date="2018-04-20T11:58:00Z"/>
                <w:rFonts w:ascii="宋体" w:hAnsi="宋体"/>
                <w:color w:val="000000"/>
              </w:rPr>
            </w:pPr>
            <w:ins w:id="133" w:author="安然" w:date="2018-04-20T11:58:00Z">
              <w:r>
                <w:rPr>
                  <w:rFonts w:ascii="宋体" w:hAnsi="宋体" w:hint="eastAsia"/>
                  <w:color w:val="000000"/>
                  <w:kern w:val="0"/>
                </w:rPr>
                <w:t>4</w:t>
              </w:r>
            </w:ins>
          </w:p>
        </w:tc>
        <w:tc>
          <w:tcPr>
            <w:tcW w:w="1098" w:type="dxa"/>
            <w:vMerge w:val="restart"/>
            <w:tcBorders>
              <w:top w:val="nil"/>
              <w:left w:val="nil"/>
              <w:bottom w:val="single" w:sz="4" w:space="0" w:color="auto"/>
              <w:right w:val="single" w:sz="4" w:space="0" w:color="auto"/>
            </w:tcBorders>
            <w:vAlign w:val="center"/>
            <w:hideMark/>
          </w:tcPr>
          <w:p w:rsidR="00AC298A" w:rsidRDefault="00AC298A">
            <w:pPr>
              <w:widowControl/>
              <w:textAlignment w:val="center"/>
              <w:rPr>
                <w:ins w:id="134" w:author="安然" w:date="2018-04-20T11:58:00Z"/>
                <w:rFonts w:ascii="宋体" w:hAnsi="宋体"/>
                <w:color w:val="000000"/>
              </w:rPr>
            </w:pPr>
            <w:ins w:id="135" w:author="安然" w:date="2018-04-20T11:58:00Z">
              <w:r>
                <w:rPr>
                  <w:rFonts w:ascii="宋体" w:hAnsi="宋体" w:hint="eastAsia"/>
                  <w:color w:val="000000"/>
                  <w:kern w:val="0"/>
                </w:rPr>
                <w:t>通过发行</w:t>
              </w:r>
              <w:r>
                <w:rPr>
                  <w:rFonts w:ascii="宋体" w:hAnsi="宋体" w:hint="eastAsia"/>
                  <w:color w:val="000000"/>
                  <w:kern w:val="0"/>
                  <w:sz w:val="22"/>
                  <w:szCs w:val="22"/>
                </w:rPr>
                <w:t>可续期</w:t>
              </w:r>
              <w:r>
                <w:rPr>
                  <w:rFonts w:ascii="宋体" w:hAnsi="宋体" w:hint="eastAsia"/>
                  <w:color w:val="000000"/>
                  <w:kern w:val="0"/>
                </w:rPr>
                <w:t>债，有效降低集团资产负债率</w:t>
              </w:r>
            </w:ins>
          </w:p>
        </w:tc>
        <w:tc>
          <w:tcPr>
            <w:tcW w:w="709" w:type="dxa"/>
            <w:vMerge w:val="restart"/>
            <w:tcBorders>
              <w:top w:val="nil"/>
              <w:left w:val="nil"/>
              <w:bottom w:val="single" w:sz="4" w:space="0" w:color="auto"/>
              <w:right w:val="single" w:sz="4" w:space="0" w:color="auto"/>
            </w:tcBorders>
            <w:vAlign w:val="center"/>
            <w:hideMark/>
          </w:tcPr>
          <w:p w:rsidR="00AC298A" w:rsidRDefault="00AC298A">
            <w:pPr>
              <w:jc w:val="center"/>
              <w:rPr>
                <w:ins w:id="136" w:author="安然" w:date="2018-04-20T11:58:00Z"/>
                <w:rFonts w:ascii="宋体" w:hAnsi="宋体"/>
                <w:color w:val="000000"/>
              </w:rPr>
            </w:pPr>
            <w:ins w:id="137" w:author="安然" w:date="2018-04-20T11:58:00Z">
              <w:r>
                <w:rPr>
                  <w:rFonts w:ascii="宋体" w:hAnsi="宋体" w:hint="eastAsia"/>
                  <w:color w:val="000000"/>
                  <w:kern w:val="0"/>
                </w:rPr>
                <w:t>12.31</w:t>
              </w:r>
            </w:ins>
          </w:p>
        </w:tc>
        <w:tc>
          <w:tcPr>
            <w:tcW w:w="2977" w:type="dxa"/>
            <w:tcBorders>
              <w:top w:val="single" w:sz="4" w:space="0" w:color="auto"/>
              <w:left w:val="nil"/>
              <w:bottom w:val="single" w:sz="4" w:space="0" w:color="auto"/>
              <w:right w:val="single" w:sz="4" w:space="0" w:color="auto"/>
            </w:tcBorders>
            <w:vAlign w:val="center"/>
            <w:hideMark/>
          </w:tcPr>
          <w:p w:rsidR="00AC298A" w:rsidRDefault="00AC298A">
            <w:pPr>
              <w:widowControl/>
              <w:textAlignment w:val="center"/>
              <w:rPr>
                <w:ins w:id="138" w:author="安然" w:date="2018-04-20T11:58:00Z"/>
                <w:rFonts w:ascii="宋体" w:hAnsi="宋体"/>
                <w:color w:val="000000"/>
              </w:rPr>
            </w:pPr>
            <w:ins w:id="139" w:author="安然" w:date="2018-04-20T11:58:00Z">
              <w:r>
                <w:rPr>
                  <w:rFonts w:ascii="宋体" w:hAnsi="宋体" w:hint="eastAsia"/>
                  <w:color w:val="000000"/>
                  <w:kern w:val="0"/>
                </w:rPr>
                <w:t>①</w:t>
              </w:r>
              <w:r>
                <w:rPr>
                  <w:rFonts w:ascii="宋体" w:hAnsi="宋体" w:hint="eastAsia"/>
                  <w:color w:val="000000"/>
                  <w:kern w:val="0"/>
                  <w:sz w:val="22"/>
                  <w:szCs w:val="22"/>
                </w:rPr>
                <w:t>完成可续期公司债发行工作，且发行利率小于等于当季度平均利率（发行额度和发行时机以集团决策为准）</w:t>
              </w:r>
            </w:ins>
          </w:p>
        </w:tc>
        <w:tc>
          <w:tcPr>
            <w:tcW w:w="2126" w:type="dxa"/>
            <w:tcBorders>
              <w:top w:val="single" w:sz="4" w:space="0" w:color="auto"/>
              <w:left w:val="nil"/>
              <w:bottom w:val="single" w:sz="4" w:space="0" w:color="auto"/>
              <w:right w:val="single" w:sz="4" w:space="0" w:color="auto"/>
            </w:tcBorders>
            <w:vAlign w:val="center"/>
            <w:hideMark/>
          </w:tcPr>
          <w:p w:rsidR="00AC298A" w:rsidRDefault="00AC298A">
            <w:pPr>
              <w:widowControl/>
              <w:textAlignment w:val="center"/>
              <w:rPr>
                <w:ins w:id="140" w:author="安然" w:date="2018-04-20T11:58:00Z"/>
                <w:rFonts w:ascii="宋体" w:hAnsi="宋体"/>
                <w:b/>
                <w:bCs/>
                <w:kern w:val="0"/>
                <w:sz w:val="22"/>
              </w:rPr>
            </w:pPr>
            <w:ins w:id="141" w:author="安然" w:date="2018-04-20T11:58:00Z">
              <w:r>
                <w:rPr>
                  <w:rFonts w:ascii="宋体" w:hAnsi="宋体" w:hint="eastAsia"/>
                  <w:b/>
                  <w:bCs/>
                  <w:kern w:val="0"/>
                  <w:sz w:val="22"/>
                  <w:szCs w:val="22"/>
                </w:rPr>
                <w:t>最高奖励</w:t>
              </w:r>
              <w:r>
                <w:rPr>
                  <w:rFonts w:hint="eastAsia"/>
                  <w:b/>
                  <w:bCs/>
                  <w:kern w:val="0"/>
                  <w:sz w:val="22"/>
                  <w:szCs w:val="22"/>
                </w:rPr>
                <w:t>25</w:t>
              </w:r>
              <w:r>
                <w:rPr>
                  <w:rFonts w:ascii="宋体" w:hAnsi="宋体" w:hint="eastAsia"/>
                  <w:b/>
                  <w:bCs/>
                  <w:kern w:val="0"/>
                  <w:sz w:val="22"/>
                  <w:szCs w:val="22"/>
                </w:rPr>
                <w:t>万元</w:t>
              </w:r>
            </w:ins>
          </w:p>
          <w:p w:rsidR="00AC298A" w:rsidRDefault="00AC298A">
            <w:pPr>
              <w:widowControl/>
              <w:textAlignment w:val="center"/>
              <w:rPr>
                <w:ins w:id="142" w:author="安然" w:date="2018-04-20T11:58:00Z"/>
                <w:rFonts w:ascii="宋体" w:hAnsi="宋体"/>
                <w:kern w:val="0"/>
                <w:sz w:val="22"/>
              </w:rPr>
            </w:pPr>
            <w:ins w:id="143" w:author="安然" w:date="2018-04-20T11:58:00Z">
              <w:r>
                <w:rPr>
                  <w:rFonts w:ascii="宋体" w:hAnsi="宋体" w:hint="eastAsia"/>
                  <w:kern w:val="0"/>
                  <w:sz w:val="22"/>
                  <w:szCs w:val="22"/>
                </w:rPr>
                <w:t>奖励金额</w:t>
              </w:r>
              <w:r>
                <w:rPr>
                  <w:rFonts w:hint="eastAsia"/>
                  <w:kern w:val="0"/>
                  <w:sz w:val="22"/>
                  <w:szCs w:val="22"/>
                </w:rPr>
                <w:t>=15</w:t>
              </w:r>
              <w:r>
                <w:rPr>
                  <w:rFonts w:ascii="宋体" w:hAnsi="宋体" w:hint="eastAsia"/>
                  <w:kern w:val="0"/>
                  <w:sz w:val="22"/>
                  <w:szCs w:val="22"/>
                </w:rPr>
                <w:t>万元</w:t>
              </w:r>
              <w:r>
                <w:rPr>
                  <w:rFonts w:hint="eastAsia"/>
                  <w:kern w:val="0"/>
                  <w:sz w:val="22"/>
                  <w:szCs w:val="22"/>
                </w:rPr>
                <w:t>+</w:t>
              </w:r>
              <w:r>
                <w:rPr>
                  <w:rFonts w:ascii="宋体" w:hAnsi="宋体" w:hint="eastAsia"/>
                  <w:kern w:val="0"/>
                  <w:sz w:val="22"/>
                  <w:szCs w:val="22"/>
                </w:rPr>
                <w:t>（当季平均利率</w:t>
              </w:r>
              <w:r>
                <w:rPr>
                  <w:rFonts w:hint="eastAsia"/>
                  <w:kern w:val="0"/>
                  <w:sz w:val="22"/>
                  <w:szCs w:val="22"/>
                </w:rPr>
                <w:t>-</w:t>
              </w:r>
              <w:r>
                <w:rPr>
                  <w:rFonts w:ascii="宋体" w:hAnsi="宋体" w:hint="eastAsia"/>
                  <w:kern w:val="0"/>
                  <w:sz w:val="22"/>
                  <w:szCs w:val="22"/>
                </w:rPr>
                <w:t>实际发行利率）×</w:t>
              </w:r>
              <w:r>
                <w:rPr>
                  <w:rFonts w:hint="eastAsia"/>
                  <w:kern w:val="0"/>
                  <w:sz w:val="22"/>
                  <w:szCs w:val="22"/>
                </w:rPr>
                <w:t>100</w:t>
              </w:r>
              <w:r>
                <w:rPr>
                  <w:rFonts w:ascii="宋体" w:hAnsi="宋体" w:hint="eastAsia"/>
                  <w:kern w:val="0"/>
                  <w:sz w:val="22"/>
                  <w:szCs w:val="22"/>
                </w:rPr>
                <w:t>×</w:t>
              </w:r>
              <w:r>
                <w:rPr>
                  <w:rFonts w:hint="eastAsia"/>
                  <w:kern w:val="0"/>
                  <w:sz w:val="22"/>
                  <w:szCs w:val="22"/>
                </w:rPr>
                <w:t>0.2</w:t>
              </w:r>
              <w:r>
                <w:rPr>
                  <w:rFonts w:ascii="宋体" w:hAnsi="宋体" w:hint="eastAsia"/>
                  <w:kern w:val="0"/>
                  <w:sz w:val="22"/>
                  <w:szCs w:val="22"/>
                </w:rPr>
                <w:t>万元，即发行利率与当季平均利率相比，每减少</w:t>
              </w:r>
              <w:r>
                <w:rPr>
                  <w:rFonts w:hint="eastAsia"/>
                  <w:kern w:val="0"/>
                  <w:sz w:val="22"/>
                  <w:szCs w:val="22"/>
                </w:rPr>
                <w:t>1</w:t>
              </w:r>
              <w:r>
                <w:rPr>
                  <w:rFonts w:ascii="宋体" w:hAnsi="宋体" w:hint="eastAsia"/>
                  <w:kern w:val="0"/>
                  <w:sz w:val="22"/>
                  <w:szCs w:val="22"/>
                </w:rPr>
                <w:t>个</w:t>
              </w:r>
              <w:r>
                <w:rPr>
                  <w:rFonts w:hint="eastAsia"/>
                  <w:kern w:val="0"/>
                  <w:sz w:val="22"/>
                  <w:szCs w:val="22"/>
                </w:rPr>
                <w:t>BP</w:t>
              </w:r>
              <w:r>
                <w:rPr>
                  <w:rFonts w:ascii="宋体" w:hAnsi="宋体" w:hint="eastAsia"/>
                  <w:kern w:val="0"/>
                  <w:sz w:val="22"/>
                  <w:szCs w:val="22"/>
                </w:rPr>
                <w:t>多奖励</w:t>
              </w:r>
              <w:r>
                <w:rPr>
                  <w:rFonts w:hint="eastAsia"/>
                  <w:kern w:val="0"/>
                  <w:sz w:val="22"/>
                  <w:szCs w:val="22"/>
                </w:rPr>
                <w:t>0.2</w:t>
              </w:r>
              <w:r>
                <w:rPr>
                  <w:rFonts w:ascii="宋体" w:hAnsi="宋体" w:hint="eastAsia"/>
                  <w:kern w:val="0"/>
                  <w:sz w:val="22"/>
                  <w:szCs w:val="22"/>
                </w:rPr>
                <w:t>万元</w:t>
              </w:r>
            </w:ins>
          </w:p>
        </w:tc>
        <w:tc>
          <w:tcPr>
            <w:tcW w:w="567" w:type="dxa"/>
            <w:vMerge w:val="restart"/>
            <w:tcBorders>
              <w:top w:val="nil"/>
              <w:left w:val="nil"/>
              <w:bottom w:val="single" w:sz="4" w:space="0" w:color="auto"/>
              <w:right w:val="single" w:sz="4" w:space="0" w:color="auto"/>
            </w:tcBorders>
            <w:vAlign w:val="center"/>
            <w:hideMark/>
          </w:tcPr>
          <w:p w:rsidR="00AC298A" w:rsidRDefault="00AC298A">
            <w:pPr>
              <w:widowControl/>
              <w:textAlignment w:val="center"/>
              <w:rPr>
                <w:ins w:id="144" w:author="安然" w:date="2018-04-20T11:58:00Z"/>
                <w:rFonts w:ascii="宋体" w:hAnsi="宋体"/>
                <w:color w:val="000000"/>
              </w:rPr>
            </w:pPr>
            <w:ins w:id="145" w:author="安然" w:date="2018-04-20T11:58:00Z">
              <w:r>
                <w:rPr>
                  <w:rFonts w:ascii="宋体" w:hAnsi="宋体" w:hint="eastAsia"/>
                  <w:color w:val="000000"/>
                  <w:kern w:val="0"/>
                  <w:sz w:val="22"/>
                  <w:szCs w:val="22"/>
                </w:rPr>
                <w:t>资金财务部</w:t>
              </w:r>
            </w:ins>
          </w:p>
        </w:tc>
        <w:tc>
          <w:tcPr>
            <w:tcW w:w="1253" w:type="dxa"/>
            <w:vMerge w:val="restart"/>
            <w:tcBorders>
              <w:top w:val="nil"/>
              <w:left w:val="nil"/>
              <w:bottom w:val="single" w:sz="4" w:space="0" w:color="auto"/>
              <w:right w:val="single" w:sz="4" w:space="0" w:color="auto"/>
            </w:tcBorders>
            <w:vAlign w:val="center"/>
            <w:hideMark/>
          </w:tcPr>
          <w:p w:rsidR="00AC298A" w:rsidRDefault="00AC298A">
            <w:pPr>
              <w:rPr>
                <w:ins w:id="146" w:author="安然" w:date="2018-04-20T11:58:00Z"/>
                <w:rFonts w:ascii="宋体" w:hAnsi="宋体"/>
                <w:color w:val="000000"/>
              </w:rPr>
            </w:pPr>
            <w:ins w:id="147" w:author="安然" w:date="2018-04-20T11:58:00Z">
              <w:r>
                <w:rPr>
                  <w:rFonts w:ascii="宋体" w:hAnsi="宋体" w:hint="eastAsia"/>
                  <w:color w:val="000000"/>
                  <w:kern w:val="0"/>
                  <w:sz w:val="22"/>
                  <w:szCs w:val="22"/>
                </w:rPr>
                <w:t>当季平均利率指以发行当天日期为中位数的3个月内同级主体发行同期限同类型债券利率的平均数（数据以中国</w:t>
              </w:r>
              <w:proofErr w:type="gramStart"/>
              <w:r>
                <w:rPr>
                  <w:rFonts w:ascii="宋体" w:hAnsi="宋体" w:hint="eastAsia"/>
                  <w:color w:val="000000"/>
                  <w:kern w:val="0"/>
                  <w:sz w:val="22"/>
                  <w:szCs w:val="22"/>
                </w:rPr>
                <w:t>债券网</w:t>
              </w:r>
              <w:proofErr w:type="gramEnd"/>
              <w:r>
                <w:rPr>
                  <w:rFonts w:ascii="宋体" w:hAnsi="宋体" w:hint="eastAsia"/>
                  <w:color w:val="000000"/>
                  <w:kern w:val="0"/>
                  <w:sz w:val="22"/>
                  <w:szCs w:val="22"/>
                </w:rPr>
                <w:t>公布数据为准）</w:t>
              </w:r>
            </w:ins>
          </w:p>
        </w:tc>
      </w:tr>
      <w:tr w:rsidR="00AC298A" w:rsidTr="00AC298A">
        <w:trPr>
          <w:trHeight w:val="2558"/>
          <w:ins w:id="148" w:author="安然" w:date="2018-04-20T11:58:00Z"/>
        </w:trPr>
        <w:tc>
          <w:tcPr>
            <w:tcW w:w="510" w:type="dxa"/>
            <w:vMerge/>
            <w:tcBorders>
              <w:top w:val="nil"/>
              <w:left w:val="single" w:sz="4" w:space="0" w:color="auto"/>
              <w:bottom w:val="single" w:sz="4" w:space="0" w:color="auto"/>
              <w:right w:val="single" w:sz="4" w:space="0" w:color="auto"/>
            </w:tcBorders>
            <w:vAlign w:val="center"/>
            <w:hideMark/>
          </w:tcPr>
          <w:p w:rsidR="00AC298A" w:rsidRDefault="00AC298A">
            <w:pPr>
              <w:widowControl/>
              <w:jc w:val="left"/>
              <w:rPr>
                <w:ins w:id="149" w:author="安然" w:date="2018-04-20T11:58:00Z"/>
                <w:rFonts w:ascii="宋体" w:hAnsi="宋体"/>
                <w:color w:val="000000"/>
              </w:rPr>
            </w:pPr>
          </w:p>
        </w:tc>
        <w:tc>
          <w:tcPr>
            <w:tcW w:w="1098" w:type="dxa"/>
            <w:vMerge/>
            <w:tcBorders>
              <w:top w:val="nil"/>
              <w:left w:val="nil"/>
              <w:bottom w:val="single" w:sz="4" w:space="0" w:color="auto"/>
              <w:right w:val="single" w:sz="4" w:space="0" w:color="auto"/>
            </w:tcBorders>
            <w:vAlign w:val="center"/>
            <w:hideMark/>
          </w:tcPr>
          <w:p w:rsidR="00AC298A" w:rsidRDefault="00AC298A">
            <w:pPr>
              <w:widowControl/>
              <w:jc w:val="left"/>
              <w:rPr>
                <w:ins w:id="150" w:author="安然" w:date="2018-04-20T11:58:00Z"/>
                <w:rFonts w:ascii="宋体" w:hAnsi="宋体"/>
                <w:color w:val="000000"/>
              </w:rPr>
            </w:pPr>
          </w:p>
        </w:tc>
        <w:tc>
          <w:tcPr>
            <w:tcW w:w="709" w:type="dxa"/>
            <w:vMerge/>
            <w:tcBorders>
              <w:top w:val="nil"/>
              <w:left w:val="nil"/>
              <w:bottom w:val="single" w:sz="4" w:space="0" w:color="auto"/>
              <w:right w:val="single" w:sz="4" w:space="0" w:color="auto"/>
            </w:tcBorders>
            <w:vAlign w:val="center"/>
            <w:hideMark/>
          </w:tcPr>
          <w:p w:rsidR="00AC298A" w:rsidRDefault="00AC298A">
            <w:pPr>
              <w:widowControl/>
              <w:jc w:val="left"/>
              <w:rPr>
                <w:ins w:id="151" w:author="安然" w:date="2018-04-20T11:58:00Z"/>
                <w:rFonts w:ascii="宋体" w:hAnsi="宋体"/>
                <w:color w:val="000000"/>
              </w:rPr>
            </w:pPr>
          </w:p>
        </w:tc>
        <w:tc>
          <w:tcPr>
            <w:tcW w:w="2977" w:type="dxa"/>
            <w:tcBorders>
              <w:top w:val="single" w:sz="4" w:space="0" w:color="auto"/>
              <w:left w:val="nil"/>
              <w:bottom w:val="single" w:sz="4" w:space="0" w:color="auto"/>
              <w:right w:val="single" w:sz="4" w:space="0" w:color="auto"/>
            </w:tcBorders>
            <w:vAlign w:val="center"/>
            <w:hideMark/>
          </w:tcPr>
          <w:p w:rsidR="00AC298A" w:rsidRDefault="00AC298A">
            <w:pPr>
              <w:widowControl/>
              <w:textAlignment w:val="center"/>
              <w:rPr>
                <w:ins w:id="152" w:author="安然" w:date="2018-04-20T11:58:00Z"/>
                <w:rFonts w:ascii="宋体" w:hAnsi="宋体"/>
                <w:color w:val="000000"/>
              </w:rPr>
            </w:pPr>
            <w:ins w:id="153" w:author="安然" w:date="2018-04-20T11:58:00Z">
              <w:r>
                <w:rPr>
                  <w:rFonts w:ascii="宋体" w:hAnsi="宋体" w:hint="eastAsia"/>
                  <w:color w:val="000000"/>
                  <w:kern w:val="0"/>
                </w:rPr>
                <w:t>②</w:t>
              </w:r>
              <w:r>
                <w:rPr>
                  <w:rFonts w:ascii="宋体" w:hAnsi="宋体" w:hint="eastAsia"/>
                  <w:color w:val="000000"/>
                  <w:kern w:val="0"/>
                  <w:sz w:val="22"/>
                  <w:szCs w:val="22"/>
                </w:rPr>
                <w:t>完成可续期公司债发行工作，且发行利率大于当季度平均利率（发行额度和发行时机以集团决策为准）</w:t>
              </w:r>
            </w:ins>
          </w:p>
        </w:tc>
        <w:tc>
          <w:tcPr>
            <w:tcW w:w="2126" w:type="dxa"/>
            <w:tcBorders>
              <w:top w:val="single" w:sz="4" w:space="0" w:color="auto"/>
              <w:left w:val="nil"/>
              <w:bottom w:val="single" w:sz="4" w:space="0" w:color="auto"/>
              <w:right w:val="single" w:sz="4" w:space="0" w:color="auto"/>
            </w:tcBorders>
            <w:vAlign w:val="center"/>
            <w:hideMark/>
          </w:tcPr>
          <w:p w:rsidR="00AC298A" w:rsidRDefault="00AC298A">
            <w:pPr>
              <w:widowControl/>
              <w:textAlignment w:val="center"/>
              <w:rPr>
                <w:ins w:id="154" w:author="安然" w:date="2018-04-20T11:58:00Z"/>
                <w:rFonts w:ascii="宋体" w:hAnsi="宋体"/>
                <w:color w:val="000000"/>
                <w:kern w:val="0"/>
                <w:sz w:val="22"/>
              </w:rPr>
            </w:pPr>
            <w:ins w:id="155" w:author="安然" w:date="2018-04-20T11:58:00Z">
              <w:r>
                <w:rPr>
                  <w:rFonts w:ascii="宋体" w:hAnsi="宋体" w:hint="eastAsia"/>
                  <w:color w:val="000000"/>
                  <w:kern w:val="0"/>
                  <w:sz w:val="22"/>
                  <w:szCs w:val="22"/>
                </w:rPr>
                <w:t>奖励金额=15万元-（实际发行利率-当季平均利率）×100×0.2万元（奖励金额最低0元），即发行利率与当季平均利率相比，每增加1个BP少奖励0.2万元</w:t>
              </w:r>
            </w:ins>
          </w:p>
        </w:tc>
        <w:tc>
          <w:tcPr>
            <w:tcW w:w="567" w:type="dxa"/>
            <w:vMerge/>
            <w:tcBorders>
              <w:top w:val="nil"/>
              <w:left w:val="nil"/>
              <w:bottom w:val="single" w:sz="4" w:space="0" w:color="auto"/>
              <w:right w:val="single" w:sz="4" w:space="0" w:color="auto"/>
            </w:tcBorders>
            <w:vAlign w:val="center"/>
            <w:hideMark/>
          </w:tcPr>
          <w:p w:rsidR="00AC298A" w:rsidRDefault="00AC298A">
            <w:pPr>
              <w:widowControl/>
              <w:jc w:val="left"/>
              <w:rPr>
                <w:ins w:id="156" w:author="安然" w:date="2018-04-20T11:58:00Z"/>
                <w:rFonts w:ascii="宋体" w:hAnsi="宋体"/>
                <w:color w:val="000000"/>
              </w:rPr>
            </w:pPr>
          </w:p>
        </w:tc>
        <w:tc>
          <w:tcPr>
            <w:tcW w:w="1253" w:type="dxa"/>
            <w:vMerge/>
            <w:tcBorders>
              <w:top w:val="nil"/>
              <w:left w:val="nil"/>
              <w:bottom w:val="single" w:sz="4" w:space="0" w:color="auto"/>
              <w:right w:val="single" w:sz="4" w:space="0" w:color="auto"/>
            </w:tcBorders>
            <w:vAlign w:val="center"/>
            <w:hideMark/>
          </w:tcPr>
          <w:p w:rsidR="00AC298A" w:rsidRDefault="00AC298A">
            <w:pPr>
              <w:widowControl/>
              <w:jc w:val="left"/>
              <w:rPr>
                <w:ins w:id="157" w:author="安然" w:date="2018-04-20T11:58:00Z"/>
                <w:rFonts w:ascii="宋体" w:hAnsi="宋体"/>
                <w:color w:val="000000"/>
              </w:rPr>
            </w:pPr>
          </w:p>
        </w:tc>
      </w:tr>
      <w:tr w:rsidR="00AC298A" w:rsidTr="00AC298A">
        <w:trPr>
          <w:trHeight w:val="510"/>
          <w:ins w:id="158" w:author="安然" w:date="2018-04-20T11:58:00Z"/>
        </w:trPr>
        <w:tc>
          <w:tcPr>
            <w:tcW w:w="510" w:type="dxa"/>
            <w:vMerge/>
            <w:tcBorders>
              <w:top w:val="nil"/>
              <w:left w:val="single" w:sz="4" w:space="0" w:color="auto"/>
              <w:bottom w:val="single" w:sz="4" w:space="0" w:color="auto"/>
              <w:right w:val="single" w:sz="4" w:space="0" w:color="auto"/>
            </w:tcBorders>
            <w:vAlign w:val="center"/>
            <w:hideMark/>
          </w:tcPr>
          <w:p w:rsidR="00AC298A" w:rsidRDefault="00AC298A">
            <w:pPr>
              <w:widowControl/>
              <w:jc w:val="left"/>
              <w:rPr>
                <w:ins w:id="159" w:author="安然" w:date="2018-04-20T11:58:00Z"/>
                <w:rFonts w:ascii="宋体" w:hAnsi="宋体"/>
                <w:color w:val="000000"/>
              </w:rPr>
            </w:pPr>
          </w:p>
        </w:tc>
        <w:tc>
          <w:tcPr>
            <w:tcW w:w="1098" w:type="dxa"/>
            <w:vMerge/>
            <w:tcBorders>
              <w:top w:val="nil"/>
              <w:left w:val="nil"/>
              <w:bottom w:val="single" w:sz="4" w:space="0" w:color="auto"/>
              <w:right w:val="single" w:sz="4" w:space="0" w:color="auto"/>
            </w:tcBorders>
            <w:vAlign w:val="center"/>
            <w:hideMark/>
          </w:tcPr>
          <w:p w:rsidR="00AC298A" w:rsidRDefault="00AC298A">
            <w:pPr>
              <w:widowControl/>
              <w:jc w:val="left"/>
              <w:rPr>
                <w:ins w:id="160" w:author="安然" w:date="2018-04-20T11:58:00Z"/>
                <w:rFonts w:ascii="宋体" w:hAnsi="宋体"/>
                <w:color w:val="000000"/>
              </w:rPr>
            </w:pPr>
          </w:p>
        </w:tc>
        <w:tc>
          <w:tcPr>
            <w:tcW w:w="709" w:type="dxa"/>
            <w:vMerge/>
            <w:tcBorders>
              <w:top w:val="nil"/>
              <w:left w:val="nil"/>
              <w:bottom w:val="single" w:sz="4" w:space="0" w:color="auto"/>
              <w:right w:val="single" w:sz="4" w:space="0" w:color="auto"/>
            </w:tcBorders>
            <w:vAlign w:val="center"/>
            <w:hideMark/>
          </w:tcPr>
          <w:p w:rsidR="00AC298A" w:rsidRDefault="00AC298A">
            <w:pPr>
              <w:widowControl/>
              <w:jc w:val="left"/>
              <w:rPr>
                <w:ins w:id="161" w:author="安然" w:date="2018-04-20T11:58:00Z"/>
                <w:rFonts w:ascii="宋体" w:hAnsi="宋体"/>
                <w:color w:val="000000"/>
              </w:rPr>
            </w:pPr>
          </w:p>
        </w:tc>
        <w:tc>
          <w:tcPr>
            <w:tcW w:w="2977" w:type="dxa"/>
            <w:tcBorders>
              <w:top w:val="single" w:sz="4" w:space="0" w:color="auto"/>
              <w:left w:val="nil"/>
              <w:bottom w:val="single" w:sz="4" w:space="0" w:color="auto"/>
              <w:right w:val="single" w:sz="4" w:space="0" w:color="auto"/>
            </w:tcBorders>
            <w:vAlign w:val="center"/>
            <w:hideMark/>
          </w:tcPr>
          <w:p w:rsidR="00AC298A" w:rsidRDefault="00AC298A">
            <w:pPr>
              <w:widowControl/>
              <w:textAlignment w:val="center"/>
              <w:rPr>
                <w:ins w:id="162" w:author="安然" w:date="2018-04-20T11:58:00Z"/>
                <w:rFonts w:ascii="宋体" w:hAnsi="宋体"/>
                <w:color w:val="000000"/>
              </w:rPr>
            </w:pPr>
            <w:ins w:id="163" w:author="安然" w:date="2018-04-20T11:58:00Z">
              <w:r>
                <w:rPr>
                  <w:rFonts w:ascii="宋体" w:hAnsi="宋体" w:hint="eastAsia"/>
                  <w:color w:val="000000"/>
                  <w:kern w:val="0"/>
                </w:rPr>
                <w:t>③</w:t>
              </w:r>
              <w:r>
                <w:rPr>
                  <w:rFonts w:ascii="宋体" w:hAnsi="宋体" w:hint="eastAsia"/>
                  <w:color w:val="000000"/>
                  <w:kern w:val="0"/>
                  <w:sz w:val="22"/>
                  <w:szCs w:val="22"/>
                </w:rPr>
                <w:t>未按计划完成可续期公司债发行工作</w:t>
              </w:r>
            </w:ins>
          </w:p>
        </w:tc>
        <w:tc>
          <w:tcPr>
            <w:tcW w:w="2126" w:type="dxa"/>
            <w:tcBorders>
              <w:top w:val="single" w:sz="4" w:space="0" w:color="auto"/>
              <w:left w:val="nil"/>
              <w:bottom w:val="single" w:sz="4" w:space="0" w:color="auto"/>
              <w:right w:val="single" w:sz="4" w:space="0" w:color="auto"/>
            </w:tcBorders>
            <w:vAlign w:val="center"/>
            <w:hideMark/>
          </w:tcPr>
          <w:p w:rsidR="00AC298A" w:rsidRDefault="00AC298A">
            <w:pPr>
              <w:widowControl/>
              <w:jc w:val="center"/>
              <w:textAlignment w:val="center"/>
              <w:rPr>
                <w:ins w:id="164" w:author="安然" w:date="2018-04-20T11:58:00Z"/>
                <w:rFonts w:ascii="宋体" w:hAnsi="宋体"/>
                <w:color w:val="000000"/>
              </w:rPr>
            </w:pPr>
            <w:ins w:id="165" w:author="安然" w:date="2018-04-20T11:58:00Z">
              <w:r>
                <w:rPr>
                  <w:rFonts w:ascii="宋体" w:hAnsi="宋体" w:hint="eastAsia"/>
                  <w:color w:val="000000"/>
                  <w:kern w:val="0"/>
                  <w:sz w:val="22"/>
                  <w:szCs w:val="22"/>
                </w:rPr>
                <w:t>-2.5万元</w:t>
              </w:r>
            </w:ins>
          </w:p>
        </w:tc>
        <w:tc>
          <w:tcPr>
            <w:tcW w:w="567" w:type="dxa"/>
            <w:vMerge/>
            <w:tcBorders>
              <w:top w:val="nil"/>
              <w:left w:val="nil"/>
              <w:bottom w:val="single" w:sz="4" w:space="0" w:color="auto"/>
              <w:right w:val="single" w:sz="4" w:space="0" w:color="auto"/>
            </w:tcBorders>
            <w:vAlign w:val="center"/>
            <w:hideMark/>
          </w:tcPr>
          <w:p w:rsidR="00AC298A" w:rsidRDefault="00AC298A">
            <w:pPr>
              <w:widowControl/>
              <w:jc w:val="left"/>
              <w:rPr>
                <w:ins w:id="166" w:author="安然" w:date="2018-04-20T11:58:00Z"/>
                <w:rFonts w:ascii="宋体" w:hAnsi="宋体"/>
                <w:color w:val="000000"/>
              </w:rPr>
            </w:pPr>
          </w:p>
        </w:tc>
        <w:tc>
          <w:tcPr>
            <w:tcW w:w="1253" w:type="dxa"/>
            <w:vMerge/>
            <w:tcBorders>
              <w:top w:val="nil"/>
              <w:left w:val="nil"/>
              <w:bottom w:val="single" w:sz="4" w:space="0" w:color="auto"/>
              <w:right w:val="single" w:sz="4" w:space="0" w:color="auto"/>
            </w:tcBorders>
            <w:vAlign w:val="center"/>
            <w:hideMark/>
          </w:tcPr>
          <w:p w:rsidR="00AC298A" w:rsidRDefault="00AC298A">
            <w:pPr>
              <w:widowControl/>
              <w:jc w:val="left"/>
              <w:rPr>
                <w:ins w:id="167" w:author="安然" w:date="2018-04-20T11:58:00Z"/>
                <w:rFonts w:ascii="宋体" w:hAnsi="宋体"/>
                <w:color w:val="000000"/>
              </w:rPr>
            </w:pPr>
          </w:p>
        </w:tc>
      </w:tr>
      <w:tr w:rsidR="00AC298A" w:rsidTr="00AC298A">
        <w:trPr>
          <w:trHeight w:val="1288"/>
          <w:ins w:id="168" w:author="安然" w:date="2018-04-20T11:58:00Z"/>
        </w:trPr>
        <w:tc>
          <w:tcPr>
            <w:tcW w:w="510" w:type="dxa"/>
            <w:vMerge w:val="restart"/>
            <w:tcBorders>
              <w:top w:val="nil"/>
              <w:left w:val="single" w:sz="4" w:space="0" w:color="auto"/>
              <w:bottom w:val="single" w:sz="4" w:space="0" w:color="auto"/>
              <w:right w:val="single" w:sz="4" w:space="0" w:color="auto"/>
            </w:tcBorders>
            <w:vAlign w:val="center"/>
            <w:hideMark/>
          </w:tcPr>
          <w:p w:rsidR="00AC298A" w:rsidRDefault="00AC298A">
            <w:pPr>
              <w:widowControl/>
              <w:jc w:val="center"/>
              <w:textAlignment w:val="center"/>
              <w:rPr>
                <w:ins w:id="169" w:author="安然" w:date="2018-04-20T11:58:00Z"/>
                <w:rFonts w:ascii="宋体" w:hAnsi="宋体"/>
                <w:color w:val="000000"/>
              </w:rPr>
            </w:pPr>
            <w:ins w:id="170" w:author="安然" w:date="2018-04-20T11:58:00Z">
              <w:r>
                <w:rPr>
                  <w:rFonts w:ascii="宋体" w:hAnsi="宋体" w:hint="eastAsia"/>
                  <w:color w:val="000000"/>
                  <w:kern w:val="0"/>
                </w:rPr>
                <w:t>5</w:t>
              </w:r>
            </w:ins>
          </w:p>
        </w:tc>
        <w:tc>
          <w:tcPr>
            <w:tcW w:w="1098" w:type="dxa"/>
            <w:vMerge w:val="restart"/>
            <w:tcBorders>
              <w:top w:val="nil"/>
              <w:left w:val="nil"/>
              <w:bottom w:val="single" w:sz="4" w:space="0" w:color="auto"/>
              <w:right w:val="single" w:sz="4" w:space="0" w:color="auto"/>
            </w:tcBorders>
            <w:vAlign w:val="center"/>
            <w:hideMark/>
          </w:tcPr>
          <w:p w:rsidR="00AC298A" w:rsidRDefault="00AC298A">
            <w:pPr>
              <w:textAlignment w:val="center"/>
              <w:rPr>
                <w:ins w:id="171" w:author="安然" w:date="2018-04-20T11:58:00Z"/>
                <w:rFonts w:ascii="宋体" w:hAnsi="宋体"/>
                <w:color w:val="000000"/>
                <w:kern w:val="0"/>
                <w:sz w:val="22"/>
              </w:rPr>
            </w:pPr>
            <w:ins w:id="172" w:author="安然" w:date="2018-04-20T11:58:00Z">
              <w:r>
                <w:rPr>
                  <w:rFonts w:ascii="宋体" w:hAnsi="宋体" w:hint="eastAsia"/>
                  <w:color w:val="000000"/>
                  <w:kern w:val="0"/>
                  <w:sz w:val="22"/>
                  <w:szCs w:val="22"/>
                </w:rPr>
                <w:t>通过设立基金，实现集团新型融投资体系突破，为集团发展解决融资需求</w:t>
              </w:r>
            </w:ins>
          </w:p>
        </w:tc>
        <w:tc>
          <w:tcPr>
            <w:tcW w:w="709" w:type="dxa"/>
            <w:vMerge w:val="restart"/>
            <w:tcBorders>
              <w:top w:val="nil"/>
              <w:left w:val="nil"/>
              <w:bottom w:val="single" w:sz="4" w:space="0" w:color="auto"/>
              <w:right w:val="single" w:sz="4" w:space="0" w:color="auto"/>
            </w:tcBorders>
            <w:vAlign w:val="center"/>
            <w:hideMark/>
          </w:tcPr>
          <w:p w:rsidR="00AC298A" w:rsidRDefault="00AC298A">
            <w:pPr>
              <w:widowControl/>
              <w:jc w:val="center"/>
              <w:textAlignment w:val="center"/>
              <w:rPr>
                <w:ins w:id="173" w:author="安然" w:date="2018-04-20T11:58:00Z"/>
                <w:rFonts w:ascii="宋体" w:hAnsi="宋体"/>
                <w:color w:val="000000"/>
              </w:rPr>
            </w:pPr>
            <w:ins w:id="174" w:author="安然" w:date="2018-04-20T11:58:00Z">
              <w:r>
                <w:rPr>
                  <w:rFonts w:ascii="宋体" w:hAnsi="宋体" w:hint="eastAsia"/>
                  <w:color w:val="000000"/>
                  <w:kern w:val="0"/>
                </w:rPr>
                <w:t>12.31</w:t>
              </w:r>
            </w:ins>
          </w:p>
        </w:tc>
        <w:tc>
          <w:tcPr>
            <w:tcW w:w="2977" w:type="dxa"/>
            <w:tcBorders>
              <w:top w:val="single" w:sz="4" w:space="0" w:color="auto"/>
              <w:left w:val="nil"/>
              <w:bottom w:val="single" w:sz="4" w:space="0" w:color="auto"/>
              <w:right w:val="single" w:sz="4" w:space="0" w:color="auto"/>
            </w:tcBorders>
            <w:vAlign w:val="center"/>
            <w:hideMark/>
          </w:tcPr>
          <w:p w:rsidR="00AC298A" w:rsidRDefault="00AC298A">
            <w:pPr>
              <w:textAlignment w:val="center"/>
              <w:rPr>
                <w:ins w:id="175" w:author="安然" w:date="2018-04-20T11:58:00Z"/>
                <w:rFonts w:ascii="宋体" w:hAnsi="宋体"/>
                <w:color w:val="000000"/>
                <w:kern w:val="0"/>
                <w:sz w:val="22"/>
              </w:rPr>
            </w:pPr>
            <w:ins w:id="176" w:author="安然" w:date="2018-04-20T11:58:00Z">
              <w:r>
                <w:rPr>
                  <w:rFonts w:ascii="宋体" w:hAnsi="宋体" w:hint="eastAsia"/>
                  <w:color w:val="000000"/>
                  <w:kern w:val="0"/>
                  <w:sz w:val="22"/>
                  <w:szCs w:val="22"/>
                </w:rPr>
                <w:t>①基金注册成立，并完成首期募资</w:t>
              </w:r>
            </w:ins>
          </w:p>
        </w:tc>
        <w:tc>
          <w:tcPr>
            <w:tcW w:w="2126" w:type="dxa"/>
            <w:tcBorders>
              <w:top w:val="single" w:sz="4" w:space="0" w:color="auto"/>
              <w:left w:val="nil"/>
              <w:bottom w:val="single" w:sz="4" w:space="0" w:color="auto"/>
              <w:right w:val="single" w:sz="4" w:space="0" w:color="auto"/>
            </w:tcBorders>
            <w:vAlign w:val="center"/>
            <w:hideMark/>
          </w:tcPr>
          <w:p w:rsidR="00AC298A" w:rsidRDefault="00AC298A">
            <w:pPr>
              <w:widowControl/>
              <w:textAlignment w:val="center"/>
              <w:rPr>
                <w:ins w:id="177" w:author="安然" w:date="2018-04-20T11:58:00Z"/>
                <w:rFonts w:ascii="宋体" w:hAnsi="宋体"/>
                <w:b/>
                <w:bCs/>
                <w:kern w:val="0"/>
                <w:sz w:val="22"/>
              </w:rPr>
            </w:pPr>
            <w:ins w:id="178" w:author="安然" w:date="2018-04-20T11:58:00Z">
              <w:r>
                <w:rPr>
                  <w:rFonts w:ascii="宋体" w:hAnsi="宋体" w:hint="eastAsia"/>
                  <w:b/>
                  <w:bCs/>
                  <w:kern w:val="0"/>
                  <w:sz w:val="22"/>
                  <w:szCs w:val="22"/>
                </w:rPr>
                <w:t>最高奖励</w:t>
              </w:r>
              <w:r>
                <w:rPr>
                  <w:b/>
                  <w:bCs/>
                  <w:kern w:val="0"/>
                  <w:sz w:val="22"/>
                  <w:szCs w:val="22"/>
                </w:rPr>
                <w:t>25</w:t>
              </w:r>
              <w:r>
                <w:rPr>
                  <w:rFonts w:ascii="宋体" w:hAnsi="宋体" w:hint="eastAsia"/>
                  <w:b/>
                  <w:bCs/>
                  <w:kern w:val="0"/>
                  <w:sz w:val="22"/>
                  <w:szCs w:val="22"/>
                </w:rPr>
                <w:t>万元</w:t>
              </w:r>
            </w:ins>
          </w:p>
          <w:p w:rsidR="00AC298A" w:rsidRDefault="00AC298A">
            <w:pPr>
              <w:widowControl/>
              <w:textAlignment w:val="center"/>
              <w:rPr>
                <w:ins w:id="179" w:author="安然" w:date="2018-04-20T11:58:00Z"/>
                <w:rFonts w:ascii="宋体" w:hAnsi="宋体"/>
                <w:b/>
                <w:bCs/>
                <w:color w:val="000000"/>
                <w:sz w:val="22"/>
              </w:rPr>
            </w:pPr>
            <w:ins w:id="180" w:author="安然" w:date="2018-04-20T11:58:00Z">
              <w:r>
                <w:rPr>
                  <w:rFonts w:ascii="宋体" w:hAnsi="宋体" w:hint="eastAsia"/>
                  <w:kern w:val="0"/>
                  <w:sz w:val="22"/>
                  <w:szCs w:val="22"/>
                </w:rPr>
                <w:t>奖励金额</w:t>
              </w:r>
              <w:r>
                <w:rPr>
                  <w:rFonts w:hint="eastAsia"/>
                  <w:kern w:val="0"/>
                  <w:sz w:val="22"/>
                  <w:szCs w:val="22"/>
                </w:rPr>
                <w:t>=</w:t>
              </w:r>
              <w:r>
                <w:rPr>
                  <w:rFonts w:ascii="宋体" w:hAnsi="宋体" w:hint="eastAsia"/>
                  <w:kern w:val="0"/>
                  <w:sz w:val="22"/>
                  <w:szCs w:val="22"/>
                </w:rPr>
                <w:t>（募资金额</w:t>
              </w:r>
              <w:r>
                <w:rPr>
                  <w:rFonts w:hint="eastAsia"/>
                  <w:kern w:val="0"/>
                  <w:sz w:val="22"/>
                  <w:szCs w:val="22"/>
                </w:rPr>
                <w:t>/10</w:t>
              </w:r>
              <w:r>
                <w:rPr>
                  <w:rFonts w:ascii="宋体" w:hAnsi="宋体" w:hint="eastAsia"/>
                  <w:kern w:val="0"/>
                  <w:sz w:val="22"/>
                  <w:szCs w:val="22"/>
                </w:rPr>
                <w:t>亿元）×</w:t>
              </w:r>
              <w:r>
                <w:rPr>
                  <w:rFonts w:hint="eastAsia"/>
                  <w:kern w:val="0"/>
                  <w:sz w:val="22"/>
                  <w:szCs w:val="22"/>
                </w:rPr>
                <w:t>3</w:t>
              </w:r>
              <w:r>
                <w:rPr>
                  <w:rFonts w:ascii="宋体" w:hAnsi="宋体" w:hint="eastAsia"/>
                  <w:kern w:val="0"/>
                  <w:sz w:val="22"/>
                  <w:szCs w:val="22"/>
                </w:rPr>
                <w:t>万元</w:t>
              </w:r>
            </w:ins>
          </w:p>
        </w:tc>
        <w:tc>
          <w:tcPr>
            <w:tcW w:w="567" w:type="dxa"/>
            <w:vMerge w:val="restart"/>
            <w:tcBorders>
              <w:top w:val="nil"/>
              <w:left w:val="nil"/>
              <w:bottom w:val="single" w:sz="4" w:space="0" w:color="auto"/>
              <w:right w:val="single" w:sz="4" w:space="0" w:color="auto"/>
            </w:tcBorders>
            <w:vAlign w:val="center"/>
            <w:hideMark/>
          </w:tcPr>
          <w:p w:rsidR="00AC298A" w:rsidRDefault="00AC298A">
            <w:pPr>
              <w:widowControl/>
              <w:textAlignment w:val="center"/>
              <w:rPr>
                <w:ins w:id="181" w:author="安然" w:date="2018-04-20T11:58:00Z"/>
                <w:rFonts w:ascii="宋体" w:hAnsi="宋体"/>
                <w:color w:val="000000"/>
              </w:rPr>
            </w:pPr>
            <w:ins w:id="182" w:author="安然" w:date="2018-04-20T11:58:00Z">
              <w:r>
                <w:rPr>
                  <w:rFonts w:ascii="宋体" w:hAnsi="宋体" w:hint="eastAsia"/>
                  <w:kern w:val="0"/>
                  <w:sz w:val="22"/>
                  <w:szCs w:val="22"/>
                </w:rPr>
                <w:t>产业投资部、科技金融事业部</w:t>
              </w:r>
            </w:ins>
          </w:p>
        </w:tc>
        <w:tc>
          <w:tcPr>
            <w:tcW w:w="1253" w:type="dxa"/>
            <w:vMerge w:val="restart"/>
            <w:tcBorders>
              <w:top w:val="nil"/>
              <w:left w:val="nil"/>
              <w:bottom w:val="single" w:sz="4" w:space="0" w:color="auto"/>
              <w:right w:val="single" w:sz="4" w:space="0" w:color="auto"/>
            </w:tcBorders>
            <w:vAlign w:val="center"/>
          </w:tcPr>
          <w:p w:rsidR="00AC298A" w:rsidRDefault="00AC298A">
            <w:pPr>
              <w:widowControl/>
              <w:textAlignment w:val="center"/>
              <w:rPr>
                <w:ins w:id="183" w:author="安然" w:date="2018-04-20T11:58:00Z"/>
                <w:rFonts w:ascii="宋体" w:hAnsi="宋体"/>
                <w:color w:val="000000"/>
                <w:sz w:val="22"/>
              </w:rPr>
            </w:pPr>
          </w:p>
        </w:tc>
      </w:tr>
      <w:tr w:rsidR="00AC298A" w:rsidTr="00AC298A">
        <w:trPr>
          <w:trHeight w:val="510"/>
          <w:ins w:id="184" w:author="安然" w:date="2018-04-20T11:58:00Z"/>
        </w:trPr>
        <w:tc>
          <w:tcPr>
            <w:tcW w:w="510" w:type="dxa"/>
            <w:vMerge/>
            <w:tcBorders>
              <w:top w:val="nil"/>
              <w:left w:val="single" w:sz="4" w:space="0" w:color="auto"/>
              <w:bottom w:val="single" w:sz="4" w:space="0" w:color="auto"/>
              <w:right w:val="single" w:sz="4" w:space="0" w:color="auto"/>
            </w:tcBorders>
            <w:vAlign w:val="center"/>
            <w:hideMark/>
          </w:tcPr>
          <w:p w:rsidR="00AC298A" w:rsidRDefault="00AC298A">
            <w:pPr>
              <w:widowControl/>
              <w:jc w:val="left"/>
              <w:rPr>
                <w:ins w:id="185" w:author="安然" w:date="2018-04-20T11:58:00Z"/>
                <w:rFonts w:ascii="宋体" w:hAnsi="宋体"/>
                <w:color w:val="000000"/>
              </w:rPr>
            </w:pPr>
          </w:p>
        </w:tc>
        <w:tc>
          <w:tcPr>
            <w:tcW w:w="1098" w:type="dxa"/>
            <w:vMerge/>
            <w:tcBorders>
              <w:top w:val="nil"/>
              <w:left w:val="nil"/>
              <w:bottom w:val="single" w:sz="4" w:space="0" w:color="auto"/>
              <w:right w:val="single" w:sz="4" w:space="0" w:color="auto"/>
            </w:tcBorders>
            <w:vAlign w:val="center"/>
            <w:hideMark/>
          </w:tcPr>
          <w:p w:rsidR="00AC298A" w:rsidRDefault="00AC298A">
            <w:pPr>
              <w:widowControl/>
              <w:jc w:val="left"/>
              <w:rPr>
                <w:ins w:id="186" w:author="安然" w:date="2018-04-20T11:58:00Z"/>
                <w:rFonts w:ascii="宋体" w:hAnsi="宋体"/>
                <w:color w:val="000000"/>
                <w:kern w:val="0"/>
                <w:sz w:val="22"/>
              </w:rPr>
            </w:pPr>
          </w:p>
        </w:tc>
        <w:tc>
          <w:tcPr>
            <w:tcW w:w="709" w:type="dxa"/>
            <w:vMerge/>
            <w:tcBorders>
              <w:top w:val="nil"/>
              <w:left w:val="nil"/>
              <w:bottom w:val="single" w:sz="4" w:space="0" w:color="auto"/>
              <w:right w:val="single" w:sz="4" w:space="0" w:color="auto"/>
            </w:tcBorders>
            <w:vAlign w:val="center"/>
            <w:hideMark/>
          </w:tcPr>
          <w:p w:rsidR="00AC298A" w:rsidRDefault="00AC298A">
            <w:pPr>
              <w:widowControl/>
              <w:jc w:val="left"/>
              <w:rPr>
                <w:ins w:id="187" w:author="安然" w:date="2018-04-20T11:58:00Z"/>
                <w:rFonts w:ascii="宋体" w:hAnsi="宋体"/>
                <w:color w:val="000000"/>
              </w:rPr>
            </w:pPr>
          </w:p>
        </w:tc>
        <w:tc>
          <w:tcPr>
            <w:tcW w:w="2977" w:type="dxa"/>
            <w:tcBorders>
              <w:top w:val="single" w:sz="4" w:space="0" w:color="auto"/>
              <w:left w:val="nil"/>
              <w:bottom w:val="single" w:sz="4" w:space="0" w:color="auto"/>
              <w:right w:val="single" w:sz="4" w:space="0" w:color="auto"/>
            </w:tcBorders>
            <w:vAlign w:val="center"/>
            <w:hideMark/>
          </w:tcPr>
          <w:p w:rsidR="00AC298A" w:rsidRDefault="00AC298A">
            <w:pPr>
              <w:textAlignment w:val="center"/>
              <w:rPr>
                <w:ins w:id="188" w:author="安然" w:date="2018-04-20T11:58:00Z"/>
                <w:rFonts w:ascii="宋体" w:hAnsi="宋体"/>
                <w:color w:val="000000"/>
                <w:kern w:val="0"/>
                <w:sz w:val="22"/>
              </w:rPr>
            </w:pPr>
            <w:ins w:id="189" w:author="安然" w:date="2018-04-20T11:58:00Z">
              <w:r>
                <w:rPr>
                  <w:rFonts w:ascii="宋体" w:hAnsi="宋体" w:hint="eastAsia"/>
                  <w:color w:val="000000"/>
                  <w:kern w:val="0"/>
                  <w:sz w:val="22"/>
                  <w:szCs w:val="22"/>
                </w:rPr>
                <w:t>②完成基金方案，并</w:t>
              </w:r>
              <w:proofErr w:type="gramStart"/>
              <w:r>
                <w:rPr>
                  <w:rFonts w:ascii="宋体" w:hAnsi="宋体" w:hint="eastAsia"/>
                  <w:color w:val="000000"/>
                  <w:kern w:val="0"/>
                  <w:sz w:val="22"/>
                  <w:szCs w:val="22"/>
                </w:rPr>
                <w:t>经集团</w:t>
              </w:r>
              <w:proofErr w:type="gramEnd"/>
              <w:r>
                <w:rPr>
                  <w:rFonts w:ascii="宋体" w:hAnsi="宋体" w:hint="eastAsia"/>
                  <w:color w:val="000000"/>
                  <w:kern w:val="0"/>
                  <w:sz w:val="22"/>
                  <w:szCs w:val="22"/>
                </w:rPr>
                <w:t>批准通过</w:t>
              </w:r>
            </w:ins>
          </w:p>
        </w:tc>
        <w:tc>
          <w:tcPr>
            <w:tcW w:w="2126" w:type="dxa"/>
            <w:tcBorders>
              <w:top w:val="single" w:sz="4" w:space="0" w:color="auto"/>
              <w:left w:val="nil"/>
              <w:bottom w:val="single" w:sz="4" w:space="0" w:color="auto"/>
              <w:right w:val="single" w:sz="4" w:space="0" w:color="auto"/>
            </w:tcBorders>
            <w:vAlign w:val="center"/>
            <w:hideMark/>
          </w:tcPr>
          <w:p w:rsidR="00AC298A" w:rsidRDefault="00AC298A">
            <w:pPr>
              <w:widowControl/>
              <w:jc w:val="center"/>
              <w:textAlignment w:val="center"/>
              <w:rPr>
                <w:ins w:id="190" w:author="安然" w:date="2018-04-20T11:58:00Z"/>
                <w:rFonts w:ascii="宋体" w:hAnsi="宋体"/>
                <w:color w:val="000000"/>
              </w:rPr>
            </w:pPr>
            <w:ins w:id="191" w:author="安然" w:date="2018-04-20T11:58:00Z">
              <w:r>
                <w:rPr>
                  <w:rFonts w:ascii="宋体" w:hAnsi="宋体" w:hint="eastAsia"/>
                  <w:kern w:val="0"/>
                  <w:sz w:val="22"/>
                  <w:szCs w:val="22"/>
                </w:rPr>
                <w:t>0</w:t>
              </w:r>
            </w:ins>
          </w:p>
        </w:tc>
        <w:tc>
          <w:tcPr>
            <w:tcW w:w="567" w:type="dxa"/>
            <w:vMerge/>
            <w:tcBorders>
              <w:top w:val="nil"/>
              <w:left w:val="nil"/>
              <w:bottom w:val="single" w:sz="4" w:space="0" w:color="auto"/>
              <w:right w:val="single" w:sz="4" w:space="0" w:color="auto"/>
            </w:tcBorders>
            <w:vAlign w:val="center"/>
            <w:hideMark/>
          </w:tcPr>
          <w:p w:rsidR="00AC298A" w:rsidRDefault="00AC298A">
            <w:pPr>
              <w:widowControl/>
              <w:jc w:val="left"/>
              <w:rPr>
                <w:ins w:id="192" w:author="安然" w:date="2018-04-20T11:58:00Z"/>
                <w:rFonts w:ascii="宋体" w:hAnsi="宋体"/>
                <w:color w:val="000000"/>
              </w:rPr>
            </w:pPr>
          </w:p>
        </w:tc>
        <w:tc>
          <w:tcPr>
            <w:tcW w:w="1253" w:type="dxa"/>
            <w:vMerge/>
            <w:tcBorders>
              <w:top w:val="nil"/>
              <w:left w:val="nil"/>
              <w:bottom w:val="single" w:sz="4" w:space="0" w:color="auto"/>
              <w:right w:val="single" w:sz="4" w:space="0" w:color="auto"/>
            </w:tcBorders>
            <w:vAlign w:val="center"/>
            <w:hideMark/>
          </w:tcPr>
          <w:p w:rsidR="00AC298A" w:rsidRDefault="00AC298A">
            <w:pPr>
              <w:widowControl/>
              <w:jc w:val="left"/>
              <w:rPr>
                <w:ins w:id="193" w:author="安然" w:date="2018-04-20T11:58:00Z"/>
                <w:rFonts w:ascii="宋体" w:hAnsi="宋体"/>
                <w:color w:val="000000"/>
                <w:sz w:val="22"/>
              </w:rPr>
            </w:pPr>
          </w:p>
        </w:tc>
      </w:tr>
      <w:tr w:rsidR="00AC298A" w:rsidTr="00AC298A">
        <w:trPr>
          <w:trHeight w:val="510"/>
          <w:ins w:id="194" w:author="安然" w:date="2018-04-20T11:58:00Z"/>
        </w:trPr>
        <w:tc>
          <w:tcPr>
            <w:tcW w:w="510" w:type="dxa"/>
            <w:vMerge/>
            <w:tcBorders>
              <w:top w:val="nil"/>
              <w:left w:val="single" w:sz="4" w:space="0" w:color="auto"/>
              <w:bottom w:val="single" w:sz="4" w:space="0" w:color="auto"/>
              <w:right w:val="single" w:sz="4" w:space="0" w:color="auto"/>
            </w:tcBorders>
            <w:vAlign w:val="center"/>
            <w:hideMark/>
          </w:tcPr>
          <w:p w:rsidR="00AC298A" w:rsidRDefault="00AC298A">
            <w:pPr>
              <w:widowControl/>
              <w:jc w:val="left"/>
              <w:rPr>
                <w:ins w:id="195" w:author="安然" w:date="2018-04-20T11:58:00Z"/>
                <w:rFonts w:ascii="宋体" w:hAnsi="宋体"/>
                <w:color w:val="000000"/>
              </w:rPr>
            </w:pPr>
          </w:p>
        </w:tc>
        <w:tc>
          <w:tcPr>
            <w:tcW w:w="1098" w:type="dxa"/>
            <w:vMerge/>
            <w:tcBorders>
              <w:top w:val="nil"/>
              <w:left w:val="nil"/>
              <w:bottom w:val="single" w:sz="4" w:space="0" w:color="auto"/>
              <w:right w:val="single" w:sz="4" w:space="0" w:color="auto"/>
            </w:tcBorders>
            <w:vAlign w:val="center"/>
            <w:hideMark/>
          </w:tcPr>
          <w:p w:rsidR="00AC298A" w:rsidRDefault="00AC298A">
            <w:pPr>
              <w:widowControl/>
              <w:jc w:val="left"/>
              <w:rPr>
                <w:ins w:id="196" w:author="安然" w:date="2018-04-20T11:58:00Z"/>
                <w:rFonts w:ascii="宋体" w:hAnsi="宋体"/>
                <w:color w:val="000000"/>
                <w:kern w:val="0"/>
                <w:sz w:val="22"/>
              </w:rPr>
            </w:pPr>
          </w:p>
        </w:tc>
        <w:tc>
          <w:tcPr>
            <w:tcW w:w="709" w:type="dxa"/>
            <w:vMerge/>
            <w:tcBorders>
              <w:top w:val="nil"/>
              <w:left w:val="nil"/>
              <w:bottom w:val="single" w:sz="4" w:space="0" w:color="auto"/>
              <w:right w:val="single" w:sz="4" w:space="0" w:color="auto"/>
            </w:tcBorders>
            <w:vAlign w:val="center"/>
            <w:hideMark/>
          </w:tcPr>
          <w:p w:rsidR="00AC298A" w:rsidRDefault="00AC298A">
            <w:pPr>
              <w:widowControl/>
              <w:jc w:val="left"/>
              <w:rPr>
                <w:ins w:id="197" w:author="安然" w:date="2018-04-20T11:58:00Z"/>
                <w:rFonts w:ascii="宋体" w:hAnsi="宋体"/>
                <w:color w:val="000000"/>
              </w:rPr>
            </w:pPr>
          </w:p>
        </w:tc>
        <w:tc>
          <w:tcPr>
            <w:tcW w:w="2977" w:type="dxa"/>
            <w:tcBorders>
              <w:top w:val="single" w:sz="4" w:space="0" w:color="auto"/>
              <w:left w:val="nil"/>
              <w:bottom w:val="single" w:sz="4" w:space="0" w:color="auto"/>
              <w:right w:val="single" w:sz="4" w:space="0" w:color="auto"/>
            </w:tcBorders>
            <w:vAlign w:val="center"/>
            <w:hideMark/>
          </w:tcPr>
          <w:p w:rsidR="00AC298A" w:rsidRDefault="00AC298A">
            <w:pPr>
              <w:textAlignment w:val="center"/>
              <w:rPr>
                <w:ins w:id="198" w:author="安然" w:date="2018-04-20T11:58:00Z"/>
                <w:rFonts w:ascii="宋体" w:hAnsi="宋体"/>
                <w:color w:val="000000"/>
                <w:kern w:val="0"/>
                <w:sz w:val="22"/>
              </w:rPr>
            </w:pPr>
            <w:ins w:id="199" w:author="安然" w:date="2018-04-20T11:58:00Z">
              <w:r>
                <w:rPr>
                  <w:rFonts w:ascii="宋体" w:hAnsi="宋体" w:hint="eastAsia"/>
                  <w:color w:val="000000"/>
                  <w:kern w:val="0"/>
                  <w:sz w:val="22"/>
                  <w:szCs w:val="22"/>
                </w:rPr>
                <w:t>③基金融资方案未获得集团批准通过</w:t>
              </w:r>
            </w:ins>
          </w:p>
        </w:tc>
        <w:tc>
          <w:tcPr>
            <w:tcW w:w="2126" w:type="dxa"/>
            <w:tcBorders>
              <w:top w:val="single" w:sz="4" w:space="0" w:color="auto"/>
              <w:left w:val="nil"/>
              <w:bottom w:val="single" w:sz="4" w:space="0" w:color="auto"/>
              <w:right w:val="single" w:sz="4" w:space="0" w:color="auto"/>
            </w:tcBorders>
            <w:vAlign w:val="center"/>
            <w:hideMark/>
          </w:tcPr>
          <w:p w:rsidR="00AC298A" w:rsidRDefault="00AC298A">
            <w:pPr>
              <w:widowControl/>
              <w:jc w:val="center"/>
              <w:textAlignment w:val="center"/>
              <w:rPr>
                <w:ins w:id="200" w:author="安然" w:date="2018-04-20T11:58:00Z"/>
                <w:rFonts w:ascii="宋体" w:hAnsi="宋体"/>
                <w:color w:val="000000"/>
              </w:rPr>
            </w:pPr>
            <w:ins w:id="201" w:author="安然" w:date="2018-04-20T11:58:00Z">
              <w:r>
                <w:rPr>
                  <w:rFonts w:ascii="宋体" w:hAnsi="宋体" w:hint="eastAsia"/>
                  <w:kern w:val="0"/>
                  <w:sz w:val="22"/>
                  <w:szCs w:val="22"/>
                </w:rPr>
                <w:t>-2.5万元</w:t>
              </w:r>
            </w:ins>
          </w:p>
        </w:tc>
        <w:tc>
          <w:tcPr>
            <w:tcW w:w="567" w:type="dxa"/>
            <w:vMerge/>
            <w:tcBorders>
              <w:top w:val="nil"/>
              <w:left w:val="nil"/>
              <w:bottom w:val="single" w:sz="4" w:space="0" w:color="auto"/>
              <w:right w:val="single" w:sz="4" w:space="0" w:color="auto"/>
            </w:tcBorders>
            <w:vAlign w:val="center"/>
            <w:hideMark/>
          </w:tcPr>
          <w:p w:rsidR="00AC298A" w:rsidRDefault="00AC298A">
            <w:pPr>
              <w:widowControl/>
              <w:jc w:val="left"/>
              <w:rPr>
                <w:ins w:id="202" w:author="安然" w:date="2018-04-20T11:58:00Z"/>
                <w:rFonts w:ascii="宋体" w:hAnsi="宋体"/>
                <w:color w:val="000000"/>
              </w:rPr>
            </w:pPr>
          </w:p>
        </w:tc>
        <w:tc>
          <w:tcPr>
            <w:tcW w:w="1253" w:type="dxa"/>
            <w:vMerge/>
            <w:tcBorders>
              <w:top w:val="nil"/>
              <w:left w:val="nil"/>
              <w:bottom w:val="single" w:sz="4" w:space="0" w:color="auto"/>
              <w:right w:val="single" w:sz="4" w:space="0" w:color="auto"/>
            </w:tcBorders>
            <w:vAlign w:val="center"/>
            <w:hideMark/>
          </w:tcPr>
          <w:p w:rsidR="00AC298A" w:rsidRDefault="00AC298A">
            <w:pPr>
              <w:widowControl/>
              <w:jc w:val="left"/>
              <w:rPr>
                <w:ins w:id="203" w:author="安然" w:date="2018-04-20T11:58:00Z"/>
                <w:rFonts w:ascii="宋体" w:hAnsi="宋体"/>
                <w:color w:val="000000"/>
                <w:sz w:val="22"/>
              </w:rPr>
            </w:pPr>
          </w:p>
        </w:tc>
      </w:tr>
      <w:tr w:rsidR="00AC298A" w:rsidTr="00AC298A">
        <w:trPr>
          <w:trHeight w:val="320"/>
          <w:ins w:id="204" w:author="安然" w:date="2018-04-20T11:58:00Z"/>
        </w:trPr>
        <w:tc>
          <w:tcPr>
            <w:tcW w:w="510" w:type="dxa"/>
            <w:tcBorders>
              <w:top w:val="single" w:sz="4" w:space="0" w:color="auto"/>
              <w:left w:val="single" w:sz="4" w:space="0" w:color="auto"/>
              <w:bottom w:val="single" w:sz="4" w:space="0" w:color="auto"/>
              <w:right w:val="single" w:sz="4" w:space="0" w:color="auto"/>
            </w:tcBorders>
            <w:vAlign w:val="center"/>
            <w:hideMark/>
          </w:tcPr>
          <w:p w:rsidR="00AC298A" w:rsidRDefault="00AC298A">
            <w:pPr>
              <w:widowControl/>
              <w:jc w:val="center"/>
              <w:textAlignment w:val="center"/>
              <w:rPr>
                <w:ins w:id="205" w:author="安然" w:date="2018-04-20T11:58:00Z"/>
                <w:rFonts w:ascii="宋体" w:hAnsi="宋体"/>
                <w:color w:val="000000"/>
              </w:rPr>
            </w:pPr>
            <w:ins w:id="206" w:author="安然" w:date="2018-04-20T11:58:00Z">
              <w:r>
                <w:rPr>
                  <w:rFonts w:ascii="宋体" w:hAnsi="宋体" w:hint="eastAsia"/>
                  <w:color w:val="000000"/>
                  <w:kern w:val="0"/>
                </w:rPr>
                <w:t>6</w:t>
              </w:r>
            </w:ins>
          </w:p>
        </w:tc>
        <w:tc>
          <w:tcPr>
            <w:tcW w:w="1098" w:type="dxa"/>
            <w:tcBorders>
              <w:top w:val="single" w:sz="4" w:space="0" w:color="auto"/>
              <w:left w:val="nil"/>
              <w:bottom w:val="single" w:sz="4" w:space="0" w:color="auto"/>
              <w:right w:val="single" w:sz="4" w:space="0" w:color="auto"/>
            </w:tcBorders>
            <w:vAlign w:val="center"/>
            <w:hideMark/>
          </w:tcPr>
          <w:p w:rsidR="00AC298A" w:rsidRDefault="00AC298A">
            <w:pPr>
              <w:textAlignment w:val="center"/>
              <w:rPr>
                <w:ins w:id="207" w:author="安然" w:date="2018-04-20T11:58:00Z"/>
                <w:rFonts w:ascii="宋体" w:hAnsi="宋体"/>
                <w:color w:val="000000"/>
                <w:kern w:val="0"/>
                <w:sz w:val="22"/>
              </w:rPr>
            </w:pPr>
            <w:ins w:id="208" w:author="安然" w:date="2018-04-20T11:58:00Z">
              <w:r>
                <w:rPr>
                  <w:rFonts w:ascii="宋体" w:hAnsi="宋体" w:hint="eastAsia"/>
                  <w:color w:val="000000"/>
                  <w:kern w:val="0"/>
                  <w:sz w:val="22"/>
                  <w:szCs w:val="22"/>
                </w:rPr>
                <w:t>推动园区资产证券化，提高现金流，有效解决园区资金需求</w:t>
              </w:r>
            </w:ins>
          </w:p>
        </w:tc>
        <w:tc>
          <w:tcPr>
            <w:tcW w:w="709" w:type="dxa"/>
            <w:tcBorders>
              <w:top w:val="single" w:sz="4" w:space="0" w:color="auto"/>
              <w:left w:val="nil"/>
              <w:bottom w:val="single" w:sz="4" w:space="0" w:color="auto"/>
              <w:right w:val="single" w:sz="4" w:space="0" w:color="auto"/>
            </w:tcBorders>
            <w:vAlign w:val="center"/>
            <w:hideMark/>
          </w:tcPr>
          <w:p w:rsidR="00AC298A" w:rsidRDefault="00AC298A">
            <w:pPr>
              <w:widowControl/>
              <w:jc w:val="center"/>
              <w:textAlignment w:val="center"/>
              <w:rPr>
                <w:ins w:id="209" w:author="安然" w:date="2018-04-20T11:58:00Z"/>
                <w:rFonts w:ascii="宋体" w:hAnsi="宋体"/>
                <w:color w:val="000000"/>
              </w:rPr>
            </w:pPr>
            <w:ins w:id="210" w:author="安然" w:date="2018-04-20T11:58:00Z">
              <w:r>
                <w:rPr>
                  <w:rFonts w:ascii="宋体" w:hAnsi="宋体" w:hint="eastAsia"/>
                  <w:color w:val="000000"/>
                  <w:kern w:val="0"/>
                </w:rPr>
                <w:t>12.31</w:t>
              </w:r>
            </w:ins>
          </w:p>
        </w:tc>
        <w:tc>
          <w:tcPr>
            <w:tcW w:w="2977" w:type="dxa"/>
            <w:tcBorders>
              <w:top w:val="single" w:sz="4" w:space="0" w:color="auto"/>
              <w:left w:val="nil"/>
              <w:bottom w:val="single" w:sz="4" w:space="0" w:color="auto"/>
              <w:right w:val="single" w:sz="4" w:space="0" w:color="auto"/>
            </w:tcBorders>
            <w:vAlign w:val="center"/>
            <w:hideMark/>
          </w:tcPr>
          <w:p w:rsidR="00AC298A" w:rsidRDefault="00AC298A">
            <w:pPr>
              <w:textAlignment w:val="center"/>
              <w:rPr>
                <w:ins w:id="211" w:author="安然" w:date="2018-04-20T11:58:00Z"/>
                <w:rFonts w:ascii="宋体" w:hAnsi="宋体"/>
                <w:color w:val="000000"/>
                <w:kern w:val="0"/>
                <w:sz w:val="22"/>
              </w:rPr>
            </w:pPr>
            <w:ins w:id="212" w:author="安然" w:date="2018-04-20T11:58:00Z">
              <w:r>
                <w:rPr>
                  <w:rFonts w:ascii="宋体" w:hAnsi="宋体" w:hint="eastAsia"/>
                  <w:kern w:val="0"/>
                  <w:sz w:val="22"/>
                  <w:szCs w:val="22"/>
                </w:rPr>
                <w:t>园区子公司实现资产证券化案例突破，形成现金流</w:t>
              </w:r>
            </w:ins>
          </w:p>
        </w:tc>
        <w:tc>
          <w:tcPr>
            <w:tcW w:w="2126" w:type="dxa"/>
            <w:tcBorders>
              <w:top w:val="single" w:sz="4" w:space="0" w:color="auto"/>
              <w:left w:val="nil"/>
              <w:bottom w:val="single" w:sz="4" w:space="0" w:color="auto"/>
              <w:right w:val="single" w:sz="4" w:space="0" w:color="auto"/>
            </w:tcBorders>
            <w:vAlign w:val="center"/>
            <w:hideMark/>
          </w:tcPr>
          <w:p w:rsidR="00AC298A" w:rsidRDefault="00AC298A">
            <w:pPr>
              <w:widowControl/>
              <w:textAlignment w:val="center"/>
              <w:rPr>
                <w:ins w:id="213" w:author="安然" w:date="2018-04-20T11:58:00Z"/>
                <w:rFonts w:ascii="宋体" w:hAnsi="宋体"/>
                <w:b/>
                <w:bCs/>
                <w:kern w:val="0"/>
                <w:sz w:val="22"/>
              </w:rPr>
            </w:pPr>
            <w:ins w:id="214" w:author="安然" w:date="2018-04-20T11:58:00Z">
              <w:r>
                <w:rPr>
                  <w:rFonts w:ascii="宋体" w:hAnsi="宋体" w:hint="eastAsia"/>
                  <w:b/>
                  <w:bCs/>
                  <w:kern w:val="0"/>
                  <w:sz w:val="22"/>
                  <w:szCs w:val="22"/>
                </w:rPr>
                <w:t>最高奖励</w:t>
              </w:r>
              <w:r>
                <w:rPr>
                  <w:rFonts w:hint="eastAsia"/>
                  <w:b/>
                  <w:bCs/>
                  <w:kern w:val="0"/>
                  <w:sz w:val="22"/>
                  <w:szCs w:val="22"/>
                </w:rPr>
                <w:t>30</w:t>
              </w:r>
              <w:r>
                <w:rPr>
                  <w:rFonts w:ascii="宋体" w:hAnsi="宋体" w:hint="eastAsia"/>
                  <w:b/>
                  <w:bCs/>
                  <w:kern w:val="0"/>
                  <w:sz w:val="22"/>
                  <w:szCs w:val="22"/>
                </w:rPr>
                <w:t>万元</w:t>
              </w:r>
            </w:ins>
          </w:p>
          <w:p w:rsidR="00AC298A" w:rsidRDefault="00AC298A">
            <w:pPr>
              <w:widowControl/>
              <w:textAlignment w:val="center"/>
              <w:rPr>
                <w:ins w:id="215" w:author="安然" w:date="2018-04-20T11:58:00Z"/>
                <w:rFonts w:ascii="宋体" w:hAnsi="宋体"/>
                <w:b/>
                <w:bCs/>
                <w:color w:val="000000"/>
              </w:rPr>
            </w:pPr>
            <w:ins w:id="216" w:author="安然" w:date="2018-04-20T11:58:00Z">
              <w:r>
                <w:rPr>
                  <w:rFonts w:ascii="宋体" w:hAnsi="宋体" w:hint="eastAsia"/>
                  <w:kern w:val="0"/>
                  <w:sz w:val="22"/>
                  <w:szCs w:val="22"/>
                </w:rPr>
                <w:t>奖励金额</w:t>
              </w:r>
              <w:r>
                <w:rPr>
                  <w:rFonts w:hint="eastAsia"/>
                  <w:kern w:val="0"/>
                  <w:sz w:val="22"/>
                  <w:szCs w:val="22"/>
                </w:rPr>
                <w:t>=</w:t>
              </w:r>
              <w:r>
                <w:rPr>
                  <w:rFonts w:ascii="宋体" w:hAnsi="宋体" w:hint="eastAsia"/>
                  <w:kern w:val="0"/>
                  <w:sz w:val="22"/>
                  <w:szCs w:val="22"/>
                </w:rPr>
                <w:t>（实现资产证券化金额</w:t>
              </w:r>
              <w:r>
                <w:rPr>
                  <w:rFonts w:hint="eastAsia"/>
                  <w:kern w:val="0"/>
                  <w:sz w:val="22"/>
                  <w:szCs w:val="22"/>
                </w:rPr>
                <w:t>/1</w:t>
              </w:r>
              <w:r>
                <w:rPr>
                  <w:rFonts w:ascii="宋体" w:hAnsi="宋体" w:hint="eastAsia"/>
                  <w:kern w:val="0"/>
                  <w:sz w:val="22"/>
                  <w:szCs w:val="22"/>
                </w:rPr>
                <w:t>亿元）×</w:t>
              </w:r>
              <w:r>
                <w:rPr>
                  <w:rFonts w:hint="eastAsia"/>
                  <w:kern w:val="0"/>
                  <w:sz w:val="22"/>
                  <w:szCs w:val="22"/>
                </w:rPr>
                <w:t>3</w:t>
              </w:r>
              <w:r>
                <w:rPr>
                  <w:rFonts w:ascii="宋体" w:hAnsi="宋体" w:hint="eastAsia"/>
                  <w:kern w:val="0"/>
                  <w:sz w:val="22"/>
                  <w:szCs w:val="22"/>
                </w:rPr>
                <w:t>万元</w:t>
              </w:r>
            </w:ins>
          </w:p>
        </w:tc>
        <w:tc>
          <w:tcPr>
            <w:tcW w:w="567" w:type="dxa"/>
            <w:tcBorders>
              <w:top w:val="single" w:sz="4" w:space="0" w:color="auto"/>
              <w:left w:val="nil"/>
              <w:bottom w:val="single" w:sz="4" w:space="0" w:color="auto"/>
              <w:right w:val="single" w:sz="4" w:space="0" w:color="auto"/>
            </w:tcBorders>
            <w:vAlign w:val="center"/>
            <w:hideMark/>
          </w:tcPr>
          <w:p w:rsidR="00AC298A" w:rsidRDefault="00AC298A">
            <w:pPr>
              <w:widowControl/>
              <w:textAlignment w:val="center"/>
              <w:rPr>
                <w:ins w:id="217" w:author="安然" w:date="2018-04-20T11:58:00Z"/>
                <w:rFonts w:ascii="宋体" w:hAnsi="宋体"/>
                <w:color w:val="000000"/>
              </w:rPr>
            </w:pPr>
            <w:ins w:id="218" w:author="安然" w:date="2018-04-20T11:58:00Z">
              <w:r>
                <w:rPr>
                  <w:rFonts w:ascii="宋体" w:hAnsi="宋体" w:hint="eastAsia"/>
                  <w:kern w:val="0"/>
                  <w:sz w:val="22"/>
                  <w:szCs w:val="22"/>
                </w:rPr>
                <w:t>科技金融事业部</w:t>
              </w:r>
            </w:ins>
          </w:p>
        </w:tc>
        <w:tc>
          <w:tcPr>
            <w:tcW w:w="1253" w:type="dxa"/>
            <w:tcBorders>
              <w:top w:val="single" w:sz="4" w:space="0" w:color="auto"/>
              <w:left w:val="nil"/>
              <w:bottom w:val="single" w:sz="4" w:space="0" w:color="auto"/>
              <w:right w:val="single" w:sz="4" w:space="0" w:color="auto"/>
            </w:tcBorders>
            <w:vAlign w:val="center"/>
          </w:tcPr>
          <w:p w:rsidR="00AC298A" w:rsidRDefault="00AC298A">
            <w:pPr>
              <w:rPr>
                <w:ins w:id="219" w:author="安然" w:date="2018-04-20T11:58:00Z"/>
                <w:rFonts w:ascii="宋体" w:hAnsi="宋体"/>
                <w:color w:val="000000"/>
              </w:rPr>
            </w:pPr>
          </w:p>
        </w:tc>
      </w:tr>
      <w:tr w:rsidR="00AC298A" w:rsidTr="00AC298A">
        <w:trPr>
          <w:trHeight w:val="1020"/>
          <w:ins w:id="220" w:author="安然" w:date="2018-04-20T11:58:00Z"/>
        </w:trPr>
        <w:tc>
          <w:tcPr>
            <w:tcW w:w="510" w:type="dxa"/>
            <w:vMerge w:val="restart"/>
            <w:tcBorders>
              <w:top w:val="nil"/>
              <w:left w:val="single" w:sz="4" w:space="0" w:color="auto"/>
              <w:bottom w:val="single" w:sz="4" w:space="0" w:color="auto"/>
              <w:right w:val="single" w:sz="4" w:space="0" w:color="auto"/>
            </w:tcBorders>
            <w:vAlign w:val="center"/>
            <w:hideMark/>
          </w:tcPr>
          <w:p w:rsidR="00AC298A" w:rsidRDefault="00AC298A">
            <w:pPr>
              <w:widowControl/>
              <w:jc w:val="center"/>
              <w:textAlignment w:val="center"/>
              <w:rPr>
                <w:ins w:id="221" w:author="安然" w:date="2018-04-20T11:58:00Z"/>
                <w:rFonts w:ascii="宋体" w:hAnsi="宋体"/>
                <w:color w:val="000000"/>
              </w:rPr>
            </w:pPr>
            <w:ins w:id="222" w:author="安然" w:date="2018-04-20T11:58:00Z">
              <w:r>
                <w:rPr>
                  <w:rFonts w:ascii="宋体" w:hAnsi="宋体" w:hint="eastAsia"/>
                  <w:color w:val="000000"/>
                  <w:kern w:val="0"/>
                </w:rPr>
                <w:t>7</w:t>
              </w:r>
            </w:ins>
          </w:p>
        </w:tc>
        <w:tc>
          <w:tcPr>
            <w:tcW w:w="1098" w:type="dxa"/>
            <w:vMerge w:val="restart"/>
            <w:tcBorders>
              <w:top w:val="nil"/>
              <w:left w:val="nil"/>
              <w:bottom w:val="single" w:sz="4" w:space="0" w:color="auto"/>
              <w:right w:val="single" w:sz="4" w:space="0" w:color="auto"/>
            </w:tcBorders>
            <w:vAlign w:val="center"/>
            <w:hideMark/>
          </w:tcPr>
          <w:p w:rsidR="00AC298A" w:rsidRDefault="00AC298A">
            <w:pPr>
              <w:textAlignment w:val="center"/>
              <w:rPr>
                <w:ins w:id="223" w:author="安然" w:date="2018-04-20T11:58:00Z"/>
                <w:rFonts w:ascii="宋体" w:hAnsi="宋体"/>
                <w:color w:val="000000"/>
                <w:kern w:val="0"/>
                <w:sz w:val="22"/>
              </w:rPr>
            </w:pPr>
            <w:ins w:id="224" w:author="安然" w:date="2018-04-20T11:58:00Z">
              <w:r>
                <w:rPr>
                  <w:rFonts w:ascii="宋体" w:hAnsi="宋体" w:hint="eastAsia"/>
                  <w:color w:val="000000"/>
                  <w:kern w:val="0"/>
                  <w:sz w:val="22"/>
                  <w:szCs w:val="22"/>
                </w:rPr>
                <w:t>超额完成国防科技园新办公楼招商目标</w:t>
              </w:r>
            </w:ins>
          </w:p>
        </w:tc>
        <w:tc>
          <w:tcPr>
            <w:tcW w:w="709" w:type="dxa"/>
            <w:vMerge w:val="restart"/>
            <w:tcBorders>
              <w:top w:val="nil"/>
              <w:left w:val="nil"/>
              <w:bottom w:val="single" w:sz="4" w:space="0" w:color="auto"/>
              <w:right w:val="single" w:sz="4" w:space="0" w:color="auto"/>
            </w:tcBorders>
            <w:vAlign w:val="center"/>
            <w:hideMark/>
          </w:tcPr>
          <w:p w:rsidR="00AC298A" w:rsidRDefault="00AC298A">
            <w:pPr>
              <w:widowControl/>
              <w:jc w:val="center"/>
              <w:textAlignment w:val="center"/>
              <w:rPr>
                <w:ins w:id="225" w:author="安然" w:date="2018-04-20T11:58:00Z"/>
                <w:rFonts w:ascii="宋体" w:hAnsi="宋体"/>
                <w:color w:val="000000"/>
              </w:rPr>
            </w:pPr>
            <w:ins w:id="226" w:author="安然" w:date="2018-04-20T11:58:00Z">
              <w:r>
                <w:rPr>
                  <w:rFonts w:ascii="宋体" w:hAnsi="宋体" w:hint="eastAsia"/>
                  <w:color w:val="000000"/>
                  <w:kern w:val="0"/>
                </w:rPr>
                <w:t>12.31</w:t>
              </w:r>
            </w:ins>
          </w:p>
        </w:tc>
        <w:tc>
          <w:tcPr>
            <w:tcW w:w="2977" w:type="dxa"/>
            <w:tcBorders>
              <w:top w:val="single" w:sz="4" w:space="0" w:color="auto"/>
              <w:left w:val="nil"/>
              <w:bottom w:val="single" w:sz="4" w:space="0" w:color="auto"/>
              <w:right w:val="single" w:sz="4" w:space="0" w:color="auto"/>
            </w:tcBorders>
            <w:vAlign w:val="center"/>
            <w:hideMark/>
          </w:tcPr>
          <w:p w:rsidR="00AC298A" w:rsidRDefault="00AC298A">
            <w:pPr>
              <w:textAlignment w:val="center"/>
              <w:rPr>
                <w:ins w:id="227" w:author="安然" w:date="2018-04-20T11:58:00Z"/>
                <w:rFonts w:ascii="宋体" w:hAnsi="宋体"/>
                <w:color w:val="000000"/>
                <w:kern w:val="0"/>
                <w:sz w:val="22"/>
              </w:rPr>
            </w:pPr>
            <w:ins w:id="228" w:author="安然" w:date="2018-04-20T11:58:00Z">
              <w:r>
                <w:rPr>
                  <w:rFonts w:ascii="宋体" w:hAnsi="宋体" w:hint="eastAsia"/>
                  <w:color w:val="000000"/>
                  <w:kern w:val="0"/>
                  <w:sz w:val="22"/>
                  <w:szCs w:val="22"/>
                </w:rPr>
                <w:t>①超额完成2018年度租金预算</w:t>
              </w:r>
            </w:ins>
          </w:p>
        </w:tc>
        <w:tc>
          <w:tcPr>
            <w:tcW w:w="2126" w:type="dxa"/>
            <w:tcBorders>
              <w:top w:val="single" w:sz="4" w:space="0" w:color="auto"/>
              <w:left w:val="nil"/>
              <w:bottom w:val="single" w:sz="4" w:space="0" w:color="auto"/>
              <w:right w:val="single" w:sz="4" w:space="0" w:color="auto"/>
            </w:tcBorders>
            <w:vAlign w:val="center"/>
            <w:hideMark/>
          </w:tcPr>
          <w:p w:rsidR="00AC298A" w:rsidRDefault="00AC298A">
            <w:pPr>
              <w:widowControl/>
              <w:textAlignment w:val="center"/>
              <w:rPr>
                <w:ins w:id="229" w:author="安然" w:date="2018-04-20T11:58:00Z"/>
                <w:rFonts w:ascii="宋体" w:hAnsi="宋体"/>
                <w:b/>
                <w:bCs/>
                <w:color w:val="000000"/>
              </w:rPr>
            </w:pPr>
            <w:ins w:id="230" w:author="安然" w:date="2018-04-20T11:58:00Z">
              <w:r>
                <w:rPr>
                  <w:rFonts w:ascii="宋体" w:hAnsi="宋体" w:hint="eastAsia"/>
                  <w:b/>
                  <w:bCs/>
                  <w:kern w:val="0"/>
                  <w:sz w:val="22"/>
                  <w:szCs w:val="22"/>
                </w:rPr>
                <w:t>最高奖励</w:t>
              </w:r>
              <w:r>
                <w:rPr>
                  <w:rFonts w:hint="eastAsia"/>
                  <w:b/>
                  <w:bCs/>
                  <w:kern w:val="0"/>
                  <w:sz w:val="22"/>
                  <w:szCs w:val="22"/>
                </w:rPr>
                <w:t>50</w:t>
              </w:r>
              <w:r>
                <w:rPr>
                  <w:rFonts w:ascii="宋体" w:hAnsi="宋体" w:hint="eastAsia"/>
                  <w:b/>
                  <w:bCs/>
                  <w:kern w:val="0"/>
                  <w:sz w:val="22"/>
                  <w:szCs w:val="22"/>
                </w:rPr>
                <w:t>万元</w:t>
              </w:r>
              <w:r>
                <w:rPr>
                  <w:rFonts w:ascii="宋体" w:hAnsi="宋体" w:hint="eastAsia"/>
                  <w:kern w:val="0"/>
                  <w:sz w:val="22"/>
                  <w:szCs w:val="22"/>
                </w:rPr>
                <w:br/>
                <w:t>奖励金额</w:t>
              </w:r>
              <w:r>
                <w:rPr>
                  <w:rFonts w:hint="eastAsia"/>
                  <w:kern w:val="0"/>
                  <w:sz w:val="22"/>
                  <w:szCs w:val="22"/>
                </w:rPr>
                <w:t>=</w:t>
              </w:r>
              <w:r>
                <w:rPr>
                  <w:rFonts w:ascii="宋体" w:hAnsi="宋体" w:hint="eastAsia"/>
                  <w:kern w:val="0"/>
                  <w:sz w:val="22"/>
                  <w:szCs w:val="22"/>
                </w:rPr>
                <w:t>（实际招商收入金额</w:t>
              </w:r>
              <w:r>
                <w:rPr>
                  <w:rFonts w:hint="eastAsia"/>
                  <w:kern w:val="0"/>
                  <w:sz w:val="22"/>
                  <w:szCs w:val="22"/>
                </w:rPr>
                <w:t>-</w:t>
              </w:r>
              <w:r>
                <w:rPr>
                  <w:rFonts w:ascii="宋体" w:hAnsi="宋体" w:hint="eastAsia"/>
                  <w:kern w:val="0"/>
                  <w:sz w:val="22"/>
                  <w:szCs w:val="22"/>
                </w:rPr>
                <w:t>年度租金预算额）×</w:t>
              </w:r>
              <w:r>
                <w:rPr>
                  <w:rFonts w:hint="eastAsia"/>
                  <w:kern w:val="0"/>
                  <w:sz w:val="22"/>
                  <w:szCs w:val="22"/>
                </w:rPr>
                <w:t>10%</w:t>
              </w:r>
            </w:ins>
          </w:p>
        </w:tc>
        <w:tc>
          <w:tcPr>
            <w:tcW w:w="567" w:type="dxa"/>
            <w:vMerge w:val="restart"/>
            <w:tcBorders>
              <w:top w:val="nil"/>
              <w:left w:val="nil"/>
              <w:bottom w:val="single" w:sz="4" w:space="0" w:color="auto"/>
              <w:right w:val="single" w:sz="4" w:space="0" w:color="auto"/>
            </w:tcBorders>
            <w:vAlign w:val="center"/>
            <w:hideMark/>
          </w:tcPr>
          <w:p w:rsidR="00AC298A" w:rsidRDefault="00AC298A">
            <w:pPr>
              <w:widowControl/>
              <w:textAlignment w:val="center"/>
              <w:rPr>
                <w:ins w:id="231" w:author="安然" w:date="2018-04-20T11:58:00Z"/>
                <w:rFonts w:ascii="宋体" w:hAnsi="宋体"/>
                <w:color w:val="000000"/>
              </w:rPr>
            </w:pPr>
            <w:ins w:id="232" w:author="安然" w:date="2018-04-20T11:58:00Z">
              <w:r>
                <w:rPr>
                  <w:rFonts w:ascii="宋体" w:hAnsi="宋体" w:hint="eastAsia"/>
                  <w:kern w:val="0"/>
                  <w:sz w:val="22"/>
                  <w:szCs w:val="22"/>
                </w:rPr>
                <w:t>集团办公室</w:t>
              </w:r>
            </w:ins>
          </w:p>
        </w:tc>
        <w:tc>
          <w:tcPr>
            <w:tcW w:w="1253" w:type="dxa"/>
            <w:vMerge w:val="restart"/>
            <w:tcBorders>
              <w:top w:val="nil"/>
              <w:left w:val="nil"/>
              <w:bottom w:val="single" w:sz="4" w:space="0" w:color="auto"/>
              <w:right w:val="single" w:sz="4" w:space="0" w:color="auto"/>
            </w:tcBorders>
            <w:vAlign w:val="center"/>
            <w:hideMark/>
          </w:tcPr>
          <w:p w:rsidR="00AC298A" w:rsidRDefault="00AC298A">
            <w:pPr>
              <w:widowControl/>
              <w:textAlignment w:val="center"/>
              <w:rPr>
                <w:ins w:id="233" w:author="安然" w:date="2018-04-20T11:58:00Z"/>
                <w:rFonts w:ascii="宋体" w:hAnsi="宋体"/>
                <w:color w:val="000000"/>
              </w:rPr>
            </w:pPr>
            <w:ins w:id="234" w:author="安然" w:date="2018-04-20T11:58:00Z">
              <w:r>
                <w:rPr>
                  <w:rFonts w:ascii="宋体" w:hAnsi="宋体" w:hint="eastAsia"/>
                  <w:kern w:val="0"/>
                  <w:sz w:val="22"/>
                  <w:szCs w:val="22"/>
                </w:rPr>
                <w:t>2018年国防科技园新办公楼招商年度租金预算额</w:t>
              </w:r>
              <w:r>
                <w:rPr>
                  <w:rFonts w:hint="eastAsia"/>
                  <w:kern w:val="0"/>
                  <w:sz w:val="22"/>
                  <w:szCs w:val="22"/>
                </w:rPr>
                <w:t>2194</w:t>
              </w:r>
              <w:r>
                <w:rPr>
                  <w:rFonts w:ascii="宋体" w:hAnsi="宋体" w:hint="eastAsia"/>
                  <w:kern w:val="0"/>
                  <w:sz w:val="22"/>
                  <w:szCs w:val="22"/>
                </w:rPr>
                <w:t>万元</w:t>
              </w:r>
            </w:ins>
          </w:p>
        </w:tc>
      </w:tr>
      <w:tr w:rsidR="00AC298A" w:rsidTr="00AC298A">
        <w:trPr>
          <w:trHeight w:val="374"/>
          <w:ins w:id="235" w:author="安然" w:date="2018-04-20T11:58:00Z"/>
        </w:trPr>
        <w:tc>
          <w:tcPr>
            <w:tcW w:w="510" w:type="dxa"/>
            <w:vMerge/>
            <w:tcBorders>
              <w:top w:val="nil"/>
              <w:left w:val="single" w:sz="4" w:space="0" w:color="auto"/>
              <w:bottom w:val="single" w:sz="4" w:space="0" w:color="auto"/>
              <w:right w:val="single" w:sz="4" w:space="0" w:color="auto"/>
            </w:tcBorders>
            <w:vAlign w:val="center"/>
            <w:hideMark/>
          </w:tcPr>
          <w:p w:rsidR="00AC298A" w:rsidRDefault="00AC298A">
            <w:pPr>
              <w:widowControl/>
              <w:jc w:val="left"/>
              <w:rPr>
                <w:ins w:id="236" w:author="安然" w:date="2018-04-20T11:58:00Z"/>
                <w:rFonts w:ascii="宋体" w:hAnsi="宋体"/>
                <w:color w:val="000000"/>
              </w:rPr>
            </w:pPr>
          </w:p>
        </w:tc>
        <w:tc>
          <w:tcPr>
            <w:tcW w:w="1098" w:type="dxa"/>
            <w:vMerge/>
            <w:tcBorders>
              <w:top w:val="nil"/>
              <w:left w:val="nil"/>
              <w:bottom w:val="single" w:sz="4" w:space="0" w:color="auto"/>
              <w:right w:val="single" w:sz="4" w:space="0" w:color="auto"/>
            </w:tcBorders>
            <w:vAlign w:val="center"/>
            <w:hideMark/>
          </w:tcPr>
          <w:p w:rsidR="00AC298A" w:rsidRDefault="00AC298A">
            <w:pPr>
              <w:widowControl/>
              <w:jc w:val="left"/>
              <w:rPr>
                <w:ins w:id="237" w:author="安然" w:date="2018-04-20T11:58:00Z"/>
                <w:rFonts w:ascii="宋体" w:hAnsi="宋体"/>
                <w:color w:val="000000"/>
                <w:kern w:val="0"/>
                <w:sz w:val="22"/>
              </w:rPr>
            </w:pPr>
          </w:p>
        </w:tc>
        <w:tc>
          <w:tcPr>
            <w:tcW w:w="709" w:type="dxa"/>
            <w:vMerge/>
            <w:tcBorders>
              <w:top w:val="nil"/>
              <w:left w:val="nil"/>
              <w:bottom w:val="single" w:sz="4" w:space="0" w:color="auto"/>
              <w:right w:val="single" w:sz="4" w:space="0" w:color="auto"/>
            </w:tcBorders>
            <w:vAlign w:val="center"/>
            <w:hideMark/>
          </w:tcPr>
          <w:p w:rsidR="00AC298A" w:rsidRDefault="00AC298A">
            <w:pPr>
              <w:widowControl/>
              <w:jc w:val="left"/>
              <w:rPr>
                <w:ins w:id="238" w:author="安然" w:date="2018-04-20T11:58:00Z"/>
                <w:rFonts w:ascii="宋体" w:hAnsi="宋体"/>
                <w:color w:val="000000"/>
              </w:rPr>
            </w:pPr>
          </w:p>
        </w:tc>
        <w:tc>
          <w:tcPr>
            <w:tcW w:w="2977" w:type="dxa"/>
            <w:tcBorders>
              <w:top w:val="single" w:sz="4" w:space="0" w:color="auto"/>
              <w:left w:val="nil"/>
              <w:bottom w:val="single" w:sz="4" w:space="0" w:color="auto"/>
              <w:right w:val="single" w:sz="4" w:space="0" w:color="auto"/>
            </w:tcBorders>
            <w:vAlign w:val="center"/>
            <w:hideMark/>
          </w:tcPr>
          <w:p w:rsidR="00AC298A" w:rsidRDefault="00AC298A">
            <w:pPr>
              <w:jc w:val="left"/>
              <w:textAlignment w:val="center"/>
              <w:rPr>
                <w:ins w:id="239" w:author="安然" w:date="2018-04-20T11:58:00Z"/>
                <w:rFonts w:ascii="宋体" w:hAnsi="宋体"/>
                <w:color w:val="000000"/>
                <w:kern w:val="0"/>
                <w:sz w:val="22"/>
              </w:rPr>
            </w:pPr>
            <w:ins w:id="240" w:author="安然" w:date="2018-04-20T11:58:00Z">
              <w:r>
                <w:rPr>
                  <w:rFonts w:ascii="宋体" w:hAnsi="宋体" w:hint="eastAsia"/>
                  <w:color w:val="000000"/>
                  <w:kern w:val="0"/>
                  <w:sz w:val="22"/>
                  <w:szCs w:val="22"/>
                </w:rPr>
                <w:t>②完成2018年度租金预算</w:t>
              </w:r>
            </w:ins>
          </w:p>
        </w:tc>
        <w:tc>
          <w:tcPr>
            <w:tcW w:w="2126" w:type="dxa"/>
            <w:tcBorders>
              <w:top w:val="single" w:sz="4" w:space="0" w:color="auto"/>
              <w:left w:val="nil"/>
              <w:bottom w:val="single" w:sz="4" w:space="0" w:color="auto"/>
              <w:right w:val="single" w:sz="4" w:space="0" w:color="auto"/>
            </w:tcBorders>
            <w:vAlign w:val="center"/>
            <w:hideMark/>
          </w:tcPr>
          <w:p w:rsidR="00AC298A" w:rsidRDefault="00AC298A">
            <w:pPr>
              <w:widowControl/>
              <w:jc w:val="center"/>
              <w:textAlignment w:val="center"/>
              <w:rPr>
                <w:ins w:id="241" w:author="安然" w:date="2018-04-20T11:58:00Z"/>
                <w:rFonts w:ascii="宋体" w:hAnsi="宋体"/>
                <w:kern w:val="0"/>
                <w:sz w:val="22"/>
              </w:rPr>
            </w:pPr>
            <w:ins w:id="242" w:author="安然" w:date="2018-04-20T11:58:00Z">
              <w:r>
                <w:rPr>
                  <w:rFonts w:ascii="宋体" w:hAnsi="宋体" w:hint="eastAsia"/>
                  <w:kern w:val="0"/>
                  <w:sz w:val="22"/>
                  <w:szCs w:val="22"/>
                </w:rPr>
                <w:t>0</w:t>
              </w:r>
            </w:ins>
          </w:p>
        </w:tc>
        <w:tc>
          <w:tcPr>
            <w:tcW w:w="567" w:type="dxa"/>
            <w:vMerge/>
            <w:tcBorders>
              <w:top w:val="nil"/>
              <w:left w:val="nil"/>
              <w:bottom w:val="single" w:sz="4" w:space="0" w:color="auto"/>
              <w:right w:val="single" w:sz="4" w:space="0" w:color="auto"/>
            </w:tcBorders>
            <w:vAlign w:val="center"/>
            <w:hideMark/>
          </w:tcPr>
          <w:p w:rsidR="00AC298A" w:rsidRDefault="00AC298A">
            <w:pPr>
              <w:widowControl/>
              <w:jc w:val="left"/>
              <w:rPr>
                <w:ins w:id="243" w:author="安然" w:date="2018-04-20T11:58:00Z"/>
                <w:rFonts w:ascii="宋体" w:hAnsi="宋体"/>
                <w:color w:val="000000"/>
              </w:rPr>
            </w:pPr>
          </w:p>
        </w:tc>
        <w:tc>
          <w:tcPr>
            <w:tcW w:w="1253" w:type="dxa"/>
            <w:vMerge/>
            <w:tcBorders>
              <w:top w:val="nil"/>
              <w:left w:val="nil"/>
              <w:bottom w:val="single" w:sz="4" w:space="0" w:color="auto"/>
              <w:right w:val="single" w:sz="4" w:space="0" w:color="auto"/>
            </w:tcBorders>
            <w:vAlign w:val="center"/>
            <w:hideMark/>
          </w:tcPr>
          <w:p w:rsidR="00AC298A" w:rsidRDefault="00AC298A">
            <w:pPr>
              <w:widowControl/>
              <w:jc w:val="left"/>
              <w:rPr>
                <w:ins w:id="244" w:author="安然" w:date="2018-04-20T11:58:00Z"/>
                <w:rFonts w:ascii="宋体" w:hAnsi="宋体"/>
                <w:color w:val="000000"/>
              </w:rPr>
            </w:pPr>
          </w:p>
        </w:tc>
      </w:tr>
      <w:tr w:rsidR="00AC298A" w:rsidTr="00AC298A">
        <w:trPr>
          <w:trHeight w:val="611"/>
          <w:ins w:id="245" w:author="安然" w:date="2018-04-20T11:58:00Z"/>
        </w:trPr>
        <w:tc>
          <w:tcPr>
            <w:tcW w:w="510" w:type="dxa"/>
            <w:vMerge/>
            <w:tcBorders>
              <w:top w:val="nil"/>
              <w:left w:val="single" w:sz="4" w:space="0" w:color="auto"/>
              <w:bottom w:val="single" w:sz="4" w:space="0" w:color="auto"/>
              <w:right w:val="single" w:sz="4" w:space="0" w:color="auto"/>
            </w:tcBorders>
            <w:vAlign w:val="center"/>
            <w:hideMark/>
          </w:tcPr>
          <w:p w:rsidR="00AC298A" w:rsidRDefault="00AC298A">
            <w:pPr>
              <w:widowControl/>
              <w:jc w:val="left"/>
              <w:rPr>
                <w:ins w:id="246" w:author="安然" w:date="2018-04-20T11:58:00Z"/>
                <w:rFonts w:ascii="宋体" w:hAnsi="宋体"/>
                <w:color w:val="000000"/>
              </w:rPr>
            </w:pPr>
          </w:p>
        </w:tc>
        <w:tc>
          <w:tcPr>
            <w:tcW w:w="1098" w:type="dxa"/>
            <w:vMerge/>
            <w:tcBorders>
              <w:top w:val="nil"/>
              <w:left w:val="nil"/>
              <w:bottom w:val="single" w:sz="4" w:space="0" w:color="auto"/>
              <w:right w:val="single" w:sz="4" w:space="0" w:color="auto"/>
            </w:tcBorders>
            <w:vAlign w:val="center"/>
            <w:hideMark/>
          </w:tcPr>
          <w:p w:rsidR="00AC298A" w:rsidRDefault="00AC298A">
            <w:pPr>
              <w:widowControl/>
              <w:jc w:val="left"/>
              <w:rPr>
                <w:ins w:id="247" w:author="安然" w:date="2018-04-20T11:58:00Z"/>
                <w:rFonts w:ascii="宋体" w:hAnsi="宋体"/>
                <w:color w:val="000000"/>
                <w:kern w:val="0"/>
                <w:sz w:val="22"/>
              </w:rPr>
            </w:pPr>
          </w:p>
        </w:tc>
        <w:tc>
          <w:tcPr>
            <w:tcW w:w="709" w:type="dxa"/>
            <w:vMerge/>
            <w:tcBorders>
              <w:top w:val="nil"/>
              <w:left w:val="nil"/>
              <w:bottom w:val="single" w:sz="4" w:space="0" w:color="auto"/>
              <w:right w:val="single" w:sz="4" w:space="0" w:color="auto"/>
            </w:tcBorders>
            <w:vAlign w:val="center"/>
            <w:hideMark/>
          </w:tcPr>
          <w:p w:rsidR="00AC298A" w:rsidRDefault="00AC298A">
            <w:pPr>
              <w:widowControl/>
              <w:jc w:val="left"/>
              <w:rPr>
                <w:ins w:id="248" w:author="安然" w:date="2018-04-20T11:58:00Z"/>
                <w:rFonts w:ascii="宋体" w:hAnsi="宋体"/>
                <w:color w:val="000000"/>
              </w:rPr>
            </w:pPr>
          </w:p>
        </w:tc>
        <w:tc>
          <w:tcPr>
            <w:tcW w:w="2977" w:type="dxa"/>
            <w:tcBorders>
              <w:top w:val="single" w:sz="4" w:space="0" w:color="auto"/>
              <w:left w:val="nil"/>
              <w:bottom w:val="single" w:sz="4" w:space="0" w:color="auto"/>
              <w:right w:val="single" w:sz="4" w:space="0" w:color="auto"/>
            </w:tcBorders>
            <w:vAlign w:val="center"/>
            <w:hideMark/>
          </w:tcPr>
          <w:p w:rsidR="00AC298A" w:rsidRDefault="00AC298A">
            <w:pPr>
              <w:jc w:val="left"/>
              <w:textAlignment w:val="center"/>
              <w:rPr>
                <w:ins w:id="249" w:author="安然" w:date="2018-04-20T11:58:00Z"/>
                <w:rFonts w:ascii="宋体" w:hAnsi="宋体"/>
                <w:color w:val="000000"/>
                <w:kern w:val="0"/>
                <w:sz w:val="22"/>
              </w:rPr>
            </w:pPr>
            <w:ins w:id="250" w:author="安然" w:date="2018-04-20T11:58:00Z">
              <w:r>
                <w:rPr>
                  <w:rFonts w:ascii="宋体" w:hAnsi="宋体" w:hint="eastAsia"/>
                  <w:color w:val="000000"/>
                  <w:kern w:val="0"/>
                  <w:sz w:val="22"/>
                  <w:szCs w:val="22"/>
                </w:rPr>
                <w:t>③未完成2018年度租金收入预算</w:t>
              </w:r>
            </w:ins>
          </w:p>
        </w:tc>
        <w:tc>
          <w:tcPr>
            <w:tcW w:w="2126" w:type="dxa"/>
            <w:tcBorders>
              <w:top w:val="single" w:sz="4" w:space="0" w:color="auto"/>
              <w:left w:val="nil"/>
              <w:bottom w:val="single" w:sz="4" w:space="0" w:color="auto"/>
              <w:right w:val="single" w:sz="4" w:space="0" w:color="auto"/>
            </w:tcBorders>
            <w:vAlign w:val="center"/>
            <w:hideMark/>
          </w:tcPr>
          <w:p w:rsidR="00AC298A" w:rsidRDefault="00AC298A">
            <w:pPr>
              <w:widowControl/>
              <w:jc w:val="center"/>
              <w:textAlignment w:val="center"/>
              <w:rPr>
                <w:ins w:id="251" w:author="安然" w:date="2018-04-20T11:58:00Z"/>
                <w:rFonts w:ascii="宋体" w:hAnsi="宋体"/>
                <w:kern w:val="0"/>
                <w:sz w:val="22"/>
              </w:rPr>
            </w:pPr>
            <w:ins w:id="252" w:author="安然" w:date="2018-04-20T11:58:00Z">
              <w:r>
                <w:rPr>
                  <w:rFonts w:ascii="宋体" w:hAnsi="宋体" w:hint="eastAsia"/>
                  <w:kern w:val="0"/>
                  <w:sz w:val="22"/>
                  <w:szCs w:val="22"/>
                </w:rPr>
                <w:t>-5万元</w:t>
              </w:r>
            </w:ins>
          </w:p>
        </w:tc>
        <w:tc>
          <w:tcPr>
            <w:tcW w:w="567" w:type="dxa"/>
            <w:vMerge/>
            <w:tcBorders>
              <w:top w:val="nil"/>
              <w:left w:val="nil"/>
              <w:bottom w:val="single" w:sz="4" w:space="0" w:color="auto"/>
              <w:right w:val="single" w:sz="4" w:space="0" w:color="auto"/>
            </w:tcBorders>
            <w:vAlign w:val="center"/>
            <w:hideMark/>
          </w:tcPr>
          <w:p w:rsidR="00AC298A" w:rsidRDefault="00AC298A">
            <w:pPr>
              <w:widowControl/>
              <w:jc w:val="left"/>
              <w:rPr>
                <w:ins w:id="253" w:author="安然" w:date="2018-04-20T11:58:00Z"/>
                <w:rFonts w:ascii="宋体" w:hAnsi="宋体"/>
                <w:color w:val="000000"/>
              </w:rPr>
            </w:pPr>
          </w:p>
        </w:tc>
        <w:tc>
          <w:tcPr>
            <w:tcW w:w="1253" w:type="dxa"/>
            <w:vMerge/>
            <w:tcBorders>
              <w:top w:val="nil"/>
              <w:left w:val="nil"/>
              <w:bottom w:val="single" w:sz="4" w:space="0" w:color="auto"/>
              <w:right w:val="single" w:sz="4" w:space="0" w:color="auto"/>
            </w:tcBorders>
            <w:vAlign w:val="center"/>
            <w:hideMark/>
          </w:tcPr>
          <w:p w:rsidR="00AC298A" w:rsidRDefault="00AC298A">
            <w:pPr>
              <w:widowControl/>
              <w:jc w:val="left"/>
              <w:rPr>
                <w:ins w:id="254" w:author="安然" w:date="2018-04-20T11:58:00Z"/>
                <w:rFonts w:ascii="宋体" w:hAnsi="宋体"/>
                <w:color w:val="000000"/>
              </w:rPr>
            </w:pPr>
          </w:p>
        </w:tc>
      </w:tr>
      <w:tr w:rsidR="00AC298A" w:rsidTr="00AC298A">
        <w:trPr>
          <w:trHeight w:val="611"/>
          <w:ins w:id="255" w:author="安然" w:date="2018-04-20T11:58:00Z"/>
        </w:trPr>
        <w:tc>
          <w:tcPr>
            <w:tcW w:w="510" w:type="dxa"/>
            <w:tcBorders>
              <w:top w:val="single" w:sz="4" w:space="0" w:color="auto"/>
              <w:left w:val="single" w:sz="4" w:space="0" w:color="auto"/>
              <w:bottom w:val="single" w:sz="4" w:space="0" w:color="auto"/>
              <w:right w:val="single" w:sz="4" w:space="0" w:color="auto"/>
            </w:tcBorders>
            <w:vAlign w:val="center"/>
            <w:hideMark/>
          </w:tcPr>
          <w:p w:rsidR="00AC298A" w:rsidRDefault="00AC298A">
            <w:pPr>
              <w:jc w:val="center"/>
              <w:rPr>
                <w:ins w:id="256" w:author="安然" w:date="2018-04-20T11:58:00Z"/>
                <w:rFonts w:ascii="宋体" w:hAnsi="宋体"/>
                <w:color w:val="000000"/>
              </w:rPr>
            </w:pPr>
            <w:ins w:id="257" w:author="安然" w:date="2018-04-20T11:58:00Z">
              <w:r>
                <w:rPr>
                  <w:rFonts w:ascii="宋体" w:hAnsi="宋体" w:hint="eastAsia"/>
                  <w:color w:val="000000"/>
                </w:rPr>
                <w:t>8</w:t>
              </w:r>
            </w:ins>
          </w:p>
        </w:tc>
        <w:tc>
          <w:tcPr>
            <w:tcW w:w="1098" w:type="dxa"/>
            <w:tcBorders>
              <w:top w:val="single" w:sz="4" w:space="0" w:color="auto"/>
              <w:left w:val="nil"/>
              <w:bottom w:val="single" w:sz="4" w:space="0" w:color="auto"/>
              <w:right w:val="single" w:sz="4" w:space="0" w:color="auto"/>
            </w:tcBorders>
            <w:vAlign w:val="center"/>
            <w:hideMark/>
          </w:tcPr>
          <w:p w:rsidR="00AC298A" w:rsidRDefault="00AC298A">
            <w:pPr>
              <w:rPr>
                <w:ins w:id="258" w:author="安然" w:date="2018-04-20T11:58:00Z"/>
                <w:rFonts w:ascii="宋体" w:hAnsi="宋体"/>
                <w:color w:val="000000"/>
              </w:rPr>
            </w:pPr>
            <w:ins w:id="259" w:author="安然" w:date="2018-04-20T11:58:00Z">
              <w:r>
                <w:rPr>
                  <w:rFonts w:ascii="宋体" w:hAnsi="宋体" w:hint="eastAsia"/>
                  <w:color w:val="000000"/>
                </w:rPr>
                <w:t>重大贡献奖</w:t>
              </w:r>
            </w:ins>
          </w:p>
        </w:tc>
        <w:tc>
          <w:tcPr>
            <w:tcW w:w="709" w:type="dxa"/>
            <w:tcBorders>
              <w:top w:val="single" w:sz="4" w:space="0" w:color="auto"/>
              <w:left w:val="nil"/>
              <w:bottom w:val="single" w:sz="4" w:space="0" w:color="auto"/>
              <w:right w:val="single" w:sz="4" w:space="0" w:color="auto"/>
            </w:tcBorders>
            <w:vAlign w:val="center"/>
            <w:hideMark/>
          </w:tcPr>
          <w:p w:rsidR="00AC298A" w:rsidRDefault="00AC298A">
            <w:pPr>
              <w:jc w:val="center"/>
              <w:rPr>
                <w:ins w:id="260" w:author="安然" w:date="2018-04-20T11:58:00Z"/>
                <w:rFonts w:ascii="宋体" w:hAnsi="宋体"/>
                <w:color w:val="000000"/>
              </w:rPr>
            </w:pPr>
            <w:ins w:id="261" w:author="安然" w:date="2018-04-20T11:58:00Z">
              <w:r>
                <w:rPr>
                  <w:rFonts w:ascii="宋体" w:hAnsi="宋体" w:hint="eastAsia"/>
                  <w:color w:val="000000"/>
                  <w:kern w:val="0"/>
                </w:rPr>
                <w:t>12.31</w:t>
              </w:r>
            </w:ins>
          </w:p>
        </w:tc>
        <w:tc>
          <w:tcPr>
            <w:tcW w:w="2977" w:type="dxa"/>
            <w:tcBorders>
              <w:top w:val="single" w:sz="4" w:space="0" w:color="auto"/>
              <w:left w:val="nil"/>
              <w:bottom w:val="single" w:sz="4" w:space="0" w:color="auto"/>
              <w:right w:val="single" w:sz="4" w:space="0" w:color="auto"/>
            </w:tcBorders>
            <w:vAlign w:val="center"/>
            <w:hideMark/>
          </w:tcPr>
          <w:p w:rsidR="00AC298A" w:rsidRDefault="00AC298A">
            <w:pPr>
              <w:textAlignment w:val="center"/>
              <w:rPr>
                <w:ins w:id="262" w:author="安然" w:date="2018-04-20T11:58:00Z"/>
                <w:rFonts w:ascii="宋体" w:hAnsi="宋体"/>
                <w:color w:val="000000"/>
                <w:kern w:val="0"/>
                <w:sz w:val="22"/>
              </w:rPr>
            </w:pPr>
            <w:ins w:id="263" w:author="安然" w:date="2018-04-20T11:58:00Z">
              <w:r>
                <w:rPr>
                  <w:rFonts w:ascii="宋体" w:hAnsi="宋体" w:hint="eastAsia"/>
                  <w:kern w:val="0"/>
                  <w:sz w:val="22"/>
                  <w:szCs w:val="22"/>
                </w:rPr>
                <w:t>获得重大社会效益及品牌影响，争取政府重大政策支持，对接资本市场或面向社会融资取得重大突破，创新能力建设（如获得高新技术企业认证等等）取得重大突破，避免重大风险损失，推动扭亏为盈、节本增效取得重大成绩，推动信息化建设取得重大突破，推动改革创新取得重大突破等等</w:t>
              </w:r>
            </w:ins>
          </w:p>
        </w:tc>
        <w:tc>
          <w:tcPr>
            <w:tcW w:w="2126" w:type="dxa"/>
            <w:tcBorders>
              <w:top w:val="single" w:sz="4" w:space="0" w:color="auto"/>
              <w:left w:val="nil"/>
              <w:bottom w:val="single" w:sz="4" w:space="0" w:color="auto"/>
              <w:right w:val="single" w:sz="4" w:space="0" w:color="auto"/>
            </w:tcBorders>
            <w:vAlign w:val="center"/>
            <w:hideMark/>
          </w:tcPr>
          <w:p w:rsidR="00AC298A" w:rsidRDefault="00AC298A">
            <w:pPr>
              <w:widowControl/>
              <w:jc w:val="left"/>
              <w:textAlignment w:val="center"/>
              <w:rPr>
                <w:ins w:id="264" w:author="安然" w:date="2018-04-20T11:58:00Z"/>
                <w:rFonts w:ascii="宋体" w:hAnsi="宋体"/>
                <w:kern w:val="0"/>
                <w:sz w:val="22"/>
              </w:rPr>
            </w:pPr>
            <w:ins w:id="265" w:author="安然" w:date="2018-04-20T11:58:00Z">
              <w:r>
                <w:rPr>
                  <w:rFonts w:ascii="宋体" w:hAnsi="宋体" w:hint="eastAsia"/>
                  <w:kern w:val="0"/>
                  <w:sz w:val="22"/>
                  <w:szCs w:val="22"/>
                </w:rPr>
                <w:t>根据重大影响程度及实际贡献核算奖金额度</w:t>
              </w:r>
            </w:ins>
          </w:p>
        </w:tc>
        <w:tc>
          <w:tcPr>
            <w:tcW w:w="567" w:type="dxa"/>
            <w:tcBorders>
              <w:top w:val="single" w:sz="4" w:space="0" w:color="auto"/>
              <w:left w:val="nil"/>
              <w:bottom w:val="single" w:sz="4" w:space="0" w:color="auto"/>
              <w:right w:val="single" w:sz="4" w:space="0" w:color="auto"/>
            </w:tcBorders>
            <w:vAlign w:val="center"/>
            <w:hideMark/>
          </w:tcPr>
          <w:p w:rsidR="00AC298A" w:rsidRDefault="00AC298A">
            <w:pPr>
              <w:rPr>
                <w:ins w:id="266" w:author="安然" w:date="2018-04-20T11:58:00Z"/>
                <w:rFonts w:ascii="宋体" w:hAnsi="宋体"/>
                <w:color w:val="000000"/>
              </w:rPr>
            </w:pPr>
            <w:ins w:id="267" w:author="安然" w:date="2018-04-20T11:58:00Z">
              <w:r>
                <w:rPr>
                  <w:rFonts w:ascii="宋体" w:hAnsi="宋体" w:hint="eastAsia"/>
                  <w:kern w:val="0"/>
                  <w:sz w:val="22"/>
                  <w:szCs w:val="22"/>
                </w:rPr>
                <w:t>总部和子公司团队或个人</w:t>
              </w:r>
            </w:ins>
          </w:p>
        </w:tc>
        <w:tc>
          <w:tcPr>
            <w:tcW w:w="1253" w:type="dxa"/>
            <w:tcBorders>
              <w:top w:val="single" w:sz="4" w:space="0" w:color="auto"/>
              <w:left w:val="nil"/>
              <w:bottom w:val="single" w:sz="4" w:space="0" w:color="auto"/>
              <w:right w:val="single" w:sz="4" w:space="0" w:color="auto"/>
            </w:tcBorders>
            <w:vAlign w:val="center"/>
          </w:tcPr>
          <w:p w:rsidR="00AC298A" w:rsidRDefault="00AC298A">
            <w:pPr>
              <w:jc w:val="left"/>
              <w:rPr>
                <w:ins w:id="268" w:author="安然" w:date="2018-04-20T11:58:00Z"/>
                <w:rFonts w:ascii="宋体" w:hAnsi="宋体"/>
                <w:color w:val="000000"/>
              </w:rPr>
            </w:pPr>
          </w:p>
        </w:tc>
      </w:tr>
    </w:tbl>
    <w:p w:rsidR="00AC298A" w:rsidRDefault="00AC298A" w:rsidP="00AC298A">
      <w:pPr>
        <w:ind w:right="1120"/>
        <w:jc w:val="right"/>
        <w:rPr>
          <w:ins w:id="269" w:author="安然" w:date="2018-04-20T11:58:00Z"/>
          <w:sz w:val="28"/>
          <w:szCs w:val="28"/>
        </w:rPr>
      </w:pPr>
      <w:ins w:id="270" w:author="安然" w:date="2018-04-20T11:58:00Z">
        <w:r>
          <w:rPr>
            <w:sz w:val="28"/>
            <w:szCs w:val="28"/>
          </w:rPr>
          <w:t xml:space="preserve"> </w:t>
        </w:r>
      </w:ins>
    </w:p>
    <w:p w:rsidR="00AC298A" w:rsidRDefault="00AC298A" w:rsidP="00AC298A">
      <w:pPr>
        <w:ind w:right="640"/>
        <w:jc w:val="right"/>
        <w:rPr>
          <w:ins w:id="271" w:author="安然" w:date="2018-04-20T11:58:00Z"/>
          <w:rFonts w:ascii="仿宋_GB2312" w:eastAsia="仿宋_GB2312"/>
          <w:sz w:val="32"/>
          <w:szCs w:val="32"/>
        </w:rPr>
      </w:pPr>
      <w:ins w:id="272" w:author="安然" w:date="2018-04-20T11:58:00Z">
        <w:r>
          <w:rPr>
            <w:rFonts w:ascii="仿宋_GB2312" w:eastAsia="仿宋_GB2312" w:hint="eastAsia"/>
            <w:sz w:val="32"/>
            <w:szCs w:val="32"/>
          </w:rPr>
          <w:t xml:space="preserve">                            </w:t>
        </w:r>
      </w:ins>
    </w:p>
    <w:p w:rsidR="00C01F78" w:rsidRPr="00AC298A" w:rsidRDefault="00C01F78"/>
    <w:p w:rsidR="00C474F9" w:rsidRDefault="00C474F9"/>
    <w:sectPr w:rsidR="00C474F9" w:rsidSect="00C01F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script"/>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trackRevisions/>
  <w:documentProtection w:edit="readOnly" w:formatting="1" w:enforcement="1" w:cryptProviderType="rsaFull" w:cryptAlgorithmClass="hash" w:cryptAlgorithmType="typeAny" w:cryptAlgorithmSid="4" w:cryptSpinCount="100000" w:hash="8WMNh0wfluGOzybKGHrtfpTnNjA=" w:salt="ZYyUhx4VjikaoPIMZGa49w=="/>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A05A6"/>
    <w:rsid w:val="003224B0"/>
    <w:rsid w:val="00556794"/>
    <w:rsid w:val="00765B4F"/>
    <w:rsid w:val="00A27CB5"/>
    <w:rsid w:val="00AB0999"/>
    <w:rsid w:val="00AC298A"/>
    <w:rsid w:val="00B03340"/>
    <w:rsid w:val="00C01F78"/>
    <w:rsid w:val="00C474F9"/>
    <w:rsid w:val="00D81E24"/>
    <w:rsid w:val="00DA05A6"/>
    <w:rsid w:val="00DC7D0F"/>
    <w:rsid w:val="00F67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298A"/>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basedOn w:val="a"/>
    <w:rsid w:val="00AC298A"/>
    <w:pPr>
      <w:autoSpaceDE w:val="0"/>
      <w:autoSpaceDN w:val="0"/>
      <w:adjustRightInd w:val="0"/>
      <w:jc w:val="left"/>
    </w:pPr>
    <w:rPr>
      <w:rFonts w:ascii="黑体" w:eastAsia="黑体" w:hAnsi="Calibri" w:cs="宋体"/>
      <w:color w:val="000000"/>
      <w:kern w:val="0"/>
      <w:sz w:val="24"/>
      <w:szCs w:val="24"/>
    </w:rPr>
  </w:style>
  <w:style w:type="character" w:customStyle="1" w:styleId="15">
    <w:name w:val="15"/>
    <w:basedOn w:val="a0"/>
    <w:rsid w:val="00AC298A"/>
    <w:rPr>
      <w:rFonts w:ascii="宋体" w:eastAsia="宋体" w:hAnsi="宋体" w:hint="eastAsia"/>
      <w:color w:val="000000"/>
      <w:sz w:val="21"/>
      <w:szCs w:val="21"/>
    </w:rPr>
  </w:style>
  <w:style w:type="paragraph" w:styleId="a3">
    <w:name w:val="Balloon Text"/>
    <w:basedOn w:val="a"/>
    <w:link w:val="Char"/>
    <w:uiPriority w:val="99"/>
    <w:semiHidden/>
    <w:unhideWhenUsed/>
    <w:rsid w:val="00AB0999"/>
    <w:rPr>
      <w:sz w:val="18"/>
      <w:szCs w:val="18"/>
    </w:rPr>
  </w:style>
  <w:style w:type="character" w:customStyle="1" w:styleId="Char">
    <w:name w:val="批注框文本 Char"/>
    <w:basedOn w:val="a0"/>
    <w:link w:val="a3"/>
    <w:uiPriority w:val="99"/>
    <w:semiHidden/>
    <w:rsid w:val="00AB099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6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290</Words>
  <Characters>1659</Characters>
  <Application>Microsoft Office Word</Application>
  <DocSecurity>8</DocSecurity>
  <Lines>13</Lines>
  <Paragraphs>3</Paragraphs>
  <ScaleCrop>false</ScaleCrop>
  <Company>ufida</Company>
  <LinksUpToDate>false</LinksUpToDate>
  <CharactersWithSpaces>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杨静</cp:lastModifiedBy>
  <cp:revision>5</cp:revision>
  <dcterms:created xsi:type="dcterms:W3CDTF">2012-05-16T03:16:00Z</dcterms:created>
  <dcterms:modified xsi:type="dcterms:W3CDTF">2018-11-20T07:04:00Z</dcterms:modified>
</cp:coreProperties>
</file>