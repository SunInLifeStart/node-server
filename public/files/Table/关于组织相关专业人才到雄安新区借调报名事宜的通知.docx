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EAE" w:rsidRDefault="00804EAE" w:rsidP="00804EAE">
      <w:pPr>
        <w:spacing w:line="600" w:lineRule="exact"/>
        <w:jc w:val="center"/>
        <w:rPr>
          <w:ins w:id="0" w:author="林欣蔚" w:date="2018-03-15T12:15:00Z"/>
          <w:rFonts w:ascii="方正小标宋简体" w:eastAsia="方正小标宋简体" w:hAnsi="方正小标宋简体" w:cs="方正小标宋简体"/>
          <w:sz w:val="44"/>
          <w:szCs w:val="44"/>
        </w:rPr>
      </w:pPr>
      <w:ins w:id="1" w:author="林欣蔚" w:date="2018-03-15T12:15:00Z">
        <w:r>
          <w:rPr>
            <w:rFonts w:ascii="方正小标宋简体" w:eastAsia="方正小标宋简体" w:hAnsi="方正小标宋简体" w:cs="方正小标宋简体" w:hint="eastAsia"/>
            <w:sz w:val="44"/>
            <w:szCs w:val="44"/>
          </w:rPr>
          <w:t>关于组织相关专业人才</w:t>
        </w:r>
        <w:proofErr w:type="gramStart"/>
        <w:r>
          <w:rPr>
            <w:rFonts w:ascii="方正小标宋简体" w:eastAsia="方正小标宋简体" w:hAnsi="方正小标宋简体" w:cs="方正小标宋简体" w:hint="eastAsia"/>
            <w:sz w:val="44"/>
            <w:szCs w:val="44"/>
          </w:rPr>
          <w:t>到雄安新区</w:t>
        </w:r>
        <w:proofErr w:type="gramEnd"/>
        <w:r>
          <w:rPr>
            <w:rFonts w:ascii="方正小标宋简体" w:eastAsia="方正小标宋简体" w:hAnsi="方正小标宋简体" w:cs="方正小标宋简体" w:hint="eastAsia"/>
            <w:sz w:val="44"/>
            <w:szCs w:val="44"/>
          </w:rPr>
          <w:t>借调</w:t>
        </w:r>
      </w:ins>
    </w:p>
    <w:p w:rsidR="00804EAE" w:rsidRDefault="00804EAE" w:rsidP="00804EAE">
      <w:pPr>
        <w:spacing w:line="600" w:lineRule="exact"/>
        <w:jc w:val="center"/>
        <w:rPr>
          <w:ins w:id="2" w:author="林欣蔚" w:date="2018-03-15T12:15:00Z"/>
          <w:rFonts w:ascii="方正小标宋简体" w:eastAsia="方正小标宋简体" w:hAnsi="方正小标宋简体" w:cs="方正小标宋简体"/>
          <w:sz w:val="44"/>
          <w:szCs w:val="44"/>
        </w:rPr>
      </w:pPr>
      <w:ins w:id="3" w:author="林欣蔚" w:date="2018-03-15T12:15:00Z">
        <w:r>
          <w:rPr>
            <w:rFonts w:ascii="方正小标宋简体" w:eastAsia="方正小标宋简体" w:hAnsi="方正小标宋简体" w:cs="方正小标宋简体" w:hint="eastAsia"/>
            <w:sz w:val="44"/>
            <w:szCs w:val="44"/>
          </w:rPr>
          <w:t>报名事宜的通知</w:t>
        </w:r>
      </w:ins>
    </w:p>
    <w:p w:rsidR="00804EAE" w:rsidRDefault="00804EAE" w:rsidP="00804EAE">
      <w:pPr>
        <w:tabs>
          <w:tab w:val="left" w:pos="0"/>
        </w:tabs>
        <w:spacing w:line="600" w:lineRule="exact"/>
        <w:rPr>
          <w:ins w:id="4" w:author="林欣蔚" w:date="2018-03-15T12:15:00Z"/>
          <w:rFonts w:ascii="仿宋" w:eastAsia="仿宋" w:hAnsi="仿宋" w:cs="仿宋"/>
          <w:sz w:val="32"/>
          <w:szCs w:val="32"/>
        </w:rPr>
      </w:pPr>
    </w:p>
    <w:p w:rsidR="00804EAE" w:rsidRDefault="00804EAE" w:rsidP="00804EAE">
      <w:pPr>
        <w:spacing w:line="600" w:lineRule="exact"/>
        <w:rPr>
          <w:ins w:id="5" w:author="林欣蔚" w:date="2018-03-15T12:15:00Z"/>
          <w:rFonts w:ascii="仿宋" w:eastAsia="仿宋" w:hAnsi="仿宋" w:cs="仿宋"/>
          <w:sz w:val="32"/>
          <w:szCs w:val="32"/>
        </w:rPr>
      </w:pPr>
      <w:ins w:id="6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>集团各部（室）、各子公司：</w:t>
        </w:r>
      </w:ins>
    </w:p>
    <w:p w:rsidR="00804EAE" w:rsidRDefault="00804EAE" w:rsidP="00804EAE">
      <w:pPr>
        <w:spacing w:line="600" w:lineRule="exact"/>
        <w:ind w:firstLineChars="200" w:firstLine="640"/>
        <w:rPr>
          <w:ins w:id="7" w:author="林欣蔚" w:date="2018-03-15T12:15:00Z"/>
          <w:rFonts w:ascii="仿宋" w:eastAsia="仿宋" w:hAnsi="仿宋" w:cs="仿宋"/>
          <w:sz w:val="32"/>
          <w:szCs w:val="32"/>
        </w:rPr>
      </w:pPr>
      <w:proofErr w:type="gramStart"/>
      <w:ins w:id="8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>雄安新区</w:t>
        </w:r>
        <w:proofErr w:type="gramEnd"/>
        <w:r>
          <w:rPr>
            <w:rFonts w:ascii="仿宋" w:eastAsia="仿宋" w:hAnsi="仿宋" w:cs="仿宋" w:hint="eastAsia"/>
            <w:sz w:val="32"/>
            <w:szCs w:val="32"/>
          </w:rPr>
          <w:t>是继深圳经济特区和上海浦东新区之后又一具有全国意义的新区，中国</w:t>
        </w:r>
        <w:proofErr w:type="gramStart"/>
        <w:r>
          <w:rPr>
            <w:rFonts w:ascii="仿宋" w:eastAsia="仿宋" w:hAnsi="仿宋" w:cs="仿宋" w:hint="eastAsia"/>
            <w:sz w:val="32"/>
            <w:szCs w:val="32"/>
          </w:rPr>
          <w:t>雄安建设</w:t>
        </w:r>
        <w:proofErr w:type="gramEnd"/>
        <w:r>
          <w:rPr>
            <w:rFonts w:ascii="仿宋" w:eastAsia="仿宋" w:hAnsi="仿宋" w:cs="仿宋" w:hint="eastAsia"/>
            <w:sz w:val="32"/>
            <w:szCs w:val="32"/>
          </w:rPr>
          <w:t>投资集团有限公司（简称“中国雄安集团”）是经国务院批准成立的河北省属重要骨干企业，</w:t>
        </w:r>
        <w:proofErr w:type="gramStart"/>
        <w:r>
          <w:rPr>
            <w:rFonts w:ascii="仿宋" w:eastAsia="仿宋" w:hAnsi="仿宋" w:cs="仿宋" w:hint="eastAsia"/>
            <w:sz w:val="32"/>
            <w:szCs w:val="32"/>
          </w:rPr>
          <w:t>是雄安新区</w:t>
        </w:r>
        <w:proofErr w:type="gramEnd"/>
        <w:r>
          <w:rPr>
            <w:rFonts w:ascii="仿宋" w:eastAsia="仿宋" w:hAnsi="仿宋" w:cs="仿宋" w:hint="eastAsia"/>
            <w:sz w:val="32"/>
            <w:szCs w:val="32"/>
          </w:rPr>
          <w:t>建设的主体单位和投融资的重要平台，新区建设需要大批专业人才献智献策。</w:t>
        </w:r>
      </w:ins>
    </w:p>
    <w:p w:rsidR="00804EAE" w:rsidRDefault="00804EAE" w:rsidP="00804EAE">
      <w:pPr>
        <w:spacing w:line="600" w:lineRule="exact"/>
        <w:ind w:firstLineChars="200" w:firstLine="640"/>
        <w:rPr>
          <w:ins w:id="9" w:author="林欣蔚" w:date="2018-03-15T12:15:00Z"/>
          <w:rFonts w:ascii="仿宋" w:eastAsia="仿宋" w:hAnsi="仿宋" w:cs="仿宋"/>
          <w:sz w:val="32"/>
          <w:szCs w:val="32"/>
        </w:rPr>
      </w:pPr>
      <w:ins w:id="10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>目前，</w:t>
        </w:r>
        <w:proofErr w:type="gramStart"/>
        <w:r>
          <w:rPr>
            <w:rFonts w:ascii="仿宋" w:eastAsia="仿宋" w:hAnsi="仿宋" w:cs="仿宋" w:hint="eastAsia"/>
            <w:sz w:val="32"/>
            <w:szCs w:val="32"/>
          </w:rPr>
          <w:t>中国雄安集团</w:t>
        </w:r>
        <w:proofErr w:type="gramEnd"/>
        <w:r>
          <w:rPr>
            <w:rFonts w:ascii="仿宋" w:eastAsia="仿宋" w:hAnsi="仿宋" w:cs="仿宋" w:hint="eastAsia"/>
            <w:sz w:val="32"/>
            <w:szCs w:val="32"/>
          </w:rPr>
          <w:t>向集团发函，需要集团推荐3名相关专业人才到</w:t>
        </w:r>
        <w:proofErr w:type="gramStart"/>
        <w:r>
          <w:rPr>
            <w:rFonts w:ascii="仿宋" w:eastAsia="仿宋" w:hAnsi="仿宋" w:cs="仿宋" w:hint="eastAsia"/>
            <w:sz w:val="32"/>
            <w:szCs w:val="32"/>
          </w:rPr>
          <w:t>中国雄安集团</w:t>
        </w:r>
        <w:proofErr w:type="gramEnd"/>
        <w:r>
          <w:rPr>
            <w:rFonts w:ascii="仿宋" w:eastAsia="仿宋" w:hAnsi="仿宋" w:cs="仿宋" w:hint="eastAsia"/>
            <w:sz w:val="32"/>
            <w:szCs w:val="32"/>
          </w:rPr>
          <w:t>借调帮助工作，借调时间6个月。为此，拟在集团全系统选拔抽调人才，欢迎总部及子公司符合条件的人员积极报名，具体事宜通知如下：</w:t>
        </w:r>
      </w:ins>
    </w:p>
    <w:p w:rsidR="00804EAE" w:rsidRDefault="00804EAE" w:rsidP="00804EAE">
      <w:pPr>
        <w:numPr>
          <w:ilvl w:val="0"/>
          <w:numId w:val="1"/>
        </w:numPr>
        <w:spacing w:line="600" w:lineRule="exact"/>
        <w:ind w:firstLineChars="200" w:firstLine="640"/>
        <w:rPr>
          <w:ins w:id="11" w:author="林欣蔚" w:date="2018-03-15T12:15:00Z"/>
          <w:rFonts w:ascii="黑体" w:eastAsia="黑体" w:hAnsi="黑体" w:cs="黑体"/>
          <w:sz w:val="32"/>
          <w:szCs w:val="32"/>
        </w:rPr>
      </w:pPr>
      <w:ins w:id="12" w:author="林欣蔚" w:date="2018-03-15T12:15:00Z">
        <w:r>
          <w:rPr>
            <w:rFonts w:ascii="黑体" w:eastAsia="黑体" w:hAnsi="黑体" w:cs="黑体" w:hint="eastAsia"/>
            <w:sz w:val="32"/>
            <w:szCs w:val="32"/>
          </w:rPr>
          <w:t>人选条件</w:t>
        </w:r>
      </w:ins>
    </w:p>
    <w:p w:rsidR="00804EAE" w:rsidRDefault="00804EAE" w:rsidP="00804EAE">
      <w:pPr>
        <w:numPr>
          <w:ilvl w:val="0"/>
          <w:numId w:val="2"/>
        </w:numPr>
        <w:spacing w:line="600" w:lineRule="exact"/>
        <w:ind w:firstLineChars="200" w:firstLine="640"/>
        <w:rPr>
          <w:ins w:id="13" w:author="林欣蔚" w:date="2018-03-15T12:15:00Z"/>
          <w:rFonts w:ascii="仿宋" w:eastAsia="仿宋" w:hAnsi="仿宋" w:cs="仿宋"/>
          <w:sz w:val="32"/>
          <w:szCs w:val="32"/>
        </w:rPr>
      </w:pPr>
      <w:ins w:id="14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>政治素质好，“四个意识”强；</w:t>
        </w:r>
      </w:ins>
    </w:p>
    <w:p w:rsidR="00804EAE" w:rsidRDefault="00804EAE" w:rsidP="00804EAE">
      <w:pPr>
        <w:numPr>
          <w:ilvl w:val="0"/>
          <w:numId w:val="2"/>
        </w:numPr>
        <w:spacing w:line="600" w:lineRule="exact"/>
        <w:ind w:firstLineChars="200" w:firstLine="640"/>
        <w:rPr>
          <w:ins w:id="15" w:author="林欣蔚" w:date="2018-03-15T12:15:00Z"/>
          <w:rFonts w:ascii="仿宋" w:eastAsia="仿宋" w:hAnsi="仿宋" w:cs="仿宋"/>
          <w:sz w:val="32"/>
          <w:szCs w:val="32"/>
        </w:rPr>
      </w:pPr>
      <w:ins w:id="16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>专业素质较好，3年以上相关工作经历，取得较好业绩；</w:t>
        </w:r>
      </w:ins>
    </w:p>
    <w:p w:rsidR="00804EAE" w:rsidRDefault="00804EAE" w:rsidP="00804EAE">
      <w:pPr>
        <w:numPr>
          <w:ilvl w:val="0"/>
          <w:numId w:val="2"/>
        </w:numPr>
        <w:spacing w:line="600" w:lineRule="exact"/>
        <w:ind w:firstLineChars="200" w:firstLine="640"/>
        <w:rPr>
          <w:ins w:id="17" w:author="林欣蔚" w:date="2018-03-15T12:15:00Z"/>
          <w:rFonts w:ascii="仿宋" w:eastAsia="仿宋" w:hAnsi="仿宋" w:cs="仿宋"/>
          <w:sz w:val="32"/>
          <w:szCs w:val="32"/>
        </w:rPr>
      </w:pPr>
      <w:ins w:id="18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>全日制大学本科及以上学历，年龄一般不超过45岁；</w:t>
        </w:r>
      </w:ins>
    </w:p>
    <w:p w:rsidR="00804EAE" w:rsidRDefault="00804EAE" w:rsidP="00804EAE">
      <w:pPr>
        <w:numPr>
          <w:ilvl w:val="0"/>
          <w:numId w:val="2"/>
        </w:numPr>
        <w:spacing w:line="600" w:lineRule="exact"/>
        <w:ind w:firstLineChars="200" w:firstLine="640"/>
        <w:rPr>
          <w:ins w:id="19" w:author="林欣蔚" w:date="2018-03-15T12:15:00Z"/>
          <w:rFonts w:ascii="仿宋" w:eastAsia="仿宋" w:hAnsi="仿宋" w:cs="仿宋"/>
          <w:sz w:val="32"/>
          <w:szCs w:val="32"/>
        </w:rPr>
      </w:pPr>
      <w:ins w:id="20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>勤奋敬业，作风优良。</w:t>
        </w:r>
      </w:ins>
    </w:p>
    <w:p w:rsidR="00804EAE" w:rsidRDefault="00804EAE" w:rsidP="00804EAE">
      <w:pPr>
        <w:numPr>
          <w:ilvl w:val="0"/>
          <w:numId w:val="1"/>
        </w:numPr>
        <w:spacing w:line="600" w:lineRule="exact"/>
        <w:ind w:firstLineChars="200" w:firstLine="640"/>
        <w:rPr>
          <w:ins w:id="21" w:author="林欣蔚" w:date="2018-03-15T12:15:00Z"/>
          <w:rFonts w:ascii="黑体" w:eastAsia="黑体" w:hAnsi="黑体" w:cs="黑体"/>
          <w:sz w:val="32"/>
          <w:szCs w:val="32"/>
        </w:rPr>
      </w:pPr>
      <w:ins w:id="22" w:author="林欣蔚" w:date="2018-03-15T12:15:00Z">
        <w:r>
          <w:rPr>
            <w:rFonts w:ascii="黑体" w:eastAsia="黑体" w:hAnsi="黑体" w:cs="黑体" w:hint="eastAsia"/>
            <w:sz w:val="32"/>
            <w:szCs w:val="32"/>
          </w:rPr>
          <w:t>专业方向</w:t>
        </w:r>
      </w:ins>
    </w:p>
    <w:p w:rsidR="00804EAE" w:rsidRDefault="00804EAE" w:rsidP="00804EAE">
      <w:pPr>
        <w:numPr>
          <w:ilvl w:val="0"/>
          <w:numId w:val="3"/>
        </w:numPr>
        <w:spacing w:line="600" w:lineRule="exact"/>
        <w:ind w:firstLineChars="200" w:firstLine="640"/>
        <w:rPr>
          <w:ins w:id="23" w:author="林欣蔚" w:date="2018-03-15T12:15:00Z"/>
          <w:rFonts w:ascii="仿宋" w:eastAsia="仿宋" w:hAnsi="仿宋" w:cs="仿宋"/>
          <w:sz w:val="32"/>
          <w:szCs w:val="32"/>
        </w:rPr>
      </w:pPr>
      <w:ins w:id="24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>战略发展（1人）；</w:t>
        </w:r>
      </w:ins>
    </w:p>
    <w:p w:rsidR="00804EAE" w:rsidRDefault="00804EAE" w:rsidP="00804EAE">
      <w:pPr>
        <w:numPr>
          <w:ilvl w:val="0"/>
          <w:numId w:val="3"/>
        </w:numPr>
        <w:spacing w:line="600" w:lineRule="exact"/>
        <w:ind w:firstLineChars="200" w:firstLine="640"/>
        <w:rPr>
          <w:ins w:id="25" w:author="林欣蔚" w:date="2018-03-15T12:15:00Z"/>
          <w:rFonts w:ascii="仿宋" w:eastAsia="仿宋" w:hAnsi="仿宋" w:cs="仿宋"/>
          <w:sz w:val="32"/>
          <w:szCs w:val="32"/>
        </w:rPr>
      </w:pPr>
      <w:ins w:id="26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>人力资源（1人）；</w:t>
        </w:r>
      </w:ins>
    </w:p>
    <w:p w:rsidR="00804EAE" w:rsidRDefault="00804EAE" w:rsidP="00804EAE">
      <w:pPr>
        <w:numPr>
          <w:ilvl w:val="0"/>
          <w:numId w:val="3"/>
        </w:numPr>
        <w:spacing w:line="600" w:lineRule="exact"/>
        <w:ind w:firstLineChars="200" w:firstLine="640"/>
        <w:rPr>
          <w:ins w:id="27" w:author="林欣蔚" w:date="2018-03-15T12:15:00Z"/>
          <w:rFonts w:ascii="仿宋" w:eastAsia="仿宋" w:hAnsi="仿宋" w:cs="仿宋"/>
          <w:sz w:val="32"/>
          <w:szCs w:val="32"/>
        </w:rPr>
      </w:pPr>
      <w:ins w:id="28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>资产经营（1人）；</w:t>
        </w:r>
      </w:ins>
    </w:p>
    <w:p w:rsidR="00804EAE" w:rsidRDefault="00804EAE" w:rsidP="00804EAE">
      <w:pPr>
        <w:spacing w:line="600" w:lineRule="exact"/>
        <w:ind w:firstLineChars="200" w:firstLine="640"/>
        <w:rPr>
          <w:ins w:id="29" w:author="林欣蔚" w:date="2018-03-15T12:15:00Z"/>
          <w:rFonts w:ascii="仿宋" w:eastAsia="仿宋" w:hAnsi="仿宋" w:cs="仿宋"/>
          <w:sz w:val="32"/>
          <w:szCs w:val="32"/>
        </w:rPr>
      </w:pPr>
      <w:ins w:id="30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>其他方面人才也可以报名。</w:t>
        </w:r>
      </w:ins>
    </w:p>
    <w:p w:rsidR="00804EAE" w:rsidRDefault="00804EAE" w:rsidP="00804EAE">
      <w:pPr>
        <w:numPr>
          <w:ilvl w:val="0"/>
          <w:numId w:val="1"/>
        </w:numPr>
        <w:spacing w:line="600" w:lineRule="exact"/>
        <w:ind w:firstLineChars="200" w:firstLine="640"/>
        <w:rPr>
          <w:ins w:id="31" w:author="林欣蔚" w:date="2018-03-15T12:15:00Z"/>
          <w:rFonts w:ascii="黑体" w:eastAsia="黑体" w:hAnsi="黑体" w:cs="黑体"/>
          <w:sz w:val="32"/>
          <w:szCs w:val="32"/>
        </w:rPr>
      </w:pPr>
      <w:ins w:id="32" w:author="林欣蔚" w:date="2018-03-15T12:15:00Z">
        <w:r>
          <w:rPr>
            <w:rFonts w:ascii="黑体" w:eastAsia="黑体" w:hAnsi="黑体" w:cs="黑体" w:hint="eastAsia"/>
            <w:sz w:val="32"/>
            <w:szCs w:val="32"/>
          </w:rPr>
          <w:t>组织报名</w:t>
        </w:r>
      </w:ins>
    </w:p>
    <w:p w:rsidR="00804EAE" w:rsidRDefault="00804EAE" w:rsidP="00804EAE">
      <w:pPr>
        <w:spacing w:line="600" w:lineRule="exact"/>
        <w:ind w:firstLineChars="200" w:firstLine="640"/>
        <w:rPr>
          <w:ins w:id="33" w:author="林欣蔚" w:date="2018-03-15T12:15:00Z"/>
          <w:rFonts w:ascii="仿宋" w:eastAsia="仿宋" w:hAnsi="仿宋" w:cs="仿宋"/>
          <w:sz w:val="32"/>
          <w:szCs w:val="32"/>
        </w:rPr>
      </w:pPr>
      <w:ins w:id="34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>报名时间：2018年3月15日至2018年3月19日中午12:00，报名人员通过电子邮件报名。</w:t>
        </w:r>
      </w:ins>
    </w:p>
    <w:p w:rsidR="00804EAE" w:rsidRDefault="00804EAE" w:rsidP="00804EAE">
      <w:pPr>
        <w:spacing w:line="600" w:lineRule="exact"/>
        <w:ind w:firstLineChars="200" w:firstLine="640"/>
        <w:rPr>
          <w:ins w:id="35" w:author="林欣蔚" w:date="2018-03-15T12:15:00Z"/>
          <w:rFonts w:ascii="仿宋" w:eastAsia="仿宋" w:hAnsi="仿宋" w:cs="仿宋"/>
          <w:sz w:val="32"/>
          <w:szCs w:val="32"/>
        </w:rPr>
      </w:pPr>
      <w:ins w:id="36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>报名人员填写《报名申请表》（附件），以附件形式发送至报名邮箱。报名表及邮件标题均以“专业方向+单位（部门）名称+姓名”的方式命名。</w:t>
        </w:r>
      </w:ins>
    </w:p>
    <w:p w:rsidR="00804EAE" w:rsidRDefault="00804EAE" w:rsidP="00804EAE">
      <w:pPr>
        <w:spacing w:line="600" w:lineRule="exact"/>
        <w:ind w:firstLineChars="200" w:firstLine="640"/>
        <w:rPr>
          <w:ins w:id="37" w:author="林欣蔚" w:date="2018-03-15T12:15:00Z"/>
          <w:rFonts w:ascii="仿宋" w:eastAsia="仿宋" w:hAnsi="仿宋" w:cs="仿宋"/>
          <w:sz w:val="32"/>
          <w:szCs w:val="32"/>
        </w:rPr>
      </w:pPr>
      <w:ins w:id="38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>报名邮箱：</w:t>
        </w:r>
        <w:r>
          <w:rPr>
            <w:rFonts w:ascii="仿宋" w:eastAsia="仿宋" w:hAnsi="仿宋" w:cs="仿宋" w:hint="eastAsia"/>
            <w:sz w:val="32"/>
            <w:szCs w:val="32"/>
          </w:rPr>
          <w:fldChar w:fldCharType="begin"/>
        </w:r>
        <w:r>
          <w:rPr>
            <w:rFonts w:ascii="仿宋" w:eastAsia="仿宋" w:hAnsi="仿宋" w:cs="仿宋" w:hint="eastAsia"/>
            <w:sz w:val="32"/>
            <w:szCs w:val="32"/>
          </w:rPr>
          <w:instrText xml:space="preserve"> HYPERLINK "mailto:linxw@zgcgroup.com.cn" </w:instrText>
        </w:r>
        <w:r>
          <w:rPr>
            <w:rFonts w:ascii="仿宋" w:eastAsia="仿宋" w:hAnsi="仿宋" w:cs="仿宋" w:hint="eastAsia"/>
            <w:sz w:val="32"/>
            <w:szCs w:val="32"/>
          </w:rPr>
          <w:fldChar w:fldCharType="separate"/>
        </w:r>
        <w:r>
          <w:rPr>
            <w:rStyle w:val="a3"/>
            <w:rFonts w:ascii="仿宋" w:eastAsia="仿宋" w:hAnsi="仿宋" w:cs="仿宋" w:hint="eastAsia"/>
            <w:sz w:val="32"/>
            <w:szCs w:val="32"/>
          </w:rPr>
          <w:t>linxw@zgcgroup.com.cn</w:t>
        </w:r>
        <w:r>
          <w:rPr>
            <w:rFonts w:ascii="仿宋" w:eastAsia="仿宋" w:hAnsi="仿宋" w:cs="仿宋" w:hint="eastAsia"/>
            <w:sz w:val="32"/>
            <w:szCs w:val="32"/>
          </w:rPr>
          <w:fldChar w:fldCharType="end"/>
        </w:r>
        <w:r>
          <w:rPr>
            <w:rFonts w:ascii="仿宋" w:eastAsia="仿宋" w:hAnsi="仿宋" w:cs="仿宋" w:hint="eastAsia"/>
            <w:sz w:val="32"/>
            <w:szCs w:val="32"/>
          </w:rPr>
          <w:t>。</w:t>
        </w:r>
      </w:ins>
    </w:p>
    <w:p w:rsidR="00804EAE" w:rsidRDefault="00804EAE" w:rsidP="00804EAE">
      <w:pPr>
        <w:spacing w:line="600" w:lineRule="exact"/>
        <w:ind w:firstLineChars="200" w:firstLine="640"/>
        <w:rPr>
          <w:ins w:id="39" w:author="林欣蔚" w:date="2018-03-15T12:15:00Z"/>
          <w:rFonts w:ascii="仿宋" w:eastAsia="仿宋" w:hAnsi="仿宋" w:cs="仿宋"/>
          <w:sz w:val="32"/>
          <w:szCs w:val="32"/>
        </w:rPr>
      </w:pPr>
      <w:ins w:id="40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>联系人：</w:t>
        </w:r>
        <w:proofErr w:type="gramStart"/>
        <w:r>
          <w:rPr>
            <w:rFonts w:ascii="仿宋" w:eastAsia="仿宋" w:hAnsi="仿宋" w:cs="仿宋" w:hint="eastAsia"/>
            <w:sz w:val="32"/>
            <w:szCs w:val="32"/>
          </w:rPr>
          <w:t>林欣蔚</w:t>
        </w:r>
        <w:proofErr w:type="gramEnd"/>
        <w:r>
          <w:rPr>
            <w:rFonts w:ascii="仿宋" w:eastAsia="仿宋" w:hAnsi="仿宋" w:cs="仿宋" w:hint="eastAsia"/>
            <w:sz w:val="32"/>
            <w:szCs w:val="32"/>
          </w:rPr>
          <w:t xml:space="preserve">  82868665</w:t>
        </w:r>
      </w:ins>
    </w:p>
    <w:p w:rsidR="00804EAE" w:rsidRDefault="00804EAE" w:rsidP="00804EAE">
      <w:pPr>
        <w:spacing w:line="600" w:lineRule="exact"/>
        <w:ind w:firstLineChars="200" w:firstLine="640"/>
        <w:rPr>
          <w:ins w:id="41" w:author="林欣蔚" w:date="2018-03-15T12:15:00Z"/>
          <w:rFonts w:ascii="仿宋" w:eastAsia="仿宋" w:hAnsi="仿宋" w:cs="仿宋"/>
          <w:sz w:val="32"/>
          <w:szCs w:val="32"/>
        </w:rPr>
      </w:pPr>
    </w:p>
    <w:p w:rsidR="00804EAE" w:rsidRDefault="00804EAE" w:rsidP="00804EAE">
      <w:pPr>
        <w:spacing w:line="600" w:lineRule="exact"/>
        <w:ind w:firstLineChars="200" w:firstLine="640"/>
        <w:rPr>
          <w:ins w:id="42" w:author="林欣蔚" w:date="2018-03-15T12:15:00Z"/>
          <w:rFonts w:ascii="仿宋" w:eastAsia="仿宋" w:hAnsi="仿宋" w:cs="仿宋"/>
          <w:sz w:val="32"/>
          <w:szCs w:val="32"/>
        </w:rPr>
      </w:pPr>
      <w:ins w:id="43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>附件：《报名申请表》</w:t>
        </w:r>
      </w:ins>
    </w:p>
    <w:p w:rsidR="00804EAE" w:rsidRDefault="00804EAE" w:rsidP="00804EAE">
      <w:pPr>
        <w:spacing w:line="600" w:lineRule="exact"/>
        <w:ind w:firstLineChars="200" w:firstLine="640"/>
        <w:rPr>
          <w:ins w:id="44" w:author="林欣蔚" w:date="2018-03-15T12:15:00Z"/>
          <w:rFonts w:ascii="仿宋" w:eastAsia="仿宋" w:hAnsi="仿宋" w:cs="仿宋"/>
          <w:sz w:val="32"/>
          <w:szCs w:val="32"/>
        </w:rPr>
      </w:pPr>
    </w:p>
    <w:p w:rsidR="00804EAE" w:rsidRDefault="00804EAE" w:rsidP="00804EAE">
      <w:pPr>
        <w:spacing w:line="600" w:lineRule="exact"/>
        <w:ind w:firstLineChars="200" w:firstLine="640"/>
        <w:rPr>
          <w:ins w:id="45" w:author="林欣蔚" w:date="2018-03-15T12:15:00Z"/>
          <w:rFonts w:ascii="仿宋" w:eastAsia="仿宋" w:hAnsi="仿宋" w:cs="仿宋"/>
          <w:sz w:val="32"/>
          <w:szCs w:val="32"/>
        </w:rPr>
      </w:pPr>
    </w:p>
    <w:p w:rsidR="00804EAE" w:rsidRDefault="00804EAE" w:rsidP="00804EAE">
      <w:pPr>
        <w:wordWrap w:val="0"/>
        <w:spacing w:line="600" w:lineRule="exact"/>
        <w:ind w:firstLineChars="200" w:firstLine="640"/>
        <w:jc w:val="right"/>
        <w:rPr>
          <w:ins w:id="46" w:author="林欣蔚" w:date="2018-03-15T12:15:00Z"/>
          <w:rFonts w:ascii="仿宋" w:eastAsia="仿宋" w:hAnsi="仿宋" w:cs="仿宋"/>
          <w:sz w:val="32"/>
          <w:szCs w:val="32"/>
        </w:rPr>
      </w:pPr>
      <w:ins w:id="47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 xml:space="preserve">中关村发展集团    </w:t>
        </w:r>
      </w:ins>
    </w:p>
    <w:p w:rsidR="00804EAE" w:rsidRDefault="00804EAE" w:rsidP="00804EAE">
      <w:pPr>
        <w:wordWrap w:val="0"/>
        <w:spacing w:line="600" w:lineRule="exact"/>
        <w:ind w:firstLineChars="200" w:firstLine="640"/>
        <w:jc w:val="right"/>
        <w:rPr>
          <w:ins w:id="48" w:author="林欣蔚" w:date="2018-03-15T12:15:00Z"/>
          <w:rFonts w:ascii="仿宋" w:eastAsia="仿宋" w:hAnsi="仿宋" w:cs="仿宋"/>
          <w:sz w:val="32"/>
          <w:szCs w:val="32"/>
        </w:rPr>
      </w:pPr>
      <w:ins w:id="49" w:author="林欣蔚" w:date="2018-03-15T12:15:00Z">
        <w:r>
          <w:rPr>
            <w:rFonts w:ascii="仿宋" w:eastAsia="仿宋" w:hAnsi="仿宋" w:cs="仿宋" w:hint="eastAsia"/>
            <w:sz w:val="32"/>
            <w:szCs w:val="32"/>
          </w:rPr>
          <w:t xml:space="preserve">2018年3月15日   </w:t>
        </w:r>
      </w:ins>
    </w:p>
    <w:p w:rsidR="00C01F78" w:rsidRPr="00804EAE" w:rsidRDefault="00C01F78"/>
    <w:p w:rsidR="00C474F9" w:rsidRDefault="00C474F9"/>
    <w:sectPr w:rsidR="00C474F9" w:rsidSect="00C0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9E89D"/>
    <w:multiLevelType w:val="singleLevel"/>
    <w:tmpl w:val="5AA9E89D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AA9F1E1"/>
    <w:multiLevelType w:val="singleLevel"/>
    <w:tmpl w:val="5AA9F1E1"/>
    <w:lvl w:ilvl="0">
      <w:start w:val="1"/>
      <w:numFmt w:val="chineseCounting"/>
      <w:suff w:val="nothing"/>
      <w:lvlText w:val="（%1）"/>
      <w:lvlJc w:val="left"/>
    </w:lvl>
  </w:abstractNum>
  <w:abstractNum w:abstractNumId="2">
    <w:nsid w:val="5AA9F1FA"/>
    <w:multiLevelType w:val="singleLevel"/>
    <w:tmpl w:val="5AA9F1FA"/>
    <w:lvl w:ilvl="0">
      <w:start w:val="1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林欣蔚">
    <w15:presenceInfo w15:providerId="None" w15:userId="林欣蔚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/>
  <w:bordersDoNotSurroundHeader/>
  <w:bordersDoNotSurroundFooter/>
  <w:proofState w:spelling="clean" w:grammar="clean"/>
  <w:trackRevisions/>
  <w:documentProtection w:edit="readOnly" w:formatting="1" w:enforcement="1" w:cryptProviderType="rsaFull" w:cryptAlgorithmClass="hash" w:cryptAlgorithmType="typeAny" w:cryptAlgorithmSid="4" w:cryptSpinCount="100000" w:hash="yreKGX7gFfmcrvB1+0GjmiNluDA=" w:salt="6fH99j9YroWtUr327Y4uvw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05A6"/>
    <w:rsid w:val="001B69A8"/>
    <w:rsid w:val="003224B0"/>
    <w:rsid w:val="00556794"/>
    <w:rsid w:val="00804EAE"/>
    <w:rsid w:val="00C01F78"/>
    <w:rsid w:val="00C474F9"/>
    <w:rsid w:val="00D81E24"/>
    <w:rsid w:val="00DA05A6"/>
    <w:rsid w:val="00DC7D0F"/>
    <w:rsid w:val="00F6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EA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04E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8</DocSecurity>
  <Lines>4</Lines>
  <Paragraphs>1</Paragraphs>
  <ScaleCrop>false</ScaleCrop>
  <Company>ufida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杨静</cp:lastModifiedBy>
  <cp:revision>4</cp:revision>
  <dcterms:created xsi:type="dcterms:W3CDTF">2012-05-16T03:16:00Z</dcterms:created>
  <dcterms:modified xsi:type="dcterms:W3CDTF">2018-11-20T07:15:00Z</dcterms:modified>
</cp:coreProperties>
</file>