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89" w:rsidRPr="00CB27A9" w:rsidRDefault="00E42289" w:rsidP="00E42289">
      <w:pPr>
        <w:spacing w:line="600" w:lineRule="exact"/>
        <w:jc w:val="center"/>
        <w:rPr>
          <w:ins w:id="0" w:author="汤滢" w:date="2018-05-10T15:43:00Z"/>
          <w:rFonts w:ascii="方正小标宋简体" w:eastAsia="方正小标宋简体"/>
          <w:sz w:val="44"/>
          <w:szCs w:val="44"/>
        </w:rPr>
      </w:pPr>
      <w:ins w:id="1" w:author="汤滢" w:date="2018-05-10T15:43:00Z">
        <w:r w:rsidRPr="00CB27A9">
          <w:rPr>
            <w:rFonts w:ascii="方正小标宋简体" w:eastAsia="方正小标宋简体" w:hint="eastAsia"/>
            <w:sz w:val="44"/>
            <w:szCs w:val="44"/>
          </w:rPr>
          <w:t>关于开展涉外事项风险排查的通知</w:t>
        </w:r>
      </w:ins>
    </w:p>
    <w:p w:rsidR="00E42289" w:rsidRDefault="00E42289" w:rsidP="00E42289">
      <w:pPr>
        <w:spacing w:line="600" w:lineRule="exact"/>
        <w:rPr>
          <w:ins w:id="2" w:author="汤滢" w:date="2018-05-10T15:43:00Z"/>
          <w:rFonts w:ascii="仿宋" w:eastAsia="仿宋" w:hAnsi="仿宋"/>
          <w:sz w:val="32"/>
          <w:szCs w:val="32"/>
        </w:rPr>
      </w:pPr>
    </w:p>
    <w:p w:rsidR="00E42289" w:rsidRPr="00CB27A9" w:rsidRDefault="00E42289" w:rsidP="00E42289">
      <w:pPr>
        <w:spacing w:line="600" w:lineRule="exact"/>
        <w:rPr>
          <w:ins w:id="3" w:author="汤滢" w:date="2018-05-10T15:43:00Z"/>
          <w:rFonts w:ascii="仿宋" w:eastAsia="仿宋" w:hAnsi="仿宋"/>
          <w:sz w:val="32"/>
          <w:szCs w:val="32"/>
        </w:rPr>
      </w:pPr>
      <w:ins w:id="4" w:author="汤滢" w:date="2018-05-10T15:43:00Z">
        <w:r w:rsidRPr="00CB27A9">
          <w:rPr>
            <w:rFonts w:ascii="仿宋" w:eastAsia="仿宋" w:hAnsi="仿宋" w:hint="eastAsia"/>
            <w:sz w:val="32"/>
            <w:szCs w:val="32"/>
          </w:rPr>
          <w:t>各部室：</w:t>
        </w:r>
      </w:ins>
    </w:p>
    <w:p w:rsidR="00E42289" w:rsidRDefault="00E42289" w:rsidP="00E42289">
      <w:pPr>
        <w:spacing w:line="600" w:lineRule="exact"/>
        <w:ind w:firstLineChars="200" w:firstLine="640"/>
        <w:rPr>
          <w:ins w:id="5" w:author="汤滢" w:date="2018-05-10T15:43:00Z"/>
          <w:rFonts w:ascii="仿宋" w:eastAsia="仿宋" w:hAnsi="仿宋"/>
          <w:sz w:val="32"/>
          <w:szCs w:val="32"/>
        </w:rPr>
      </w:pPr>
      <w:ins w:id="6" w:author="汤滢" w:date="2018-05-10T15:43:00Z">
        <w:r w:rsidRPr="00CB27A9">
          <w:rPr>
            <w:rFonts w:ascii="仿宋" w:eastAsia="仿宋" w:hAnsi="仿宋" w:hint="eastAsia"/>
            <w:sz w:val="32"/>
            <w:szCs w:val="32"/>
          </w:rPr>
          <w:t>2018年3月美国贸易代表办公室公布301调查报告，在“境外投资”章节</w:t>
        </w:r>
        <w:r>
          <w:rPr>
            <w:rFonts w:ascii="仿宋" w:eastAsia="仿宋" w:hAnsi="仿宋" w:hint="eastAsia"/>
            <w:sz w:val="32"/>
            <w:szCs w:val="32"/>
          </w:rPr>
          <w:t>中</w:t>
        </w:r>
        <w:r w:rsidRPr="00CB27A9">
          <w:rPr>
            <w:rFonts w:ascii="仿宋" w:eastAsia="仿宋" w:hAnsi="仿宋" w:hint="eastAsia"/>
            <w:sz w:val="32"/>
            <w:szCs w:val="32"/>
          </w:rPr>
          <w:t>以中关村及中关村发展集团所从事的吸引投资和人才到中国投资及与境外高校合作等业务为例，对“中国通过与硅谷的接触来利用国际创新资源，鼓励国内企业到外国投资，并鼓励硅谷和全国的创新企业在中国开展业务”等境外投资及吸引国外技术等行为进行指责。</w:t>
        </w:r>
        <w:r>
          <w:rPr>
            <w:rFonts w:ascii="仿宋" w:eastAsia="仿宋" w:hAnsi="仿宋" w:hint="eastAsia"/>
            <w:sz w:val="32"/>
            <w:szCs w:val="32"/>
          </w:rPr>
          <w:t>针对美301调查引发的中美贸易冲突问题，商务部法条司专门给北京市外事办发函说明关于中美贸易冲突表态口径和背景情况。</w:t>
        </w:r>
      </w:ins>
    </w:p>
    <w:p w:rsidR="00E42289" w:rsidRDefault="00E42289" w:rsidP="00E42289">
      <w:pPr>
        <w:spacing w:line="600" w:lineRule="exact"/>
        <w:ind w:firstLineChars="200" w:firstLine="640"/>
        <w:rPr>
          <w:ins w:id="7" w:author="汤滢" w:date="2018-05-10T15:43:00Z"/>
          <w:rFonts w:ascii="仿宋" w:eastAsia="仿宋" w:hAnsi="仿宋"/>
          <w:sz w:val="32"/>
          <w:szCs w:val="32"/>
        </w:rPr>
      </w:pPr>
      <w:ins w:id="8" w:author="汤滢" w:date="2018-05-10T15:43:00Z">
        <w:r>
          <w:rPr>
            <w:rFonts w:ascii="仿宋" w:eastAsia="仿宋" w:hAnsi="仿宋" w:hint="eastAsia"/>
            <w:sz w:val="32"/>
            <w:szCs w:val="32"/>
          </w:rPr>
          <w:t>为防范中美贸易冲突和301调查等地缘政治风险对集团业务发展和形象声誉影响，</w:t>
        </w:r>
        <w:r w:rsidRPr="00CB27A9">
          <w:rPr>
            <w:rFonts w:ascii="仿宋" w:eastAsia="仿宋" w:hAnsi="仿宋" w:hint="eastAsia"/>
            <w:sz w:val="32"/>
            <w:szCs w:val="32"/>
          </w:rPr>
          <w:t>集团领导要求风险管理部会同海外部、产投部、园区部等各业务管理部门围绕301调查涉及的相关内容做好</w:t>
        </w:r>
        <w:r>
          <w:rPr>
            <w:rFonts w:ascii="仿宋" w:eastAsia="仿宋" w:hAnsi="仿宋" w:hint="eastAsia"/>
            <w:sz w:val="32"/>
            <w:szCs w:val="32"/>
          </w:rPr>
          <w:t>涉外合作契约等事项的</w:t>
        </w:r>
        <w:r w:rsidRPr="00CB27A9">
          <w:rPr>
            <w:rFonts w:ascii="仿宋" w:eastAsia="仿宋" w:hAnsi="仿宋" w:hint="eastAsia"/>
            <w:sz w:val="32"/>
            <w:szCs w:val="32"/>
          </w:rPr>
          <w:t>风险排查和日常管理，要求宣传部、海外部、战略部</w:t>
        </w:r>
        <w:r>
          <w:rPr>
            <w:rFonts w:ascii="仿宋" w:eastAsia="仿宋" w:hAnsi="仿宋" w:hint="eastAsia"/>
            <w:sz w:val="32"/>
            <w:szCs w:val="32"/>
          </w:rPr>
          <w:t>依据</w:t>
        </w:r>
        <w:r w:rsidRPr="00CB27A9">
          <w:rPr>
            <w:rFonts w:ascii="仿宋" w:eastAsia="仿宋" w:hAnsi="仿宋" w:hint="eastAsia"/>
            <w:sz w:val="32"/>
            <w:szCs w:val="32"/>
          </w:rPr>
          <w:t>商务部条法司对中美贸易冲突表态口径的指导性意见，掌握好集团对外宣传和信息工作的口径。</w:t>
        </w:r>
      </w:ins>
    </w:p>
    <w:p w:rsidR="00E42289" w:rsidRDefault="00E42289" w:rsidP="00E42289">
      <w:pPr>
        <w:spacing w:line="600" w:lineRule="exact"/>
        <w:ind w:firstLineChars="200" w:firstLine="640"/>
        <w:rPr>
          <w:ins w:id="9" w:author="汤滢" w:date="2018-05-10T15:43:00Z"/>
          <w:rFonts w:ascii="仿宋" w:eastAsia="仿宋" w:hAnsi="仿宋"/>
          <w:sz w:val="32"/>
          <w:szCs w:val="32"/>
        </w:rPr>
      </w:pPr>
      <w:ins w:id="10" w:author="汤滢" w:date="2018-05-10T15:43:00Z">
        <w:r>
          <w:rPr>
            <w:rFonts w:ascii="仿宋" w:eastAsia="仿宋" w:hAnsi="仿宋" w:hint="eastAsia"/>
            <w:sz w:val="32"/>
            <w:szCs w:val="32"/>
          </w:rPr>
          <w:t>为了做好集团系统内涉外事宜的风险排查，请各部门结合部门工作及归口管理的相关业务特点，商归口管理的相关子公司研究拟订本业务领域风险排查的方案，包括排查范围、排查要点、排查方式等，于5月15日下班前将方案报风险管理部。审计工作领导小组办公室将根据需要组织专题会议研究后续具体风险排查工作。会议时间另行通知。</w:t>
        </w:r>
      </w:ins>
    </w:p>
    <w:p w:rsidR="00E42289" w:rsidRDefault="00E42289" w:rsidP="00E42289">
      <w:pPr>
        <w:spacing w:line="600" w:lineRule="exact"/>
        <w:ind w:firstLineChars="200" w:firstLine="640"/>
        <w:rPr>
          <w:ins w:id="11" w:author="汤滢" w:date="2018-05-10T15:43:00Z"/>
          <w:rFonts w:ascii="仿宋" w:eastAsia="仿宋" w:hAnsi="仿宋"/>
          <w:sz w:val="32"/>
          <w:szCs w:val="32"/>
        </w:rPr>
      </w:pPr>
    </w:p>
    <w:p w:rsidR="00E42289" w:rsidRDefault="00E42289" w:rsidP="00E42289">
      <w:pPr>
        <w:spacing w:line="600" w:lineRule="exact"/>
        <w:ind w:firstLineChars="200" w:firstLine="640"/>
        <w:jc w:val="right"/>
        <w:rPr>
          <w:ins w:id="12" w:author="汤滢" w:date="2018-05-10T15:43:00Z"/>
          <w:rFonts w:ascii="仿宋" w:eastAsia="仿宋" w:hAnsi="仿宋"/>
          <w:sz w:val="32"/>
          <w:szCs w:val="32"/>
        </w:rPr>
      </w:pPr>
      <w:ins w:id="13" w:author="汤滢" w:date="2018-05-10T15:43:00Z">
        <w:r>
          <w:rPr>
            <w:rFonts w:ascii="仿宋" w:eastAsia="仿宋" w:hAnsi="仿宋" w:hint="eastAsia"/>
            <w:sz w:val="32"/>
            <w:szCs w:val="32"/>
          </w:rPr>
          <w:t>集团审计工作领导小组办公室</w:t>
        </w:r>
      </w:ins>
    </w:p>
    <w:p w:rsidR="00E42289" w:rsidRPr="00E73CFA" w:rsidRDefault="00E42289" w:rsidP="00E42289">
      <w:pPr>
        <w:spacing w:line="600" w:lineRule="exact"/>
        <w:ind w:right="480" w:firstLineChars="200" w:firstLine="640"/>
        <w:jc w:val="right"/>
        <w:rPr>
          <w:ins w:id="14" w:author="汤滢" w:date="2018-05-10T15:43:00Z"/>
          <w:rFonts w:ascii="仿宋" w:eastAsia="仿宋" w:hAnsi="仿宋"/>
          <w:sz w:val="32"/>
          <w:szCs w:val="32"/>
        </w:rPr>
      </w:pPr>
      <w:ins w:id="15" w:author="汤滢" w:date="2018-05-10T15:43:00Z">
        <w:r>
          <w:rPr>
            <w:rFonts w:ascii="仿宋" w:eastAsia="仿宋" w:hAnsi="仿宋" w:hint="eastAsia"/>
            <w:sz w:val="32"/>
            <w:szCs w:val="32"/>
          </w:rPr>
          <w:t>2018年5月10日</w:t>
        </w:r>
      </w:ins>
    </w:p>
    <w:p w:rsidR="00C01F78"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SWd3gpHZ3gy/uT4sOK2/NWMkLJo=" w:salt="l54b/ETr490nscoqav/OD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3224B0"/>
    <w:rsid w:val="00556794"/>
    <w:rsid w:val="00995F72"/>
    <w:rsid w:val="00AA58C8"/>
    <w:rsid w:val="00C01F78"/>
    <w:rsid w:val="00C474F9"/>
    <w:rsid w:val="00D81E24"/>
    <w:rsid w:val="00DA05A6"/>
    <w:rsid w:val="00DC7D0F"/>
    <w:rsid w:val="00E42289"/>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2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491</Characters>
  <Application>Microsoft Office Word</Application>
  <DocSecurity>8</DocSecurity>
  <Lines>4</Lines>
  <Paragraphs>1</Paragraphs>
  <ScaleCrop>false</ScaleCrop>
  <Company>ufida</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4</cp:revision>
  <dcterms:created xsi:type="dcterms:W3CDTF">2012-05-16T03:16:00Z</dcterms:created>
  <dcterms:modified xsi:type="dcterms:W3CDTF">2018-11-20T06:36:00Z</dcterms:modified>
</cp:coreProperties>
</file>