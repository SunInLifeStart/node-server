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_GBK" w:hAnsi="方正小标宋_GBK" w:eastAsia="方正小标宋_GBK" w:cs="方正小标宋_GBK"/>
          <w:spacing w:val="20"/>
          <w:sz w:val="44"/>
          <w:szCs w:val="44"/>
        </w:rPr>
      </w:pPr>
      <w:bookmarkStart w:id="0" w:name="_GoBack"/>
      <w:bookmarkEnd w:id="0"/>
      <w:r>
        <w:rPr>
          <w:rFonts w:hint="eastAsia" w:ascii="方正小标宋_GBK" w:hAnsi="方正小标宋_GBK" w:eastAsia="方正小标宋_GBK" w:cs="方正小标宋_GBK"/>
          <w:spacing w:val="20"/>
          <w:sz w:val="44"/>
          <w:szCs w:val="44"/>
        </w:rPr>
        <w:t>在中关村发展集团2018年工作会议上的</w:t>
      </w:r>
    </w:p>
    <w:p>
      <w:pPr>
        <w:spacing w:line="600" w:lineRule="exact"/>
        <w:jc w:val="center"/>
        <w:rPr>
          <w:rFonts w:ascii="方正小标宋_GBK" w:hAnsi="方正小标宋_GBK" w:eastAsia="方正小标宋_GBK" w:cs="方正小标宋_GBK"/>
          <w:sz w:val="44"/>
          <w:szCs w:val="44"/>
        </w:rPr>
      </w:pPr>
      <w:r>
        <w:rPr>
          <w:rFonts w:hint="eastAsia" w:ascii="方正小标宋_GBK" w:hAnsi="方正小标宋_GBK" w:eastAsia="方正小标宋_GBK" w:cs="方正小标宋_GBK"/>
          <w:spacing w:val="20"/>
          <w:sz w:val="44"/>
          <w:szCs w:val="44"/>
        </w:rPr>
        <w:t>讲话</w:t>
      </w:r>
    </w:p>
    <w:p>
      <w:pPr>
        <w:spacing w:line="600" w:lineRule="exact"/>
        <w:jc w:val="center"/>
        <w:rPr>
          <w:rFonts w:ascii="楷体_GB2312" w:eastAsia="楷体_GB2312"/>
          <w:sz w:val="32"/>
          <w:szCs w:val="32"/>
        </w:rPr>
      </w:pPr>
      <w:r>
        <w:rPr>
          <w:rFonts w:hint="eastAsia" w:ascii="楷体_GB2312" w:eastAsia="楷体_GB2312"/>
          <w:sz w:val="32"/>
          <w:szCs w:val="32"/>
        </w:rPr>
        <w:t>中关村管委会党组副书记、主任 翟立新</w:t>
      </w:r>
    </w:p>
    <w:p>
      <w:pPr>
        <w:spacing w:line="600" w:lineRule="exact"/>
        <w:jc w:val="center"/>
        <w:rPr>
          <w:rFonts w:ascii="楷体_GB2312" w:eastAsia="楷体_GB2312"/>
          <w:sz w:val="32"/>
          <w:szCs w:val="32"/>
        </w:rPr>
      </w:pPr>
      <w:r>
        <w:rPr>
          <w:rFonts w:hint="eastAsia" w:ascii="楷体_GB2312" w:eastAsia="楷体_GB2312"/>
          <w:sz w:val="32"/>
          <w:szCs w:val="32"/>
        </w:rPr>
        <w:t>（录音整理稿，未经本人审阅）</w:t>
      </w:r>
    </w:p>
    <w:p>
      <w:pPr>
        <w:spacing w:before="318" w:beforeLines="100" w:line="600" w:lineRule="exact"/>
        <w:rPr>
          <w:rFonts w:ascii="仿宋_GB2312" w:eastAsia="仿宋_GB2312"/>
          <w:b/>
          <w:sz w:val="36"/>
          <w:szCs w:val="36"/>
        </w:rPr>
      </w:pPr>
      <w:r>
        <w:rPr>
          <w:rFonts w:hint="eastAsia" w:ascii="黑体" w:hAnsi="黑体" w:eastAsia="黑体" w:cs="黑体"/>
          <w:bCs/>
          <w:sz w:val="32"/>
          <w:szCs w:val="32"/>
        </w:rPr>
        <w:t>长山董事长、宣鸿总经理，同志们</w:t>
      </w:r>
      <w:r>
        <w:rPr>
          <w:rFonts w:hint="eastAsia" w:ascii="仿宋_GB2312" w:eastAsia="仿宋_GB2312"/>
          <w:b/>
          <w:sz w:val="36"/>
          <w:szCs w:val="36"/>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大家下午好！</w:t>
      </w:r>
    </w:p>
    <w:p>
      <w:pPr>
        <w:spacing w:line="600" w:lineRule="exact"/>
        <w:ind w:firstLine="640" w:firstLineChars="200"/>
        <w:rPr>
          <w:rFonts w:ascii="仿宋_GB2312" w:hAnsi="宋体" w:eastAsia="仿宋_GB2312"/>
          <w:sz w:val="32"/>
          <w:szCs w:val="32"/>
        </w:rPr>
      </w:pPr>
      <w:r>
        <w:rPr>
          <w:rFonts w:hint="eastAsia" w:ascii="仿宋_GB2312" w:eastAsia="仿宋_GB2312"/>
          <w:sz w:val="32"/>
          <w:szCs w:val="32"/>
        </w:rPr>
        <w:t>非常高兴参加中关村发展集团2018年工作会议。今天上午长山董事长和宣鸿总经理分别作了年度工作报告，下午进行了分组讨论，刚才听取了几个典型代表单位的发言，特别是长山董事长做了全面总结发言，从统一思想、提高认识，提高工作要求、锐意进取，进一步开拓工作新局面和提高党建队伍建设等方面做了总结发言，我听了以后非常认同，倍感振奋和鼓舞。在</w:t>
      </w:r>
      <w:r>
        <w:rPr>
          <w:rFonts w:hint="eastAsia" w:ascii="仿宋_GB2312" w:eastAsia="仿宋_GB2312"/>
          <w:color w:val="000000" w:themeColor="text1"/>
          <w:sz w:val="32"/>
          <w:szCs w:val="32"/>
        </w:rPr>
        <w:t>市“两会”胜利闭幕不久，发展集团召开工作会议，认真学习贯彻党的十九大精神，落实市“两会”精神，</w:t>
      </w:r>
      <w:r>
        <w:rPr>
          <w:rFonts w:hint="eastAsia" w:ascii="仿宋_GB2312" w:eastAsia="仿宋_GB2312"/>
          <w:sz w:val="32"/>
          <w:szCs w:val="32"/>
        </w:rPr>
        <w:t>对过去一年工作进行总结、对新一年工作进行部署，大家进一步统一了思想、凝聚了力量、振奋了精神。</w:t>
      </w:r>
      <w:r>
        <w:rPr>
          <w:rFonts w:hint="eastAsia" w:ascii="仿宋_GB2312" w:hAnsi="宋体" w:eastAsia="仿宋_GB2312"/>
          <w:sz w:val="32"/>
          <w:szCs w:val="32"/>
        </w:rPr>
        <w:t>在此，我代表中关村管委会，</w:t>
      </w:r>
      <w:r>
        <w:rPr>
          <w:rFonts w:hint="eastAsia" w:ascii="仿宋_GB2312" w:hAnsi="仿宋_GB2312" w:eastAsia="仿宋_GB2312" w:cs="仿宋_GB2312"/>
          <w:sz w:val="32"/>
          <w:szCs w:val="32"/>
          <w:lang w:val="zh-TW"/>
        </w:rPr>
        <w:t>向发展集团全体同志致以诚挚的问候和衷心的感谢！</w:t>
      </w:r>
      <w:r>
        <w:rPr>
          <w:rFonts w:hint="eastAsia" w:ascii="仿宋_GB2312" w:eastAsia="仿宋_GB2312"/>
          <w:sz w:val="32"/>
          <w:szCs w:val="32"/>
        </w:rPr>
        <w:t>下面我简要谈三点意见和建议，与大家交流</w:t>
      </w:r>
      <w:r>
        <w:rPr>
          <w:rFonts w:hint="eastAsia" w:ascii="仿宋_GB2312" w:hAnsi="宋体" w:eastAsia="仿宋_GB2312"/>
          <w:sz w:val="32"/>
          <w:szCs w:val="32"/>
        </w:rPr>
        <w:t>。</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一、过去一年，是中关村发展集团取得卓有成效成绩的一年。</w:t>
      </w:r>
      <w:r>
        <w:rPr>
          <w:rFonts w:hint="eastAsia" w:ascii="仿宋_GB2312" w:eastAsia="仿宋_GB2312"/>
          <w:color w:val="000000" w:themeColor="text1"/>
          <w:sz w:val="32"/>
          <w:szCs w:val="32"/>
        </w:rPr>
        <w:t>为全国科创中心建设和中关村管委会的工作，做出了很大贡献。2017年是我们国家发展很不平凡的一年，党的十九大顺利召开，习近平总书记再次视察北京并发表重要讲话，党中央、国务院正式批复北京城市总体规划，全国科技创新中心建设总体方案深入落实，中关村国家自主创新示范区建设加速推进。中关村发展集团紧紧围绕市委市政府的决策部署，充分发挥示范区资源配置主平台作用，作了大量卓有成效的工作，在五个方面尤为显著。</w:t>
      </w:r>
      <w:r>
        <w:rPr>
          <w:rFonts w:hint="eastAsia" w:ascii="仿宋_GB2312" w:eastAsia="仿宋_GB2312"/>
          <w:b/>
          <w:color w:val="000000" w:themeColor="text1"/>
          <w:sz w:val="32"/>
          <w:szCs w:val="32"/>
        </w:rPr>
        <w:t>一是助力“三城一区”和中关村十六园发展取得了新成效</w:t>
      </w:r>
      <w:r>
        <w:rPr>
          <w:rFonts w:hint="eastAsia" w:ascii="仿宋_GB2312" w:eastAsia="仿宋_GB2312"/>
          <w:color w:val="000000" w:themeColor="text1"/>
          <w:sz w:val="32"/>
          <w:szCs w:val="32"/>
        </w:rPr>
        <w:t>。以提升生命园品质、加快软件园智慧园区建设、打造集成电路设计园为重要抓手，进一步提升了中关村科学城的创新聚集力。大力推进了医疗器械园、京西人工智能科技园等创新载体和平台建设，推动了相关分园转型升级。</w:t>
      </w:r>
      <w:r>
        <w:rPr>
          <w:rFonts w:hint="eastAsia" w:ascii="仿宋_GB2312" w:eastAsia="仿宋_GB2312"/>
          <w:b/>
          <w:color w:val="000000" w:themeColor="text1"/>
          <w:sz w:val="32"/>
          <w:szCs w:val="32"/>
        </w:rPr>
        <w:t>二是服务构建高精尖经济结构取得了新成效。</w:t>
      </w:r>
      <w:r>
        <w:rPr>
          <w:rFonts w:hint="eastAsia" w:ascii="仿宋_GB2312" w:eastAsia="仿宋_GB2312"/>
          <w:color w:val="000000" w:themeColor="text1"/>
          <w:sz w:val="32"/>
          <w:szCs w:val="32"/>
        </w:rPr>
        <w:t>初步探索出一套国有资本服务高精尖产业发展的新机制、新模式，形成了支持创新创业比较完整的产业链条，投资的项目也获得了很好的收益，集团支持的“艾吉泰康”基因捕获项目入选了“中关村新锐十强”企业，投资的建科院等10家企业也成功上市。</w:t>
      </w:r>
      <w:r>
        <w:rPr>
          <w:rFonts w:hint="eastAsia" w:ascii="仿宋_GB2312" w:eastAsia="仿宋_GB2312"/>
          <w:b/>
          <w:color w:val="000000" w:themeColor="text1"/>
          <w:sz w:val="32"/>
          <w:szCs w:val="32"/>
        </w:rPr>
        <w:t>三是对接“双创”科技金融需求取得了新成效</w:t>
      </w:r>
      <w:r>
        <w:rPr>
          <w:rFonts w:hint="eastAsia" w:ascii="仿宋_GB2312" w:eastAsia="仿宋_GB2312"/>
          <w:color w:val="000000" w:themeColor="text1"/>
          <w:sz w:val="32"/>
          <w:szCs w:val="32"/>
        </w:rPr>
        <w:t>。集团不断扩大服务创新创业金融规模，新增服务创新创业项目数、提供债权融资额都有了大幅提升。通过投保联动、投贷联动、金融超市等金融产品创新，有效支持了科技型中小企业的创新创业。</w:t>
      </w:r>
      <w:r>
        <w:rPr>
          <w:rFonts w:hint="eastAsia" w:ascii="仿宋_GB2312" w:eastAsia="仿宋_GB2312"/>
          <w:b/>
          <w:color w:val="000000" w:themeColor="text1"/>
          <w:sz w:val="32"/>
          <w:szCs w:val="32"/>
        </w:rPr>
        <w:t>四是突出发挥中关村示范区的引领作用</w:t>
      </w:r>
      <w:r>
        <w:rPr>
          <w:rFonts w:hint="eastAsia" w:ascii="仿宋_GB2312" w:eastAsia="仿宋_GB2312"/>
          <w:color w:val="000000" w:themeColor="text1"/>
          <w:sz w:val="32"/>
          <w:szCs w:val="32"/>
        </w:rPr>
        <w:t>。中关村发展集团积极开展区域创新合作，推动京津冀协同创新共同体建设，发挥“一司一金”市场化平台作用，天津滨海-中关村科技园成立了运营服务公司，新签约落地了一批项目。软件园信息谷在保定等城市托管运营面积约达65万平方米，入驻企业超过400家。2017年4月，习近平总书记视察南宁·中关村创新示范基地，对区域和经济技术合作成果给予肯定。2017年9月13日，蔡奇书记带领市党政代表团赴天津共谋“双城记”，对天津滨海-中关村科技园建设和园区高端产业发展给予了充分肯定。</w:t>
      </w:r>
      <w:r>
        <w:rPr>
          <w:rFonts w:hint="eastAsia" w:ascii="仿宋_GB2312" w:eastAsia="仿宋_GB2312"/>
          <w:b/>
          <w:color w:val="000000" w:themeColor="text1"/>
          <w:sz w:val="32"/>
          <w:szCs w:val="32"/>
        </w:rPr>
        <w:t>五是推动中关村国际化发展方面取得了新成效</w:t>
      </w:r>
      <w:r>
        <w:rPr>
          <w:rFonts w:hint="eastAsia" w:ascii="仿宋_GB2312" w:eastAsia="仿宋_GB2312"/>
          <w:bCs/>
          <w:color w:val="000000"/>
          <w:sz w:val="32"/>
          <w:szCs w:val="32"/>
        </w:rPr>
        <w:t>。</w:t>
      </w:r>
      <w:r>
        <w:rPr>
          <w:rFonts w:hint="eastAsia" w:ascii="仿宋_GB2312" w:eastAsia="仿宋_GB2312"/>
          <w:color w:val="000000" w:themeColor="text1"/>
          <w:sz w:val="32"/>
          <w:szCs w:val="32"/>
        </w:rPr>
        <w:t>积极探索跨境孵化模式，聘请了16位海外战略科学家，成功举办首届中关村硅谷全球创新峰会暨中关村海外论坛，为科技创新中心建设储备更多海外顶尖人才资源。这些成绩的取得，有力支撑了中关村示范区的发展和全国、北京科技创新中心的建设。在此我代表中关村管委会对发展集团过去一年取得的优异成绩和付出的巨大努力，表示衷心的祝贺和诚挚的谢意！</w:t>
      </w:r>
    </w:p>
    <w:p>
      <w:pPr>
        <w:spacing w:line="600" w:lineRule="exact"/>
        <w:ind w:firstLine="640" w:firstLineChars="200"/>
        <w:rPr>
          <w:rFonts w:ascii="仿宋_GB2312" w:eastAsia="仿宋_GB2312"/>
          <w:color w:val="000000" w:themeColor="text1"/>
          <w:sz w:val="32"/>
          <w:szCs w:val="32"/>
        </w:rPr>
      </w:pPr>
      <w:r>
        <w:rPr>
          <w:rFonts w:hint="eastAsia" w:ascii="黑体" w:hAnsi="黑体" w:eastAsia="黑体"/>
          <w:sz w:val="32"/>
          <w:szCs w:val="32"/>
        </w:rPr>
        <w:t>二、中关村示范区的发展在新的时代迈上新的征程。</w:t>
      </w:r>
      <w:r>
        <w:rPr>
          <w:rFonts w:hint="eastAsia" w:ascii="仿宋_GB2312" w:eastAsia="仿宋_GB2312"/>
          <w:color w:val="000000" w:themeColor="text1"/>
          <w:sz w:val="32"/>
          <w:szCs w:val="32"/>
        </w:rPr>
        <w:t>目前，中关村示范区的发展已经站在了一个新的历史起点和高点。2017年，示范区创新能力进一步增强，全年发明专利授权量约1.9万件，同比增长27.7%。</w:t>
      </w:r>
      <w:r>
        <w:rPr>
          <w:rFonts w:ascii="仿宋_GB2312" w:eastAsia="仿宋_GB2312"/>
          <w:color w:val="000000" w:themeColor="text1"/>
          <w:sz w:val="32"/>
          <w:szCs w:val="32"/>
        </w:rPr>
        <w:t>PCT</w:t>
      </w:r>
      <w:r>
        <w:rPr>
          <w:rFonts w:hint="eastAsia" w:ascii="仿宋_GB2312" w:eastAsia="仿宋_GB2312"/>
          <w:color w:val="000000" w:themeColor="text1"/>
          <w:sz w:val="32"/>
          <w:szCs w:val="32"/>
        </w:rPr>
        <w:t>专利</w:t>
      </w:r>
      <w:r>
        <w:rPr>
          <w:rFonts w:ascii="仿宋_GB2312" w:eastAsia="仿宋_GB2312"/>
          <w:color w:val="000000" w:themeColor="text1"/>
          <w:sz w:val="32"/>
          <w:szCs w:val="32"/>
        </w:rPr>
        <w:t>申请量</w:t>
      </w:r>
      <w:r>
        <w:rPr>
          <w:rFonts w:hint="eastAsia" w:ascii="仿宋_GB2312" w:eastAsia="仿宋_GB2312"/>
          <w:color w:val="000000" w:themeColor="text1"/>
          <w:sz w:val="32"/>
          <w:szCs w:val="32"/>
        </w:rPr>
        <w:t>达到3</w:t>
      </w:r>
      <w:r>
        <w:rPr>
          <w:rFonts w:ascii="仿宋_GB2312" w:eastAsia="仿宋_GB2312"/>
          <w:color w:val="000000" w:themeColor="text1"/>
          <w:sz w:val="32"/>
          <w:szCs w:val="32"/>
        </w:rPr>
        <w:t>652</w:t>
      </w:r>
      <w:r>
        <w:rPr>
          <w:rFonts w:hint="eastAsia" w:ascii="仿宋_GB2312" w:eastAsia="仿宋_GB2312"/>
          <w:color w:val="000000" w:themeColor="text1"/>
          <w:sz w:val="32"/>
          <w:szCs w:val="32"/>
        </w:rPr>
        <w:t>件</w:t>
      </w:r>
      <w:r>
        <w:rPr>
          <w:rFonts w:ascii="仿宋_GB2312" w:eastAsia="仿宋_GB2312"/>
          <w:color w:val="000000" w:themeColor="text1"/>
          <w:sz w:val="32"/>
          <w:szCs w:val="32"/>
        </w:rPr>
        <w:t>，</w:t>
      </w:r>
      <w:r>
        <w:rPr>
          <w:rFonts w:hint="eastAsia" w:ascii="仿宋_GB2312" w:eastAsia="仿宋_GB2312"/>
          <w:color w:val="000000" w:themeColor="text1"/>
          <w:sz w:val="32"/>
          <w:szCs w:val="32"/>
        </w:rPr>
        <w:t>同比增长</w:t>
      </w:r>
      <w:r>
        <w:rPr>
          <w:rFonts w:ascii="仿宋_GB2312" w:eastAsia="仿宋_GB2312"/>
          <w:color w:val="000000" w:themeColor="text1"/>
          <w:sz w:val="32"/>
          <w:szCs w:val="32"/>
        </w:rPr>
        <w:t>14.6%</w:t>
      </w:r>
      <w:r>
        <w:rPr>
          <w:rFonts w:hint="eastAsia" w:ascii="仿宋_GB2312" w:eastAsia="仿宋_GB2312"/>
          <w:color w:val="000000" w:themeColor="text1"/>
          <w:sz w:val="32"/>
          <w:szCs w:val="32"/>
        </w:rPr>
        <w:t>。累计创制发布标准</w:t>
      </w:r>
      <w:r>
        <w:rPr>
          <w:rFonts w:ascii="仿宋_GB2312" w:eastAsia="仿宋_GB2312"/>
          <w:color w:val="000000" w:themeColor="text1"/>
          <w:sz w:val="32"/>
          <w:szCs w:val="32"/>
        </w:rPr>
        <w:t>7115</w:t>
      </w:r>
      <w:r>
        <w:rPr>
          <w:rFonts w:hint="eastAsia" w:ascii="仿宋_GB2312" w:eastAsia="仿宋_GB2312"/>
          <w:color w:val="000000" w:themeColor="text1"/>
          <w:sz w:val="32"/>
          <w:szCs w:val="32"/>
        </w:rPr>
        <w:t>项，其中，国际标准</w:t>
      </w:r>
      <w:r>
        <w:rPr>
          <w:rFonts w:ascii="仿宋_GB2312" w:eastAsia="仿宋_GB2312"/>
          <w:color w:val="000000" w:themeColor="text1"/>
          <w:sz w:val="32"/>
          <w:szCs w:val="32"/>
        </w:rPr>
        <w:t>309</w:t>
      </w:r>
      <w:r>
        <w:rPr>
          <w:rFonts w:hint="eastAsia" w:ascii="仿宋_GB2312" w:eastAsia="仿宋_GB2312"/>
          <w:color w:val="000000" w:themeColor="text1"/>
          <w:sz w:val="32"/>
          <w:szCs w:val="32"/>
        </w:rPr>
        <w:t>项。在人工智能、集成电路、新材料等领域新涌现一批重大原创成果。</w:t>
      </w:r>
      <w:r>
        <w:rPr>
          <w:rFonts w:hint="eastAsia" w:ascii="仿宋_GB2312" w:eastAsia="仿宋_GB2312"/>
          <w:b/>
          <w:color w:val="000000" w:themeColor="text1"/>
          <w:sz w:val="32"/>
          <w:szCs w:val="32"/>
        </w:rPr>
        <w:t>实现经济规模和效益双提升</w:t>
      </w:r>
      <w:r>
        <w:rPr>
          <w:rFonts w:hint="eastAsia" w:ascii="仿宋_GB2312" w:eastAsia="仿宋_GB2312"/>
          <w:color w:val="000000" w:themeColor="text1"/>
          <w:sz w:val="32"/>
          <w:szCs w:val="32"/>
        </w:rPr>
        <w:t>，全年企业总收入突破5万亿元，同比增长11.1%；利润总额4670.8亿元，同比增长25.1%；实缴税费2593.9亿元，同比增长12.1%；双创工作蓬勃发展，日均新设立科技型企业80家；涌现出独角兽企业67家，约占全国一半，数量上仅次于硅谷；中关村园区在全国高新区综合排名中稳居榜首。</w:t>
      </w:r>
      <w:r>
        <w:rPr>
          <w:rFonts w:hint="eastAsia" w:ascii="仿宋_GB2312" w:eastAsia="仿宋_GB2312"/>
          <w:b/>
          <w:color w:val="000000" w:themeColor="text1"/>
          <w:sz w:val="32"/>
          <w:szCs w:val="32"/>
        </w:rPr>
        <w:t>先行先试改革不断深化，</w:t>
      </w:r>
      <w:r>
        <w:rPr>
          <w:rFonts w:hint="eastAsia" w:ascii="仿宋_GB2312" w:eastAsia="仿宋_GB2312"/>
          <w:color w:val="000000" w:themeColor="text1"/>
          <w:sz w:val="32"/>
          <w:szCs w:val="32"/>
        </w:rPr>
        <w:t>围绕人才、金融、科技成果转化等方面又研究推出一批新政策，近期中关村管委会分别参加中组部人才改革工作会、科技部全国科技工作会，针对人才政策做了很多交流发言，科技人才政策必将进一步深化。另外，中关村科技金融工作也不断取得更大成绩，今后也将继续加大科技金融工作支持力度，改革永不停步、创新永无止境！</w:t>
      </w:r>
    </w:p>
    <w:p>
      <w:pPr>
        <w:spacing w:line="600" w:lineRule="exact"/>
        <w:ind w:firstLine="640" w:firstLineChars="200"/>
        <w:rPr>
          <w:rFonts w:ascii="仿宋_GB2312" w:eastAsia="仿宋_GB2312"/>
          <w:color w:val="000000" w:themeColor="text1"/>
          <w:sz w:val="32"/>
          <w:szCs w:val="32"/>
        </w:rPr>
      </w:pPr>
      <w:r>
        <w:rPr>
          <w:rFonts w:hint="eastAsia" w:ascii="仿宋_GB2312" w:eastAsia="仿宋_GB2312"/>
          <w:color w:val="000000" w:themeColor="text1"/>
          <w:sz w:val="32"/>
          <w:szCs w:val="32"/>
        </w:rPr>
        <w:t>党的十九大报告指出，创新是引领发展的第一动力，是建设现代化经济体系的战略支撑，要加快建设创新型国家。习近平总书记视察北京时强调，疏解北京非首都功能，进行产业结构调整，不是不要发展，而是要打造高精尖产业结构，实现创新高质量发展。特别是北京总体规划中明确的四个中心战略定位，作为加强全国科技创新中心建设的主阵地，蔡奇书记和陈吉宁市长多次调研、亲自推动。强调要以三城一区为主平台，以中关村国家自主创新示范区为主阵地。蔡奇书记在市委十二届四次全会上强调要办好中关村示范区，发挥好中关村在北京建设全国科创中心主阵地的作用，并指出十六园是一个整体，都要创新发展，在推动科创发展的路上一个也不能少、一个也不能掉队，要争取形成科技创新发展带，使中关村成为全国创新发展的一面旗帜。今年市政府工作报告，强调科技创新是北京实现高质量发展的第一动力，要全力推进全国科创中心建设，加快构建高精尖经济结构，充分发挥中关村示范区引领支撑作用，并对</w:t>
      </w:r>
      <w:r>
        <w:rPr>
          <w:rFonts w:ascii="仿宋_GB2312" w:eastAsia="仿宋_GB2312"/>
          <w:color w:val="000000" w:themeColor="text1"/>
          <w:sz w:val="32"/>
          <w:szCs w:val="32"/>
        </w:rPr>
        <w:t>加大先行先试力度</w:t>
      </w:r>
      <w:r>
        <w:rPr>
          <w:rFonts w:hint="eastAsia" w:ascii="仿宋_GB2312" w:eastAsia="仿宋_GB2312"/>
          <w:color w:val="000000" w:themeColor="text1"/>
          <w:sz w:val="32"/>
          <w:szCs w:val="32"/>
        </w:rPr>
        <w:t>、</w:t>
      </w:r>
      <w:r>
        <w:rPr>
          <w:rFonts w:ascii="仿宋_GB2312" w:eastAsia="仿宋_GB2312"/>
          <w:color w:val="000000" w:themeColor="text1"/>
          <w:sz w:val="32"/>
          <w:szCs w:val="32"/>
        </w:rPr>
        <w:t>推进国家科技金融创新中心建设</w:t>
      </w:r>
      <w:r>
        <w:rPr>
          <w:rFonts w:hint="eastAsia" w:ascii="仿宋_GB2312" w:eastAsia="仿宋_GB2312"/>
          <w:color w:val="000000" w:themeColor="text1"/>
          <w:sz w:val="32"/>
          <w:szCs w:val="32"/>
        </w:rPr>
        <w:t>、</w:t>
      </w:r>
      <w:r>
        <w:rPr>
          <w:rFonts w:ascii="仿宋_GB2312" w:eastAsia="仿宋_GB2312"/>
          <w:color w:val="000000" w:themeColor="text1"/>
          <w:sz w:val="32"/>
          <w:szCs w:val="32"/>
        </w:rPr>
        <w:t>深化中关村人才管理改革</w:t>
      </w:r>
      <w:r>
        <w:rPr>
          <w:rFonts w:hint="eastAsia" w:ascii="仿宋_GB2312" w:eastAsia="仿宋_GB2312"/>
          <w:color w:val="000000" w:themeColor="text1"/>
          <w:sz w:val="32"/>
          <w:szCs w:val="32"/>
        </w:rPr>
        <w:t>、</w:t>
      </w:r>
      <w:r>
        <w:rPr>
          <w:rFonts w:ascii="仿宋_GB2312" w:eastAsia="仿宋_GB2312"/>
          <w:color w:val="000000" w:themeColor="text1"/>
          <w:sz w:val="32"/>
          <w:szCs w:val="32"/>
        </w:rPr>
        <w:t>完善创业服务体系</w:t>
      </w:r>
      <w:r>
        <w:rPr>
          <w:rFonts w:hint="eastAsia" w:ascii="仿宋_GB2312" w:eastAsia="仿宋_GB2312"/>
          <w:color w:val="000000" w:themeColor="text1"/>
          <w:sz w:val="32"/>
          <w:szCs w:val="32"/>
        </w:rPr>
        <w:t>、</w:t>
      </w:r>
      <w:r>
        <w:rPr>
          <w:rFonts w:ascii="仿宋_GB2312" w:eastAsia="仿宋_GB2312"/>
          <w:color w:val="000000" w:themeColor="text1"/>
          <w:sz w:val="32"/>
          <w:szCs w:val="32"/>
        </w:rPr>
        <w:t>统筹</w:t>
      </w:r>
      <w:r>
        <w:rPr>
          <w:rFonts w:hint="eastAsia" w:ascii="仿宋_GB2312" w:eastAsia="仿宋_GB2312"/>
          <w:color w:val="000000" w:themeColor="text1"/>
          <w:sz w:val="32"/>
          <w:szCs w:val="32"/>
        </w:rPr>
        <w:t>“一区多园”</w:t>
      </w:r>
      <w:r>
        <w:rPr>
          <w:rFonts w:ascii="仿宋_GB2312" w:eastAsia="仿宋_GB2312"/>
          <w:color w:val="000000" w:themeColor="text1"/>
          <w:sz w:val="32"/>
          <w:szCs w:val="32"/>
        </w:rPr>
        <w:t>发展</w:t>
      </w:r>
      <w:r>
        <w:rPr>
          <w:rFonts w:hint="eastAsia" w:ascii="仿宋_GB2312" w:eastAsia="仿宋_GB2312"/>
          <w:color w:val="000000" w:themeColor="text1"/>
          <w:sz w:val="32"/>
          <w:szCs w:val="32"/>
        </w:rPr>
        <w:t>等提出了明确要求。</w:t>
      </w:r>
    </w:p>
    <w:p>
      <w:pPr>
        <w:spacing w:line="600" w:lineRule="exact"/>
        <w:ind w:firstLine="640" w:firstLineChars="200"/>
        <w:rPr>
          <w:rFonts w:ascii="仿宋_GB2312" w:eastAsia="仿宋_GB2312"/>
          <w:color w:val="000000" w:themeColor="text1"/>
          <w:sz w:val="32"/>
          <w:szCs w:val="32"/>
        </w:rPr>
      </w:pPr>
      <w:r>
        <w:rPr>
          <w:rFonts w:hint="eastAsia" w:ascii="仿宋_GB2312" w:eastAsia="仿宋_GB2312"/>
          <w:color w:val="000000" w:themeColor="text1"/>
          <w:sz w:val="32"/>
          <w:szCs w:val="32"/>
        </w:rPr>
        <w:t>对照党的十九大精神和市委市政府提出的新要求、高标准，对标具有全球影响力的科创中心的标准，我们的发展仍面临诸多挑战。</w:t>
      </w:r>
      <w:r>
        <w:rPr>
          <w:rFonts w:hint="eastAsia" w:ascii="仿宋_GB2312" w:eastAsia="仿宋_GB2312"/>
          <w:b/>
          <w:color w:val="000000" w:themeColor="text1"/>
          <w:sz w:val="32"/>
          <w:szCs w:val="32"/>
        </w:rPr>
        <w:t>一是</w:t>
      </w:r>
      <w:r>
        <w:rPr>
          <w:rFonts w:hint="eastAsia" w:ascii="仿宋_GB2312" w:eastAsia="仿宋_GB2312"/>
          <w:color w:val="000000" w:themeColor="text1"/>
          <w:sz w:val="32"/>
          <w:szCs w:val="32"/>
        </w:rPr>
        <w:t>科技成果转化在京转化落地在数量和质量上都不够。我们要根据北京市的总体定位和规划，发挥好北京科技和人才资源优势，加快科技成果转化。现实情况是目前总体科技成果转化效率不高，在京落地转化的占比不足30%。这里有部分高校院所成果转化主动性不强的问题，也有我们主动对接、精准施策、贴身服务不到位的问题，还有企业产学研合作不活跃的问题。</w:t>
      </w:r>
      <w:r>
        <w:rPr>
          <w:rFonts w:hint="eastAsia" w:ascii="仿宋_GB2312" w:eastAsia="仿宋_GB2312"/>
          <w:b/>
          <w:color w:val="000000" w:themeColor="text1"/>
          <w:sz w:val="32"/>
          <w:szCs w:val="32"/>
        </w:rPr>
        <w:t>二是</w:t>
      </w:r>
      <w:r>
        <w:rPr>
          <w:rFonts w:hint="eastAsia" w:ascii="仿宋_GB2312" w:eastAsia="仿宋_GB2312"/>
          <w:color w:val="000000" w:themeColor="text1"/>
          <w:sz w:val="32"/>
          <w:szCs w:val="32"/>
        </w:rPr>
        <w:t>一区多园发展仍不均衡。2017年有的分园总收入超过2万亿，有的分园则刚满百亿；有的分园发展空间不足，有的分园存在空置闲置现象；如何推动分园产业高端化、差异化、特色化发展仍存在很大的提升空间。</w:t>
      </w:r>
      <w:r>
        <w:rPr>
          <w:rFonts w:hint="eastAsia" w:ascii="仿宋_GB2312" w:eastAsia="仿宋_GB2312"/>
          <w:b/>
          <w:color w:val="000000" w:themeColor="text1"/>
          <w:sz w:val="32"/>
          <w:szCs w:val="32"/>
        </w:rPr>
        <w:t>三是</w:t>
      </w:r>
      <w:r>
        <w:rPr>
          <w:rFonts w:hint="eastAsia" w:ascii="仿宋_GB2312" w:eastAsia="仿宋_GB2312"/>
          <w:color w:val="000000" w:themeColor="text1"/>
          <w:sz w:val="32"/>
          <w:szCs w:val="32"/>
        </w:rPr>
        <w:t>对标全球一流的科技园区，中关村园区国际化水平有待进一步提升。硅谷等国际一流科技园区相比，中关村的外籍从业人员占比不到1%，而硅谷37.5%的居民在国外出生。打造具有全球影响力的创新中心，一定是站在巨人的肩膀，一定是聚集全球高端人才，一定是聚集全球最有活力的要素，才能真正站在世界创新的前沿。</w:t>
      </w:r>
      <w:r>
        <w:rPr>
          <w:rFonts w:hint="eastAsia" w:ascii="仿宋_GB2312" w:eastAsia="仿宋_GB2312"/>
          <w:b/>
          <w:bCs/>
          <w:color w:val="000000" w:themeColor="text1"/>
          <w:sz w:val="32"/>
          <w:szCs w:val="32"/>
        </w:rPr>
        <w:t>四是</w:t>
      </w:r>
      <w:r>
        <w:rPr>
          <w:rFonts w:hint="eastAsia" w:ascii="仿宋_GB2312" w:eastAsia="仿宋_GB2312"/>
          <w:color w:val="000000" w:themeColor="text1"/>
          <w:sz w:val="32"/>
          <w:szCs w:val="32"/>
        </w:rPr>
        <w:t>北京创新创业成本偏高，对年轻初创人员非常不利。北京的户籍限制、房租等空间成本高等限制因素，不利于吸引初创企业，留下优秀年轻人才。面对激烈的竞争态势，我们要有危机感使命感。</w:t>
      </w:r>
    </w:p>
    <w:p>
      <w:pPr>
        <w:spacing w:line="600" w:lineRule="exact"/>
        <w:ind w:firstLine="640" w:firstLineChars="200"/>
        <w:rPr>
          <w:rFonts w:ascii="仿宋_GB2312" w:eastAsia="仿宋_GB2312"/>
          <w:color w:val="000000" w:themeColor="text1"/>
          <w:sz w:val="32"/>
          <w:szCs w:val="32"/>
        </w:rPr>
      </w:pPr>
      <w:r>
        <w:rPr>
          <w:rFonts w:hint="eastAsia" w:ascii="仿宋_GB2312" w:eastAsia="仿宋_GB2312"/>
          <w:color w:val="000000" w:themeColor="text1"/>
          <w:sz w:val="32"/>
          <w:szCs w:val="32"/>
        </w:rPr>
        <w:t>面对新形势、新要求、新挑战，中关村示范区工作的总体思路是“</w:t>
      </w:r>
      <w:r>
        <w:rPr>
          <w:rFonts w:hint="eastAsia" w:ascii="仿宋_GB2312" w:eastAsia="仿宋_GB2312"/>
          <w:b/>
          <w:color w:val="000000" w:themeColor="text1"/>
          <w:sz w:val="32"/>
          <w:szCs w:val="32"/>
        </w:rPr>
        <w:t>一个核心任务，两个抓手，三个引领</w:t>
      </w:r>
      <w:r>
        <w:rPr>
          <w:rFonts w:hint="eastAsia" w:ascii="仿宋_GB2312" w:eastAsia="仿宋_GB2312"/>
          <w:color w:val="000000" w:themeColor="text1"/>
          <w:sz w:val="32"/>
          <w:szCs w:val="32"/>
        </w:rPr>
        <w:t>”。坚持以促进科技成果转化和产业化为</w:t>
      </w:r>
      <w:r>
        <w:rPr>
          <w:rFonts w:hint="eastAsia" w:ascii="仿宋_GB2312" w:eastAsia="仿宋_GB2312"/>
          <w:b/>
          <w:color w:val="000000" w:themeColor="text1"/>
          <w:sz w:val="32"/>
          <w:szCs w:val="32"/>
        </w:rPr>
        <w:t>核心任务</w:t>
      </w:r>
      <w:r>
        <w:rPr>
          <w:rFonts w:hint="eastAsia" w:ascii="仿宋_GB2312" w:eastAsia="仿宋_GB2312"/>
          <w:color w:val="000000" w:themeColor="text1"/>
          <w:sz w:val="32"/>
          <w:szCs w:val="32"/>
        </w:rPr>
        <w:t>，以推动全国科创中心建设和中关村国家自主创新示范区建设为</w:t>
      </w:r>
      <w:r>
        <w:rPr>
          <w:rFonts w:hint="eastAsia" w:ascii="仿宋_GB2312" w:eastAsia="仿宋_GB2312"/>
          <w:b/>
          <w:color w:val="000000" w:themeColor="text1"/>
          <w:sz w:val="32"/>
          <w:szCs w:val="32"/>
        </w:rPr>
        <w:t>两个抓手</w:t>
      </w:r>
      <w:r>
        <w:rPr>
          <w:rFonts w:hint="eastAsia" w:ascii="仿宋_GB2312" w:eastAsia="仿宋_GB2312"/>
          <w:color w:val="000000" w:themeColor="text1"/>
          <w:sz w:val="32"/>
          <w:szCs w:val="32"/>
        </w:rPr>
        <w:t>，通过</w:t>
      </w:r>
      <w:r>
        <w:rPr>
          <w:rFonts w:hint="eastAsia" w:ascii="仿宋_GB2312" w:eastAsia="仿宋_GB2312"/>
          <w:b/>
          <w:color w:val="000000" w:themeColor="text1"/>
          <w:sz w:val="32"/>
          <w:szCs w:val="32"/>
        </w:rPr>
        <w:t>政策引领、产业引领、区域引领</w:t>
      </w:r>
      <w:r>
        <w:rPr>
          <w:rFonts w:hint="eastAsia" w:ascii="仿宋_GB2312" w:eastAsia="仿宋_GB2312"/>
          <w:color w:val="000000" w:themeColor="text1"/>
          <w:sz w:val="32"/>
          <w:szCs w:val="32"/>
        </w:rPr>
        <w:t>，不断优化创新创业生态环境，完善服务体系，提升核心竞争力，更好发挥示范区辐射带动作用。目前，示范区已经研究制定了2018年工作要点，明确提出了七个方面的重点工作，包括深入推进改革政策先行先试、全力支持“三城一区”建设、促进科技成果转化和产业化、加快构建高精尖经济结构、推动一区多园协同发展、加快形成开放合作新格局、加强示范区党建工作，等等。</w:t>
      </w:r>
    </w:p>
    <w:p>
      <w:pPr>
        <w:widowControl/>
        <w:adjustRightInd w:val="0"/>
        <w:snapToGrid w:val="0"/>
        <w:spacing w:line="600" w:lineRule="exact"/>
        <w:ind w:firstLine="640" w:firstLineChars="200"/>
        <w:rPr>
          <w:rFonts w:ascii="仿宋_GB2312" w:hAnsi="微软雅黑" w:eastAsia="仿宋_GB2312"/>
          <w:color w:val="222222"/>
          <w:kern w:val="0"/>
          <w:sz w:val="32"/>
          <w:szCs w:val="32"/>
        </w:rPr>
      </w:pPr>
      <w:r>
        <w:rPr>
          <w:rFonts w:hint="eastAsia" w:ascii="仿宋_GB2312" w:eastAsia="仿宋_GB2312"/>
          <w:color w:val="000000" w:themeColor="text1"/>
          <w:sz w:val="32"/>
          <w:szCs w:val="32"/>
        </w:rPr>
        <w:t>2018年是中关村科技园区成立30周年，也是总书记视察中关村5周年。以此为契机，我们要深入总结发展经验。</w:t>
      </w:r>
      <w:r>
        <w:rPr>
          <w:rFonts w:hint="eastAsia" w:ascii="仿宋_GB2312" w:hAnsi="微软雅黑" w:eastAsia="仿宋_GB2312"/>
          <w:color w:val="222222"/>
          <w:kern w:val="0"/>
          <w:sz w:val="32"/>
          <w:szCs w:val="32"/>
        </w:rPr>
        <w:t>围绕“新时代新征程，中关村再出发”主题，示范区将通过召开座谈会、举办主题展览、举行研讨会等多种形式，深入开展30周年系列活动，引领开启全国高新区建设的新征程。</w:t>
      </w:r>
    </w:p>
    <w:p>
      <w:pPr>
        <w:spacing w:line="600" w:lineRule="exact"/>
        <w:ind w:firstLine="640" w:firstLineChars="200"/>
        <w:rPr>
          <w:rFonts w:ascii="仿宋_GB2312" w:hAnsi="微软雅黑" w:eastAsia="仿宋_GB2312"/>
          <w:color w:val="222222"/>
          <w:kern w:val="0"/>
          <w:sz w:val="32"/>
          <w:szCs w:val="32"/>
        </w:rPr>
      </w:pPr>
      <w:r>
        <w:rPr>
          <w:rFonts w:hint="eastAsia" w:ascii="黑体" w:hAnsi="黑体" w:eastAsia="黑体"/>
          <w:sz w:val="32"/>
          <w:szCs w:val="32"/>
        </w:rPr>
        <w:t>三、不忘初心，聚焦主业，推进各项工作再上新台阶。</w:t>
      </w:r>
      <w:r>
        <w:rPr>
          <w:rFonts w:hint="eastAsia" w:ascii="仿宋_GB2312" w:hAnsi="微软雅黑" w:eastAsia="仿宋_GB2312"/>
          <w:color w:val="222222"/>
          <w:kern w:val="0"/>
          <w:sz w:val="32"/>
          <w:szCs w:val="32"/>
        </w:rPr>
        <w:t>长山同志和宣鸿同志对发展集团2018年的工作部署，体现了中关村发展集团的全局意识，部署明确、思路清晰、措施有力，我对此非常赞同。中关村发展集团是中关村示范区运用市场化手段配置创新资源的主平台，是示范区发展的有力臂膀，也是示范区发展的展示窗口。中关村发展集团和其他企业的功能不同，这些不同体现在两个服务，一是服务于社会创新创业，营造良好的创新创业生态；二是服务于政府，落实政府意图，实现市委市政府的决策目标。近年来随着推动科创发展不断深入，中关村管委会与发展集团的关系也越来越密切、合作越来越紧密，管委会开办的中关村发展投资中心已成为集团的第一大股东。对于新一年的工作，我们希望集团统筹好四个关系，强化两个聚焦，提高两个能力：</w:t>
      </w:r>
    </w:p>
    <w:p>
      <w:pPr>
        <w:widowControl/>
        <w:adjustRightInd w:val="0"/>
        <w:snapToGrid w:val="0"/>
        <w:spacing w:line="600" w:lineRule="exact"/>
        <w:ind w:firstLine="640" w:firstLineChars="200"/>
        <w:rPr>
          <w:rFonts w:ascii="仿宋_GB2312" w:eastAsia="仿宋_GB2312"/>
          <w:sz w:val="32"/>
          <w:szCs w:val="32"/>
        </w:rPr>
      </w:pPr>
      <w:r>
        <w:rPr>
          <w:rFonts w:hint="eastAsia" w:ascii="楷体_GB2312" w:eastAsia="楷体_GB2312"/>
          <w:sz w:val="32"/>
          <w:szCs w:val="32"/>
        </w:rPr>
        <w:t>一是统筹好园区开发和专业服务的关系，聚焦成果转化和产业化。经过多年发展，中关村发展集团形成了五大业务板块，创新创业要素丰富、产业链条较成熟。相对来说，园区开发建设更强，创新创业服务还需提升。</w:t>
      </w:r>
      <w:r>
        <w:rPr>
          <w:rFonts w:hint="eastAsia" w:ascii="仿宋_GB2312" w:eastAsia="仿宋_GB2312"/>
          <w:sz w:val="32"/>
          <w:szCs w:val="32"/>
        </w:rPr>
        <w:t>中关村是原始创新策源地和自主创新主阵地。</w:t>
      </w:r>
      <w:r>
        <w:rPr>
          <w:rFonts w:hint="eastAsia" w:ascii="仿宋_GB2312" w:eastAsia="仿宋_GB2312"/>
          <w:b/>
          <w:sz w:val="32"/>
          <w:szCs w:val="32"/>
        </w:rPr>
        <w:t>一方面</w:t>
      </w:r>
      <w:r>
        <w:rPr>
          <w:rFonts w:hint="eastAsia" w:ascii="仿宋_GB2312" w:eastAsia="仿宋_GB2312"/>
          <w:sz w:val="32"/>
          <w:szCs w:val="32"/>
        </w:rPr>
        <w:t>要积极支持原始创新，特别是要支持面向国家战略需求的基础前沿和高技术研究，不断增强源头供给能力。同时加强知识产权保护，推进知识产权资本化。</w:t>
      </w:r>
      <w:r>
        <w:rPr>
          <w:rFonts w:hint="eastAsia" w:ascii="仿宋_GB2312" w:eastAsia="仿宋_GB2312"/>
          <w:b/>
          <w:sz w:val="32"/>
          <w:szCs w:val="32"/>
        </w:rPr>
        <w:t>另一方面</w:t>
      </w:r>
      <w:r>
        <w:rPr>
          <w:rFonts w:hint="eastAsia" w:ascii="仿宋_GB2312" w:eastAsia="仿宋_GB2312"/>
          <w:sz w:val="32"/>
          <w:szCs w:val="32"/>
        </w:rPr>
        <w:t>，我们要大力支持科技成果转化和产业化，把中关村大量科技成果转化为市场化、大众化的应用，使之成为现实生产力，这是中关村示范区的主业。今年示范区将深入实施促进科技成果转化行动计划。希望集团发挥市场化平台的优势，加强与高校、院所、创新企业的对接，重点围绕前沿领域、尖端技术和关键环节，利用政府股权投资、投资基金等方式支持和服务重大项目落地，在构建“高精尖”经济结构中作出新的贡献。</w:t>
      </w:r>
    </w:p>
    <w:p>
      <w:pPr>
        <w:widowControl/>
        <w:adjustRightInd w:val="0"/>
        <w:snapToGrid w:val="0"/>
        <w:spacing w:line="600" w:lineRule="exact"/>
        <w:ind w:firstLine="640" w:firstLineChars="200"/>
        <w:rPr>
          <w:rFonts w:ascii="仿宋_GB2312" w:eastAsia="仿宋_GB2312"/>
          <w:sz w:val="32"/>
          <w:szCs w:val="32"/>
        </w:rPr>
      </w:pPr>
      <w:r>
        <w:rPr>
          <w:rFonts w:hint="eastAsia" w:ascii="楷体_GB2312" w:eastAsia="楷体_GB2312"/>
          <w:sz w:val="32"/>
          <w:szCs w:val="32"/>
        </w:rPr>
        <w:t>二是统筹好京内和京外的关系，进一步向支持三城一区和十六园发展聚焦。</w:t>
      </w:r>
      <w:r>
        <w:rPr>
          <w:rFonts w:hint="eastAsia" w:ascii="仿宋_GB2312" w:eastAsia="仿宋_GB2312"/>
          <w:sz w:val="32"/>
          <w:szCs w:val="32"/>
        </w:rPr>
        <w:t>随着集团影响力不断增强和工作需要，集团在京外地区的业务不断增多。我们应处理好京内业务与京外业务之间的关系，坚持把重心放在京内业务上。希望集团积极参与中关村“一区多园”统筹发展和“三城一区”建设，推动生命科学园整体优化提升，支持建设特色园区、生态园区、创新社区，助力各分园完善创新创业服务体系、发展主导产业，推动各园区差异化、高端化和特色化发展。在向外拓展的同时，更加专注于京内园的发展。</w:t>
      </w:r>
    </w:p>
    <w:p>
      <w:pPr>
        <w:widowControl/>
        <w:adjustRightInd w:val="0"/>
        <w:snapToGrid w:val="0"/>
        <w:spacing w:line="600" w:lineRule="exact"/>
        <w:ind w:firstLine="640" w:firstLineChars="200"/>
        <w:rPr>
          <w:rFonts w:ascii="仿宋_GB2312" w:eastAsia="仿宋_GB2312"/>
          <w:sz w:val="32"/>
          <w:szCs w:val="32"/>
        </w:rPr>
      </w:pPr>
      <w:r>
        <w:rPr>
          <w:rFonts w:hint="eastAsia" w:ascii="楷体_GB2312" w:eastAsia="楷体_GB2312"/>
          <w:sz w:val="32"/>
          <w:szCs w:val="32"/>
        </w:rPr>
        <w:t>三是统筹国内国际的关系，提升全球创新资源的整合能力。中关村的国际化水平亟待提升，以发展集团为平台向海外拓展，链接全球创新人才和高端资源。一方面要继续发挥好10个海外联络处的作用，和国内的孵化联动，国内国际联动、分段协同。</w:t>
      </w:r>
      <w:r>
        <w:rPr>
          <w:rFonts w:hint="eastAsia" w:ascii="仿宋_GB2312" w:eastAsia="仿宋_GB2312"/>
          <w:sz w:val="32"/>
          <w:szCs w:val="32"/>
        </w:rPr>
        <w:t>进一步丰富“1+1+N”跨境孵化网络，发挥好中关村硅谷创新中心和中关村德国科技创新中心的桥头堡作用，为海外创新资源“引进来”和中关村企业“走出去”搭建平台，不断提升示范区国际化发展水平。同时要以发展集团为平台，研究吸引外籍高校毕业生来京创业的政策和办法，进一步扩大创新资源吸附能力。另一方面要以构建京津冀协同创新共同体为重点，进一步推进中关村与京外地区的共建园区建设；</w:t>
      </w:r>
    </w:p>
    <w:p>
      <w:pPr>
        <w:spacing w:line="600" w:lineRule="exact"/>
        <w:ind w:firstLine="640" w:firstLineChars="200"/>
        <w:rPr>
          <w:rFonts w:ascii="仿宋_GB2312" w:eastAsia="仿宋_GB2312"/>
          <w:color w:val="000000" w:themeColor="text1"/>
          <w:sz w:val="32"/>
          <w:szCs w:val="32"/>
        </w:rPr>
      </w:pPr>
      <w:r>
        <w:rPr>
          <w:rFonts w:hint="eastAsia" w:ascii="楷体_GB2312" w:eastAsia="楷体_GB2312"/>
          <w:sz w:val="32"/>
          <w:szCs w:val="32"/>
        </w:rPr>
        <w:t>四是统筹好改革创新和风险防控的关系，提升平稳发展、可持续发展、科学管理的能力。发展集团服务于科学家、创业者等充满创新活力的群体，这需要配备理解创新创业者、能提供精准服务的高素质管理团队，需要更具弹性和灵活性的、适应创新创业规律和趋势要求的业务模式。</w:t>
      </w:r>
      <w:r>
        <w:rPr>
          <w:rFonts w:hint="eastAsia" w:ascii="仿宋_GB2312" w:eastAsia="仿宋_GB2312"/>
          <w:sz w:val="32"/>
          <w:szCs w:val="32"/>
        </w:rPr>
        <w:t>发展集团业务点多面广，涉及园区开发、科技金融等业务，肩负着有服务创新创业特殊功能，业务预期存在一定的不确定性。这需要有前瞻性、战略眼光、国际视野，需要开放的思维和专业化能力，这与一般国企存在较大差别。</w:t>
      </w:r>
      <w:r>
        <w:rPr>
          <w:rFonts w:hint="eastAsia" w:ascii="仿宋_GB2312" w:eastAsia="仿宋_GB2312"/>
          <w:b/>
          <w:sz w:val="32"/>
          <w:szCs w:val="32"/>
        </w:rPr>
        <w:t>一方面</w:t>
      </w:r>
      <w:r>
        <w:rPr>
          <w:rFonts w:hint="eastAsia" w:ascii="仿宋_GB2312" w:eastAsia="仿宋_GB2312"/>
          <w:sz w:val="32"/>
          <w:szCs w:val="32"/>
        </w:rPr>
        <w:t>要以激发活力为目标积极推动改革创新，优化绩效与薪酬管理体系，推动人才管理改革，支持子公司创新发展、转型发展。</w:t>
      </w:r>
      <w:r>
        <w:rPr>
          <w:rFonts w:hint="eastAsia" w:ascii="仿宋_GB2312" w:eastAsia="仿宋_GB2312"/>
          <w:b/>
          <w:sz w:val="32"/>
          <w:szCs w:val="32"/>
        </w:rPr>
        <w:t>另一方面，</w:t>
      </w:r>
      <w:r>
        <w:rPr>
          <w:rFonts w:hint="eastAsia" w:ascii="仿宋_GB2312" w:eastAsia="仿宋_GB2312"/>
          <w:sz w:val="32"/>
          <w:szCs w:val="32"/>
        </w:rPr>
        <w:t>要重视风险防控工作，重点是债务风险防控，要探索建立金融板块风险防控体系，强化对各类风险的识别和预警能力，确保国有资产保值。如何在改革创新、风险可控之间把握平衡，这对发展集团提出了更高要求。管委会支持中发展集团列入国企改革发展试点，支持相关板块上市融资，支持对管理骨干、经营骨干加大激励力度。我们相信发展集团一定能找到创新发展和风险防控的平衡点。在坚决履行防控金融风险的前提下，凡是有利于创新发展的事项管委会都会创造条件大力支持。同志们，一年之计在于春，发展集团新一年的主要任务已经明确。中关村管委会将一如既往地支持发展集团改革创新，为集团的发展壮大、提升平台能力创造条件。希望我们双方进一步加强工作沟通联动和业务深度合作，做到“联系、联手、联动”，以更</w:t>
      </w:r>
      <w:r>
        <w:rPr>
          <w:rFonts w:hint="eastAsia" w:ascii="仿宋_GB2312" w:eastAsia="仿宋_GB2312"/>
          <w:color w:val="000000" w:themeColor="text1"/>
          <w:sz w:val="32"/>
          <w:szCs w:val="32"/>
        </w:rPr>
        <w:t>强的责任感、使命感，以时不我待、只争朝夕的精神，加快中关村国家自主创新示范区建设步伐，为全国科创中心建设作出新的更大贡献！</w:t>
      </w:r>
    </w:p>
    <w:p>
      <w:pPr>
        <w:autoSpaceDE w:val="0"/>
        <w:autoSpaceDN w:val="0"/>
        <w:adjustRightInd w:val="0"/>
        <w:spacing w:line="600" w:lineRule="exact"/>
        <w:ind w:firstLine="640" w:firstLineChars="200"/>
        <w:rPr>
          <w:sz w:val="32"/>
          <w:szCs w:val="32"/>
        </w:rPr>
      </w:pPr>
      <w:r>
        <w:rPr>
          <w:rFonts w:hint="eastAsia" w:ascii="仿宋_GB2312" w:eastAsia="仿宋_GB2312"/>
          <w:sz w:val="32"/>
          <w:szCs w:val="32"/>
        </w:rPr>
        <w:t>我就讲这些。谢谢大家！</w:t>
      </w:r>
    </w:p>
    <w:sectPr>
      <w:footerReference r:id="rId3" w:type="default"/>
      <w:pgSz w:w="11906" w:h="16838"/>
      <w:pgMar w:top="2098" w:right="1474" w:bottom="1361" w:left="1587" w:header="851" w:footer="992" w:gutter="0"/>
      <w:pgNumType w:start="1"/>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altName w:val="微软雅黑"/>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sdt>
                          <w:sdtPr>
                            <w:id w:val="660244"/>
                          </w:sdtPr>
                          <w:sdtContent>
                            <w:sdt>
                              <w:sdtPr>
                                <w:id w:val="98381352"/>
                              </w:sdtPr>
                              <w:sdtContent>
                                <w:p>
                                  <w:pPr>
                                    <w:pStyle w:val="3"/>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ins w:id="0" w:author="杨静" w:date="2018-11-12T13:25:00Z">
                                    <w:r>
                                      <w:rPr>
                                        <w:b/>
                                      </w:rPr>
                                      <w:t>9</w:t>
                                    </w:r>
                                  </w:ins>
                                  <w:del w:id="1" w:author="杨静" w:date="2018-02-12T09:25:00Z">
                                    <w:r>
                                      <w:rPr>
                                        <w:b/>
                                      </w:rPr>
                                      <w:delText>8</w:delText>
                                    </w:r>
                                  </w:del>
                                  <w:r>
                                    <w:rPr>
                                      <w:b/>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sdt>
                    <w:sdtPr>
                      <w:id w:val="660244"/>
                    </w:sdtPr>
                    <w:sdtContent>
                      <w:sdt>
                        <w:sdtPr>
                          <w:id w:val="98381352"/>
                        </w:sdtPr>
                        <w:sdtContent>
                          <w:p>
                            <w:pPr>
                              <w:pStyle w:val="3"/>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ins w:id="2" w:author="杨静" w:date="2018-11-12T13:25:00Z">
                              <w:r>
                                <w:rPr>
                                  <w:b/>
                                </w:rPr>
                                <w:t>9</w:t>
                              </w:r>
                            </w:ins>
                            <w:del w:id="3" w:author="杨静" w:date="2018-02-12T09:25:00Z">
                              <w:r>
                                <w:rPr>
                                  <w:b/>
                                </w:rPr>
                                <w:delText>8</w:delText>
                              </w:r>
                            </w:del>
                            <w:r>
                              <w:rPr>
                                <w:b/>
                                <w:sz w:val="24"/>
                                <w:szCs w:val="24"/>
                              </w:rPr>
                              <w:fldChar w:fldCharType="end"/>
                            </w:r>
                          </w:p>
                        </w:sdtContent>
                      </w:sdt>
                    </w:sdtContent>
                  </w:sdt>
                  <w:p/>
                </w:txbxContent>
              </v:textbox>
            </v:shape>
          </w:pict>
        </mc:Fallback>
      </mc:AlternateContent>
    </w:r>
  </w:p>
  <w:p>
    <w:pPr>
      <w:pStyle w:val="3"/>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杨静">
    <w15:presenceInfo w15:providerId="None" w15:userId="杨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100000" w:hash="7a9S9MTicdLyPZ9hx63R2pKqRZs=" w:salt="Ujn5JN3WJTp8w+GPlJkj5g=="/>
  <w:defaultTabStop w:val="42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EB2"/>
    <w:rsid w:val="00010619"/>
    <w:rsid w:val="00061C25"/>
    <w:rsid w:val="000761DE"/>
    <w:rsid w:val="000A218D"/>
    <w:rsid w:val="000B7683"/>
    <w:rsid w:val="000D1AD3"/>
    <w:rsid w:val="000D7B09"/>
    <w:rsid w:val="000E45D0"/>
    <w:rsid w:val="00115A81"/>
    <w:rsid w:val="002205DD"/>
    <w:rsid w:val="00230535"/>
    <w:rsid w:val="00272FEA"/>
    <w:rsid w:val="002A7C12"/>
    <w:rsid w:val="002C6BBF"/>
    <w:rsid w:val="002C77A5"/>
    <w:rsid w:val="002E70D0"/>
    <w:rsid w:val="002F5D81"/>
    <w:rsid w:val="00315D38"/>
    <w:rsid w:val="00384E60"/>
    <w:rsid w:val="00387D9E"/>
    <w:rsid w:val="00392757"/>
    <w:rsid w:val="003A50F4"/>
    <w:rsid w:val="003F028E"/>
    <w:rsid w:val="004054F7"/>
    <w:rsid w:val="00434D23"/>
    <w:rsid w:val="00440605"/>
    <w:rsid w:val="00463D77"/>
    <w:rsid w:val="0048101B"/>
    <w:rsid w:val="004F03A8"/>
    <w:rsid w:val="00542112"/>
    <w:rsid w:val="00584C28"/>
    <w:rsid w:val="005C5F0F"/>
    <w:rsid w:val="00611D25"/>
    <w:rsid w:val="0061402E"/>
    <w:rsid w:val="0062239C"/>
    <w:rsid w:val="00663B8D"/>
    <w:rsid w:val="00670DAE"/>
    <w:rsid w:val="007373A2"/>
    <w:rsid w:val="007D151C"/>
    <w:rsid w:val="007D66F9"/>
    <w:rsid w:val="00801E86"/>
    <w:rsid w:val="00802F21"/>
    <w:rsid w:val="00814732"/>
    <w:rsid w:val="00862560"/>
    <w:rsid w:val="0086456D"/>
    <w:rsid w:val="008D09E9"/>
    <w:rsid w:val="008F50DA"/>
    <w:rsid w:val="00A01B65"/>
    <w:rsid w:val="00A65D14"/>
    <w:rsid w:val="00A9070A"/>
    <w:rsid w:val="00AA5255"/>
    <w:rsid w:val="00AE73EB"/>
    <w:rsid w:val="00B43366"/>
    <w:rsid w:val="00B465CA"/>
    <w:rsid w:val="00BE3828"/>
    <w:rsid w:val="00BE6A27"/>
    <w:rsid w:val="00C15EB2"/>
    <w:rsid w:val="00C325AD"/>
    <w:rsid w:val="00CA2B64"/>
    <w:rsid w:val="00CA54DC"/>
    <w:rsid w:val="00CC7A2D"/>
    <w:rsid w:val="00CD23B2"/>
    <w:rsid w:val="00D62EE6"/>
    <w:rsid w:val="00D86638"/>
    <w:rsid w:val="00E47DB6"/>
    <w:rsid w:val="00EC4821"/>
    <w:rsid w:val="00F43605"/>
    <w:rsid w:val="00F569C5"/>
    <w:rsid w:val="00F637C6"/>
    <w:rsid w:val="012302CF"/>
    <w:rsid w:val="050A498B"/>
    <w:rsid w:val="06D21969"/>
    <w:rsid w:val="0929467D"/>
    <w:rsid w:val="0C282CE5"/>
    <w:rsid w:val="0E8800BD"/>
    <w:rsid w:val="0FE01605"/>
    <w:rsid w:val="12F823E1"/>
    <w:rsid w:val="1336230D"/>
    <w:rsid w:val="14DC2CED"/>
    <w:rsid w:val="15E865B4"/>
    <w:rsid w:val="1D98376C"/>
    <w:rsid w:val="20494315"/>
    <w:rsid w:val="27695DFA"/>
    <w:rsid w:val="2B5E791A"/>
    <w:rsid w:val="2CA73863"/>
    <w:rsid w:val="2DC72BDC"/>
    <w:rsid w:val="2DE445DB"/>
    <w:rsid w:val="2E346B6C"/>
    <w:rsid w:val="2E3739C8"/>
    <w:rsid w:val="2F0A76E4"/>
    <w:rsid w:val="319B7531"/>
    <w:rsid w:val="343A30F4"/>
    <w:rsid w:val="38CB0EC5"/>
    <w:rsid w:val="3E512F7A"/>
    <w:rsid w:val="3ECB74A9"/>
    <w:rsid w:val="3FF9545E"/>
    <w:rsid w:val="40DD1234"/>
    <w:rsid w:val="419527D8"/>
    <w:rsid w:val="437A67F1"/>
    <w:rsid w:val="4508545B"/>
    <w:rsid w:val="456066B8"/>
    <w:rsid w:val="45F53D1C"/>
    <w:rsid w:val="47D47CC6"/>
    <w:rsid w:val="486238F6"/>
    <w:rsid w:val="49201D9E"/>
    <w:rsid w:val="4AD3192D"/>
    <w:rsid w:val="51D53BF6"/>
    <w:rsid w:val="54AC5C63"/>
    <w:rsid w:val="54E16FAF"/>
    <w:rsid w:val="555551B1"/>
    <w:rsid w:val="5BD43DAF"/>
    <w:rsid w:val="5F500C3C"/>
    <w:rsid w:val="66C5408D"/>
    <w:rsid w:val="6A601FCC"/>
    <w:rsid w:val="6CF554A8"/>
    <w:rsid w:val="73CB106E"/>
    <w:rsid w:val="74337CDA"/>
    <w:rsid w:val="7560745B"/>
    <w:rsid w:val="75784F2F"/>
    <w:rsid w:val="779A3893"/>
    <w:rsid w:val="784D2D34"/>
    <w:rsid w:val="790E1200"/>
    <w:rsid w:val="7D4D6EF9"/>
    <w:rsid w:val="7DA80951"/>
    <w:rsid w:val="7EE42248"/>
    <w:rsid w:val="7F166E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68C025-E140-4728-AA32-0C340411D9A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787</Words>
  <Characters>4486</Characters>
  <Lines>37</Lines>
  <Paragraphs>10</Paragraphs>
  <TotalTime>2</TotalTime>
  <ScaleCrop>false</ScaleCrop>
  <LinksUpToDate>false</LinksUpToDate>
  <CharactersWithSpaces>5263</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2018-02-07T04:47:00Z</dcterms:created>
  <dc:creator>wsdj</dc:creator>
  <cp:lastModifiedBy>杨静</cp:lastModifiedBy>
  <cp:lastPrinted>2018-02-11T00:53:00Z</cp:lastPrinted>
  <dcterms:modified xsi:type="dcterms:W3CDTF">2018-11-15T09:16:33Z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