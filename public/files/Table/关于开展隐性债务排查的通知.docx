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916" w:rsidRDefault="00CA0916" w:rsidP="00CA0916">
      <w:pPr>
        <w:spacing w:line="580" w:lineRule="exact"/>
        <w:jc w:val="center"/>
        <w:rPr>
          <w:ins w:id="0" w:author="汤滢" w:date="2018-08-27T15:12:00Z"/>
          <w:rFonts w:ascii="方正小标宋简体" w:eastAsia="方正小标宋简体"/>
          <w:sz w:val="44"/>
          <w:szCs w:val="44"/>
        </w:rPr>
      </w:pPr>
      <w:ins w:id="1" w:author="汤滢" w:date="2018-08-27T15:12:00Z">
        <w:r>
          <w:rPr>
            <w:rFonts w:ascii="方正小标宋简体" w:eastAsia="方正小标宋简体" w:hint="eastAsia"/>
            <w:sz w:val="44"/>
            <w:szCs w:val="44"/>
          </w:rPr>
          <w:t>关于开展隐性债务排查的通知</w:t>
        </w:r>
      </w:ins>
    </w:p>
    <w:p w:rsidR="00CA0916" w:rsidRDefault="00CA0916" w:rsidP="00CA0916">
      <w:pPr>
        <w:spacing w:line="580" w:lineRule="exact"/>
        <w:rPr>
          <w:ins w:id="2" w:author="汤滢" w:date="2018-08-27T15:12:00Z"/>
          <w:rFonts w:ascii="仿宋" w:eastAsia="仿宋" w:hAnsi="仿宋"/>
          <w:sz w:val="32"/>
          <w:szCs w:val="32"/>
        </w:rPr>
      </w:pPr>
    </w:p>
    <w:p w:rsidR="00CA0916" w:rsidRDefault="00CA0916" w:rsidP="00CA0916">
      <w:pPr>
        <w:spacing w:line="580" w:lineRule="exact"/>
        <w:rPr>
          <w:ins w:id="3" w:author="汤滢" w:date="2018-08-27T15:12:00Z"/>
          <w:rFonts w:ascii="仿宋" w:eastAsia="仿宋" w:hAnsi="仿宋"/>
          <w:sz w:val="32"/>
          <w:szCs w:val="32"/>
        </w:rPr>
      </w:pPr>
      <w:ins w:id="4" w:author="汤滢" w:date="2018-08-27T15:12:00Z">
        <w:r>
          <w:rPr>
            <w:rFonts w:ascii="仿宋" w:eastAsia="仿宋" w:hAnsi="仿宋" w:hint="eastAsia"/>
            <w:sz w:val="32"/>
            <w:szCs w:val="32"/>
          </w:rPr>
          <w:t>各部（室）、各子公司：</w:t>
        </w:r>
      </w:ins>
    </w:p>
    <w:p w:rsidR="00CA0916" w:rsidRDefault="00CA0916" w:rsidP="00CA0916">
      <w:pPr>
        <w:spacing w:line="580" w:lineRule="exact"/>
        <w:ind w:firstLineChars="200" w:firstLine="640"/>
        <w:rPr>
          <w:ins w:id="5" w:author="汤滢" w:date="2018-08-27T15:12:00Z"/>
          <w:rFonts w:ascii="仿宋" w:eastAsia="仿宋" w:hAnsi="仿宋"/>
          <w:sz w:val="32"/>
          <w:szCs w:val="32"/>
        </w:rPr>
      </w:pPr>
      <w:ins w:id="6" w:author="汤滢" w:date="2018-08-27T15:12:00Z">
        <w:r>
          <w:rPr>
            <w:rFonts w:ascii="仿宋" w:eastAsia="仿宋" w:hAnsi="仿宋" w:hint="eastAsia"/>
            <w:sz w:val="32"/>
            <w:szCs w:val="32"/>
          </w:rPr>
          <w:t>为了进一步贯彻落实党的十九大精神，打好防范化解重大风险攻坚战，做好系统性风险的预判预控，实现资金有效平衡，为集团改革发展和“十三五”战略目标实现提供有力支撑，按照集团领导要求，在集团系统内开展涉政府隐性债务事项及集团自身债务风险排查工作，有关要求通知如下：</w:t>
        </w:r>
      </w:ins>
    </w:p>
    <w:p w:rsidR="00CA0916" w:rsidRPr="001E33DE" w:rsidRDefault="00CA0916" w:rsidP="00CA0916">
      <w:pPr>
        <w:spacing w:line="580" w:lineRule="exact"/>
        <w:ind w:firstLineChars="200" w:firstLine="640"/>
        <w:rPr>
          <w:ins w:id="7" w:author="汤滢" w:date="2018-08-27T15:12:00Z"/>
          <w:rFonts w:ascii="黑体" w:eastAsia="黑体" w:hAnsi="仿宋"/>
          <w:sz w:val="32"/>
          <w:szCs w:val="32"/>
        </w:rPr>
      </w:pPr>
      <w:ins w:id="8" w:author="汤滢" w:date="2018-08-27T15:12:00Z">
        <w:r w:rsidRPr="001E33DE">
          <w:rPr>
            <w:rFonts w:ascii="黑体" w:eastAsia="黑体" w:hAnsi="仿宋" w:hint="eastAsia"/>
            <w:sz w:val="32"/>
            <w:szCs w:val="32"/>
          </w:rPr>
          <w:t>一、排查范围</w:t>
        </w:r>
      </w:ins>
    </w:p>
    <w:p w:rsidR="00CA0916" w:rsidRPr="001F3F73" w:rsidRDefault="00CA0916" w:rsidP="00CA0916">
      <w:pPr>
        <w:spacing w:line="580" w:lineRule="exact"/>
        <w:ind w:firstLineChars="200" w:firstLine="640"/>
        <w:rPr>
          <w:ins w:id="9" w:author="汤滢" w:date="2018-08-27T15:12:00Z"/>
          <w:rFonts w:ascii="楷体_GB2312" w:eastAsia="楷体_GB2312" w:hAnsi="仿宋"/>
          <w:sz w:val="32"/>
          <w:szCs w:val="32"/>
        </w:rPr>
      </w:pPr>
      <w:ins w:id="10" w:author="汤滢" w:date="2018-08-27T15:12:00Z">
        <w:r w:rsidRPr="001F3F73">
          <w:rPr>
            <w:rFonts w:ascii="楷体_GB2312" w:eastAsia="楷体_GB2312" w:hAnsi="仿宋" w:hint="eastAsia"/>
            <w:sz w:val="32"/>
            <w:szCs w:val="32"/>
          </w:rPr>
          <w:t>（一）与集团或子公司有关的地方政府隐性债务</w:t>
        </w:r>
      </w:ins>
    </w:p>
    <w:p w:rsidR="00CA0916" w:rsidRDefault="00CA0916" w:rsidP="00CA0916">
      <w:pPr>
        <w:spacing w:line="580" w:lineRule="exact"/>
        <w:ind w:firstLineChars="200" w:firstLine="640"/>
        <w:rPr>
          <w:ins w:id="11" w:author="汤滢" w:date="2018-08-27T15:12:00Z"/>
          <w:rFonts w:ascii="仿宋" w:eastAsia="仿宋" w:hAnsi="仿宋"/>
          <w:sz w:val="32"/>
          <w:szCs w:val="32"/>
        </w:rPr>
      </w:pPr>
      <w:ins w:id="12" w:author="汤滢" w:date="2018-08-27T15:12:00Z">
        <w:r>
          <w:rPr>
            <w:rFonts w:ascii="仿宋" w:eastAsia="仿宋" w:hAnsi="仿宋" w:hint="eastAsia"/>
            <w:sz w:val="32"/>
            <w:szCs w:val="32"/>
          </w:rPr>
          <w:t>按照党中央“</w:t>
        </w:r>
        <w:r w:rsidRPr="002B4609">
          <w:rPr>
            <w:rFonts w:ascii="仿宋" w:eastAsia="仿宋" w:hAnsi="仿宋" w:hint="eastAsia"/>
            <w:sz w:val="32"/>
            <w:szCs w:val="32"/>
          </w:rPr>
          <w:t>坚决遏制隐性债务增量，稳妥化解隐性债务存量</w:t>
        </w:r>
        <w:r>
          <w:rPr>
            <w:rFonts w:ascii="仿宋" w:eastAsia="仿宋" w:hAnsi="仿宋" w:hint="eastAsia"/>
            <w:sz w:val="32"/>
            <w:szCs w:val="32"/>
          </w:rPr>
          <w:t>”的总体要求，地方政府隐性债务是督查审计的重点，也是亟待处置的风险隐患。为了防范和化解集团或子公司作为政府隐性债务相关主体可能导致的系统性风险，请各单位对涉及政府隐性债务的以下事项进行梳理，并按附表1的要求如实填报相关信息：</w:t>
        </w:r>
      </w:ins>
    </w:p>
    <w:p w:rsidR="00CA0916" w:rsidRDefault="00CA0916" w:rsidP="00CA0916">
      <w:pPr>
        <w:spacing w:line="580" w:lineRule="exact"/>
        <w:ind w:firstLineChars="200" w:firstLine="640"/>
        <w:rPr>
          <w:ins w:id="13" w:author="汤滢" w:date="2018-08-27T15:12:00Z"/>
          <w:rFonts w:ascii="仿宋" w:eastAsia="仿宋" w:hAnsi="仿宋"/>
          <w:sz w:val="32"/>
          <w:szCs w:val="32"/>
        </w:rPr>
      </w:pPr>
      <w:ins w:id="14" w:author="汤滢" w:date="2018-08-27T15:12:00Z">
        <w:r>
          <w:rPr>
            <w:rFonts w:ascii="仿宋" w:eastAsia="仿宋" w:hAnsi="仿宋" w:hint="eastAsia"/>
            <w:sz w:val="32"/>
            <w:szCs w:val="32"/>
          </w:rPr>
          <w:t>1、由集团或子公司替地方</w:t>
        </w:r>
        <w:r w:rsidRPr="002B4609">
          <w:rPr>
            <w:rFonts w:ascii="仿宋" w:eastAsia="仿宋" w:hAnsi="仿宋" w:hint="eastAsia"/>
            <w:sz w:val="32"/>
            <w:szCs w:val="32"/>
          </w:rPr>
          <w:t>政府</w:t>
        </w:r>
        <w:r>
          <w:rPr>
            <w:rFonts w:ascii="仿宋" w:eastAsia="仿宋" w:hAnsi="仿宋" w:hint="eastAsia"/>
            <w:sz w:val="32"/>
            <w:szCs w:val="32"/>
          </w:rPr>
          <w:t>或其融资平台</w:t>
        </w:r>
        <w:r w:rsidRPr="002B4609">
          <w:rPr>
            <w:rFonts w:ascii="仿宋" w:eastAsia="仿宋" w:hAnsi="仿宋" w:hint="eastAsia"/>
            <w:sz w:val="32"/>
            <w:szCs w:val="32"/>
          </w:rPr>
          <w:t>举借，由</w:t>
        </w:r>
        <w:r>
          <w:rPr>
            <w:rFonts w:ascii="仿宋" w:eastAsia="仿宋" w:hAnsi="仿宋" w:hint="eastAsia"/>
            <w:sz w:val="32"/>
            <w:szCs w:val="32"/>
          </w:rPr>
          <w:t>地方</w:t>
        </w:r>
        <w:r w:rsidRPr="002B4609">
          <w:rPr>
            <w:rFonts w:ascii="仿宋" w:eastAsia="仿宋" w:hAnsi="仿宋" w:hint="eastAsia"/>
            <w:sz w:val="32"/>
            <w:szCs w:val="32"/>
          </w:rPr>
          <w:t>政府提供担保或财政资金支持偿还的债务</w:t>
        </w:r>
        <w:r>
          <w:rPr>
            <w:rFonts w:ascii="仿宋" w:eastAsia="仿宋" w:hAnsi="仿宋" w:hint="eastAsia"/>
            <w:sz w:val="32"/>
            <w:szCs w:val="32"/>
          </w:rPr>
          <w:t>；</w:t>
        </w:r>
      </w:ins>
    </w:p>
    <w:p w:rsidR="00CA0916" w:rsidRDefault="00CA0916" w:rsidP="00CA0916">
      <w:pPr>
        <w:spacing w:line="580" w:lineRule="exact"/>
        <w:ind w:firstLineChars="200" w:firstLine="640"/>
        <w:rPr>
          <w:ins w:id="15" w:author="汤滢" w:date="2018-08-27T15:12:00Z"/>
          <w:rFonts w:ascii="仿宋" w:eastAsia="仿宋" w:hAnsi="仿宋"/>
          <w:sz w:val="32"/>
          <w:szCs w:val="32"/>
        </w:rPr>
      </w:pPr>
      <w:ins w:id="16" w:author="汤滢" w:date="2018-08-27T15:12:00Z">
        <w:r>
          <w:rPr>
            <w:rFonts w:ascii="仿宋" w:eastAsia="仿宋" w:hAnsi="仿宋" w:hint="eastAsia"/>
            <w:sz w:val="32"/>
            <w:szCs w:val="32"/>
          </w:rPr>
          <w:t>2、本单位与政府合作投资或开发项目、政府采购我方服务等过程中，政府方作出</w:t>
        </w:r>
        <w:r w:rsidRPr="001E33DE">
          <w:rPr>
            <w:rFonts w:ascii="仿宋" w:eastAsia="仿宋" w:hAnsi="仿宋" w:hint="eastAsia"/>
            <w:sz w:val="32"/>
            <w:szCs w:val="32"/>
          </w:rPr>
          <w:t>约定回购投资本金、承诺保底收益等</w:t>
        </w:r>
        <w:r>
          <w:rPr>
            <w:rFonts w:ascii="仿宋" w:eastAsia="仿宋" w:hAnsi="仿宋" w:hint="eastAsia"/>
            <w:sz w:val="32"/>
            <w:szCs w:val="32"/>
          </w:rPr>
          <w:t>事项；</w:t>
        </w:r>
      </w:ins>
    </w:p>
    <w:p w:rsidR="00CA0916" w:rsidRPr="002C0616" w:rsidRDefault="00CA0916" w:rsidP="00CA0916">
      <w:pPr>
        <w:spacing w:line="580" w:lineRule="exact"/>
        <w:ind w:firstLineChars="200" w:firstLine="640"/>
        <w:rPr>
          <w:ins w:id="17" w:author="汤滢" w:date="2018-08-27T15:12:00Z"/>
          <w:rFonts w:ascii="仿宋" w:eastAsia="仿宋" w:hAnsi="仿宋"/>
          <w:sz w:val="32"/>
          <w:szCs w:val="32"/>
        </w:rPr>
      </w:pPr>
      <w:ins w:id="18" w:author="汤滢" w:date="2018-08-27T15:12:00Z">
        <w:r>
          <w:rPr>
            <w:rFonts w:ascii="仿宋" w:eastAsia="仿宋" w:hAnsi="仿宋" w:hint="eastAsia"/>
            <w:sz w:val="32"/>
            <w:szCs w:val="32"/>
          </w:rPr>
          <w:t>3、本单位参与通过建设-移交（BT）、委托代建、带资承包等方式变相增加政府隐性债务的相关事项。</w:t>
        </w:r>
      </w:ins>
    </w:p>
    <w:p w:rsidR="00CA0916" w:rsidRPr="001F3F73" w:rsidRDefault="00CA0916" w:rsidP="00CA0916">
      <w:pPr>
        <w:spacing w:line="580" w:lineRule="exact"/>
        <w:ind w:firstLineChars="200" w:firstLine="640"/>
        <w:rPr>
          <w:ins w:id="19" w:author="汤滢" w:date="2018-08-27T15:12:00Z"/>
          <w:rFonts w:ascii="楷体_GB2312" w:eastAsia="楷体_GB2312" w:hAnsi="仿宋"/>
          <w:sz w:val="32"/>
          <w:szCs w:val="32"/>
        </w:rPr>
      </w:pPr>
      <w:ins w:id="20" w:author="汤滢" w:date="2018-08-27T15:12:00Z">
        <w:r w:rsidRPr="001F3F73">
          <w:rPr>
            <w:rFonts w:ascii="楷体_GB2312" w:eastAsia="楷体_GB2312" w:hAnsi="仿宋" w:hint="eastAsia"/>
            <w:sz w:val="32"/>
            <w:szCs w:val="32"/>
          </w:rPr>
          <w:t>（二）</w:t>
        </w:r>
        <w:r>
          <w:rPr>
            <w:rFonts w:ascii="楷体_GB2312" w:eastAsia="楷体_GB2312" w:hAnsi="仿宋" w:hint="eastAsia"/>
            <w:sz w:val="32"/>
            <w:szCs w:val="32"/>
          </w:rPr>
          <w:t>可能</w:t>
        </w:r>
        <w:r w:rsidRPr="001F3F73">
          <w:rPr>
            <w:rFonts w:ascii="楷体_GB2312" w:eastAsia="楷体_GB2312" w:hAnsi="仿宋" w:hint="eastAsia"/>
            <w:sz w:val="32"/>
            <w:szCs w:val="32"/>
          </w:rPr>
          <w:t>导致集团或子公司潜在偿付义务的事项</w:t>
        </w:r>
      </w:ins>
    </w:p>
    <w:p w:rsidR="00CA0916" w:rsidRDefault="00CA0916" w:rsidP="00CA0916">
      <w:pPr>
        <w:spacing w:line="580" w:lineRule="exact"/>
        <w:ind w:firstLineChars="200" w:firstLine="640"/>
        <w:rPr>
          <w:ins w:id="21" w:author="汤滢" w:date="2018-08-27T15:12:00Z"/>
          <w:rFonts w:ascii="仿宋" w:eastAsia="仿宋" w:hAnsi="仿宋"/>
          <w:sz w:val="32"/>
          <w:szCs w:val="32"/>
        </w:rPr>
      </w:pPr>
      <w:ins w:id="22" w:author="汤滢" w:date="2018-08-27T15:12:00Z">
        <w:r>
          <w:rPr>
            <w:rFonts w:ascii="仿宋" w:eastAsia="仿宋" w:hAnsi="仿宋" w:hint="eastAsia"/>
            <w:sz w:val="32"/>
            <w:szCs w:val="32"/>
          </w:rPr>
          <w:t>为了全面掌握集团系统内的债务风险情况，请各单位对可能导致集团或子公司潜在偿付义务的事项进行排查梳理，并按附表2的要求如实填报相关信息：</w:t>
        </w:r>
      </w:ins>
    </w:p>
    <w:p w:rsidR="00CA0916" w:rsidRDefault="00CA0916" w:rsidP="00CA0916">
      <w:pPr>
        <w:spacing w:line="580" w:lineRule="exact"/>
        <w:ind w:firstLineChars="200" w:firstLine="640"/>
        <w:rPr>
          <w:ins w:id="23" w:author="汤滢" w:date="2018-08-27T15:12:00Z"/>
          <w:rFonts w:ascii="仿宋" w:eastAsia="仿宋" w:hAnsi="仿宋"/>
          <w:sz w:val="32"/>
          <w:szCs w:val="32"/>
        </w:rPr>
      </w:pPr>
      <w:ins w:id="24" w:author="汤滢" w:date="2018-08-27T15:12:00Z">
        <w:r>
          <w:rPr>
            <w:rFonts w:ascii="仿宋" w:eastAsia="仿宋" w:hAnsi="仿宋" w:hint="eastAsia"/>
            <w:sz w:val="32"/>
            <w:szCs w:val="32"/>
          </w:rPr>
          <w:t>1、对外担保事项（经营性担保除外）；</w:t>
        </w:r>
        <w:r w:rsidRPr="001E33DE">
          <w:rPr>
            <w:rFonts w:ascii="仿宋" w:eastAsia="仿宋" w:hAnsi="仿宋" w:hint="eastAsia"/>
            <w:sz w:val="32"/>
            <w:szCs w:val="32"/>
          </w:rPr>
          <w:t>差额补足约定</w:t>
        </w:r>
        <w:r>
          <w:rPr>
            <w:rFonts w:ascii="仿宋" w:eastAsia="仿宋" w:hAnsi="仿宋" w:hint="eastAsia"/>
            <w:sz w:val="32"/>
            <w:szCs w:val="32"/>
          </w:rPr>
          <w:t>事项；</w:t>
        </w:r>
      </w:ins>
    </w:p>
    <w:p w:rsidR="00CA0916" w:rsidRDefault="00CA0916" w:rsidP="00CA0916">
      <w:pPr>
        <w:spacing w:line="580" w:lineRule="exact"/>
        <w:ind w:firstLineChars="200" w:firstLine="640"/>
        <w:rPr>
          <w:ins w:id="25" w:author="汤滢" w:date="2018-08-27T15:12:00Z"/>
          <w:rFonts w:ascii="仿宋" w:eastAsia="仿宋" w:hAnsi="仿宋"/>
          <w:sz w:val="32"/>
          <w:szCs w:val="32"/>
        </w:rPr>
      </w:pPr>
      <w:ins w:id="26" w:author="汤滢" w:date="2018-08-27T15:12:00Z">
        <w:r>
          <w:rPr>
            <w:rFonts w:ascii="仿宋" w:eastAsia="仿宋" w:hAnsi="仿宋" w:hint="eastAsia"/>
            <w:sz w:val="32"/>
            <w:szCs w:val="32"/>
          </w:rPr>
          <w:t>2、基金投资、项目投资等投资协议中，对其他方作出的股权回购承诺事项；</w:t>
        </w:r>
      </w:ins>
    </w:p>
    <w:p w:rsidR="00CA0916" w:rsidRDefault="00CA0916" w:rsidP="00CA0916">
      <w:pPr>
        <w:spacing w:line="580" w:lineRule="exact"/>
        <w:ind w:firstLineChars="200" w:firstLine="640"/>
        <w:rPr>
          <w:ins w:id="27" w:author="汤滢" w:date="2018-08-27T15:12:00Z"/>
          <w:rFonts w:ascii="仿宋" w:eastAsia="仿宋" w:hAnsi="仿宋"/>
          <w:sz w:val="32"/>
          <w:szCs w:val="32"/>
        </w:rPr>
      </w:pPr>
      <w:ins w:id="28" w:author="汤滢" w:date="2018-08-27T15:12:00Z">
        <w:r>
          <w:rPr>
            <w:rFonts w:ascii="仿宋" w:eastAsia="仿宋" w:hAnsi="仿宋" w:hint="eastAsia"/>
            <w:sz w:val="32"/>
            <w:szCs w:val="32"/>
          </w:rPr>
          <w:t>3、基金投资、项目投资等投资协议中，对其他方作出承诺保本、保底收益事项；</w:t>
        </w:r>
      </w:ins>
    </w:p>
    <w:p w:rsidR="00CA0916" w:rsidRDefault="00CA0916" w:rsidP="00CA0916">
      <w:pPr>
        <w:spacing w:line="580" w:lineRule="exact"/>
        <w:ind w:firstLineChars="200" w:firstLine="640"/>
        <w:rPr>
          <w:ins w:id="29" w:author="汤滢" w:date="2018-08-27T15:12:00Z"/>
          <w:rFonts w:ascii="仿宋" w:eastAsia="仿宋" w:hAnsi="仿宋"/>
          <w:sz w:val="32"/>
          <w:szCs w:val="32"/>
        </w:rPr>
      </w:pPr>
      <w:ins w:id="30" w:author="汤滢" w:date="2018-08-27T15:12:00Z">
        <w:r>
          <w:rPr>
            <w:rFonts w:ascii="仿宋" w:eastAsia="仿宋" w:hAnsi="仿宋" w:hint="eastAsia"/>
            <w:sz w:val="32"/>
            <w:szCs w:val="32"/>
          </w:rPr>
          <w:t>4、未履行完毕的出资承诺事项；</w:t>
        </w:r>
      </w:ins>
    </w:p>
    <w:p w:rsidR="00CA0916" w:rsidRDefault="00CA0916" w:rsidP="00CA0916">
      <w:pPr>
        <w:spacing w:line="580" w:lineRule="exact"/>
        <w:ind w:firstLineChars="200" w:firstLine="640"/>
        <w:rPr>
          <w:ins w:id="31" w:author="汤滢" w:date="2018-08-27T15:12:00Z"/>
          <w:rFonts w:ascii="仿宋" w:eastAsia="仿宋" w:hAnsi="仿宋"/>
          <w:sz w:val="32"/>
          <w:szCs w:val="32"/>
        </w:rPr>
      </w:pPr>
      <w:ins w:id="32" w:author="汤滢" w:date="2018-08-27T15:12:00Z">
        <w:r>
          <w:rPr>
            <w:rFonts w:ascii="仿宋" w:eastAsia="仿宋" w:hAnsi="仿宋" w:hint="eastAsia"/>
            <w:sz w:val="32"/>
            <w:szCs w:val="32"/>
          </w:rPr>
          <w:t>5、未入账、无明确书面约定，但已对外承诺的其他潜在支出事项。</w:t>
        </w:r>
      </w:ins>
    </w:p>
    <w:p w:rsidR="00CA0916" w:rsidRPr="001F3F73" w:rsidRDefault="00CA0916" w:rsidP="00CA0916">
      <w:pPr>
        <w:spacing w:line="580" w:lineRule="exact"/>
        <w:ind w:firstLineChars="200" w:firstLine="640"/>
        <w:rPr>
          <w:ins w:id="33" w:author="汤滢" w:date="2018-08-27T15:12:00Z"/>
          <w:rFonts w:ascii="黑体" w:eastAsia="黑体" w:hAnsi="仿宋"/>
          <w:sz w:val="32"/>
          <w:szCs w:val="32"/>
        </w:rPr>
      </w:pPr>
      <w:ins w:id="34" w:author="汤滢" w:date="2018-08-27T15:12:00Z">
        <w:r w:rsidRPr="001F3F73">
          <w:rPr>
            <w:rFonts w:ascii="黑体" w:eastAsia="黑体" w:hAnsi="仿宋" w:hint="eastAsia"/>
            <w:sz w:val="32"/>
            <w:szCs w:val="32"/>
          </w:rPr>
          <w:t>二、信息报送要求</w:t>
        </w:r>
      </w:ins>
    </w:p>
    <w:p w:rsidR="00CA0916" w:rsidRDefault="00CA0916" w:rsidP="00CA0916">
      <w:pPr>
        <w:spacing w:line="580" w:lineRule="exact"/>
        <w:ind w:firstLineChars="200" w:firstLine="640"/>
        <w:rPr>
          <w:ins w:id="35" w:author="汤滢" w:date="2018-08-27T15:12:00Z"/>
          <w:rFonts w:ascii="仿宋" w:eastAsia="仿宋" w:hAnsi="仿宋"/>
          <w:sz w:val="32"/>
          <w:szCs w:val="32"/>
        </w:rPr>
      </w:pPr>
      <w:ins w:id="36" w:author="汤滢" w:date="2018-08-27T15:12:00Z">
        <w:r>
          <w:rPr>
            <w:rFonts w:ascii="仿宋" w:eastAsia="仿宋" w:hAnsi="仿宋" w:hint="eastAsia"/>
            <w:sz w:val="32"/>
            <w:szCs w:val="32"/>
          </w:rPr>
          <w:t>请各单位于8月31日（本周五）下班前，将填好的表格加盖公章后，</w:t>
        </w:r>
        <w:r w:rsidRPr="00E1037D">
          <w:rPr>
            <w:rFonts w:ascii="仿宋" w:eastAsia="仿宋" w:hAnsi="仿宋" w:hint="eastAsia"/>
            <w:sz w:val="32"/>
            <w:szCs w:val="32"/>
          </w:rPr>
          <w:t>以扫描件形式发送至集团风险管理部于雪</w:t>
        </w:r>
        <w:r>
          <w:rPr>
            <w:rFonts w:ascii="仿宋" w:eastAsia="仿宋" w:hAnsi="仿宋" w:hint="eastAsia"/>
            <w:sz w:val="32"/>
            <w:szCs w:val="32"/>
          </w:rPr>
          <w:t>邮箱</w:t>
        </w:r>
        <w:r w:rsidRPr="00E1037D">
          <w:rPr>
            <w:rFonts w:ascii="仿宋" w:eastAsia="仿宋" w:hAnsi="仿宋" w:hint="eastAsia"/>
            <w:sz w:val="32"/>
            <w:szCs w:val="32"/>
          </w:rPr>
          <w:t>yuxue@zgcgroup.com.cn</w:t>
        </w:r>
        <w:r>
          <w:rPr>
            <w:rFonts w:ascii="仿宋" w:eastAsia="仿宋" w:hAnsi="仿宋" w:hint="eastAsia"/>
            <w:sz w:val="32"/>
            <w:szCs w:val="32"/>
          </w:rPr>
          <w:t>。</w:t>
        </w:r>
      </w:ins>
    </w:p>
    <w:p w:rsidR="00CA0916" w:rsidRDefault="00CA0916" w:rsidP="00CA0916">
      <w:pPr>
        <w:spacing w:line="580" w:lineRule="exact"/>
        <w:ind w:firstLineChars="200" w:firstLine="640"/>
        <w:rPr>
          <w:ins w:id="37" w:author="汤滢" w:date="2018-08-27T15:12:00Z"/>
          <w:rFonts w:ascii="仿宋" w:eastAsia="仿宋" w:hAnsi="仿宋"/>
          <w:sz w:val="32"/>
          <w:szCs w:val="32"/>
        </w:rPr>
      </w:pPr>
    </w:p>
    <w:p w:rsidR="00CA0916" w:rsidRDefault="00CA0916" w:rsidP="00CA0916">
      <w:pPr>
        <w:spacing w:line="580" w:lineRule="exact"/>
        <w:ind w:firstLineChars="200" w:firstLine="640"/>
        <w:rPr>
          <w:ins w:id="38" w:author="汤滢" w:date="2018-08-27T15:12:00Z"/>
          <w:rFonts w:ascii="仿宋" w:eastAsia="仿宋" w:hAnsi="仿宋"/>
          <w:sz w:val="32"/>
          <w:szCs w:val="32"/>
        </w:rPr>
      </w:pPr>
      <w:ins w:id="39" w:author="汤滢" w:date="2018-08-27T15:12:00Z">
        <w:r>
          <w:rPr>
            <w:rFonts w:ascii="仿宋" w:eastAsia="仿宋" w:hAnsi="仿宋" w:hint="eastAsia"/>
            <w:sz w:val="32"/>
            <w:szCs w:val="32"/>
          </w:rPr>
          <w:t>附表1：涉地方政府隐性债务事项调查表</w:t>
        </w:r>
      </w:ins>
    </w:p>
    <w:p w:rsidR="00CA0916" w:rsidRDefault="00CA0916" w:rsidP="00CA0916">
      <w:pPr>
        <w:spacing w:line="580" w:lineRule="exact"/>
        <w:ind w:firstLineChars="200" w:firstLine="640"/>
        <w:rPr>
          <w:ins w:id="40" w:author="汤滢" w:date="2018-08-27T15:12:00Z"/>
          <w:rFonts w:ascii="仿宋" w:eastAsia="仿宋" w:hAnsi="仿宋"/>
          <w:sz w:val="32"/>
          <w:szCs w:val="32"/>
        </w:rPr>
      </w:pPr>
      <w:ins w:id="41" w:author="汤滢" w:date="2018-08-27T15:12:00Z">
        <w:r>
          <w:rPr>
            <w:rFonts w:ascii="仿宋" w:eastAsia="仿宋" w:hAnsi="仿宋" w:hint="eastAsia"/>
            <w:sz w:val="32"/>
            <w:szCs w:val="32"/>
          </w:rPr>
          <w:t>附表2：潜在偿付义务事项调查表</w:t>
        </w:r>
      </w:ins>
    </w:p>
    <w:p w:rsidR="00CA0916" w:rsidRDefault="00CA0916" w:rsidP="00CA0916">
      <w:pPr>
        <w:spacing w:line="580" w:lineRule="exact"/>
        <w:ind w:firstLineChars="200" w:firstLine="640"/>
        <w:rPr>
          <w:ins w:id="42" w:author="汤滢" w:date="2018-08-27T15:12:00Z"/>
          <w:rFonts w:ascii="仿宋" w:eastAsia="仿宋" w:hAnsi="仿宋"/>
          <w:sz w:val="32"/>
          <w:szCs w:val="32"/>
        </w:rPr>
      </w:pPr>
    </w:p>
    <w:p w:rsidR="00CA0916" w:rsidRDefault="00CA0916" w:rsidP="00CA0916">
      <w:pPr>
        <w:spacing w:line="580" w:lineRule="exact"/>
        <w:ind w:right="640" w:firstLineChars="1800" w:firstLine="5760"/>
        <w:rPr>
          <w:ins w:id="43" w:author="汤滢" w:date="2018-08-27T15:12:00Z"/>
          <w:rFonts w:ascii="仿宋" w:eastAsia="仿宋" w:hAnsi="仿宋"/>
          <w:sz w:val="32"/>
          <w:szCs w:val="32"/>
        </w:rPr>
      </w:pPr>
      <w:ins w:id="44" w:author="汤滢" w:date="2018-08-27T15:12:00Z">
        <w:r>
          <w:rPr>
            <w:rFonts w:ascii="仿宋" w:eastAsia="仿宋" w:hAnsi="仿宋" w:hint="eastAsia"/>
            <w:sz w:val="32"/>
            <w:szCs w:val="32"/>
          </w:rPr>
          <w:t>中关村发展集团</w:t>
        </w:r>
      </w:ins>
    </w:p>
    <w:p w:rsidR="00CA0916" w:rsidRDefault="00CA0916" w:rsidP="00CA0916">
      <w:pPr>
        <w:spacing w:line="580" w:lineRule="exact"/>
        <w:ind w:right="641" w:firstLineChars="1800" w:firstLine="5760"/>
        <w:rPr>
          <w:ins w:id="45" w:author="汤滢" w:date="2018-08-27T15:12:00Z"/>
          <w:rFonts w:ascii="仿宋" w:eastAsia="仿宋" w:hAnsi="仿宋"/>
          <w:sz w:val="32"/>
          <w:szCs w:val="32"/>
        </w:rPr>
      </w:pPr>
      <w:ins w:id="46" w:author="汤滢" w:date="2018-08-27T15:12:00Z">
        <w:r>
          <w:rPr>
            <w:rFonts w:ascii="仿宋" w:eastAsia="仿宋" w:hAnsi="仿宋" w:hint="eastAsia"/>
            <w:sz w:val="32"/>
            <w:szCs w:val="32"/>
          </w:rPr>
          <w:t>2018年8月27日</w:t>
        </w:r>
      </w:ins>
    </w:p>
    <w:p w:rsidR="00CA0916" w:rsidRDefault="00CA0916" w:rsidP="00CA0916">
      <w:pPr>
        <w:spacing w:line="580" w:lineRule="exact"/>
        <w:ind w:firstLineChars="200" w:firstLine="640"/>
        <w:rPr>
          <w:ins w:id="47" w:author="汤滢" w:date="2018-08-27T15:12:00Z"/>
          <w:rFonts w:ascii="仿宋" w:eastAsia="仿宋" w:hAnsi="仿宋"/>
          <w:sz w:val="32"/>
          <w:szCs w:val="32"/>
        </w:rPr>
      </w:pPr>
      <w:ins w:id="48" w:author="汤滢" w:date="2018-08-27T15:12:00Z">
        <w:r>
          <w:rPr>
            <w:rFonts w:ascii="仿宋" w:eastAsia="仿宋" w:hAnsi="仿宋" w:hint="eastAsia"/>
            <w:sz w:val="32"/>
            <w:szCs w:val="32"/>
          </w:rPr>
          <w:t>（联系人：汤滢，联系电话：83453743、13810989976）</w:t>
        </w:r>
        <w:r>
          <w:rPr>
            <w:rFonts w:ascii="仿宋" w:eastAsia="仿宋" w:hAnsi="仿宋"/>
            <w:sz w:val="32"/>
            <w:szCs w:val="32"/>
          </w:rPr>
          <w:br w:type="page"/>
        </w:r>
      </w:ins>
    </w:p>
    <w:p w:rsidR="00CA0916" w:rsidRDefault="00CA0916" w:rsidP="00CA0916">
      <w:pPr>
        <w:spacing w:line="580" w:lineRule="exact"/>
        <w:ind w:firstLineChars="200" w:firstLine="640"/>
        <w:rPr>
          <w:ins w:id="49" w:author="汤滢" w:date="2018-08-27T15:12:00Z"/>
          <w:rFonts w:ascii="仿宋" w:eastAsia="仿宋" w:hAnsi="仿宋"/>
          <w:sz w:val="32"/>
          <w:szCs w:val="32"/>
        </w:rPr>
        <w:sectPr w:rsidR="00CA0916" w:rsidSect="001E33DE">
          <w:pgSz w:w="11906" w:h="16838"/>
          <w:pgMar w:top="2098" w:right="1474" w:bottom="1588" w:left="1588" w:header="851" w:footer="992" w:gutter="0"/>
          <w:cols w:space="425"/>
          <w:docGrid w:type="lines" w:linePitch="312"/>
        </w:sectPr>
      </w:pPr>
    </w:p>
    <w:p w:rsidR="00CA0916" w:rsidRPr="00310F65" w:rsidRDefault="00CA0916" w:rsidP="00CA0916">
      <w:pPr>
        <w:spacing w:line="580" w:lineRule="exact"/>
        <w:ind w:firstLineChars="200" w:firstLine="640"/>
        <w:rPr>
          <w:ins w:id="50" w:author="汤滢" w:date="2018-08-27T15:12:00Z"/>
          <w:rFonts w:ascii="黑体" w:eastAsia="黑体" w:hAnsi="仿宋"/>
          <w:sz w:val="32"/>
          <w:szCs w:val="32"/>
        </w:rPr>
      </w:pPr>
      <w:ins w:id="51" w:author="汤滢" w:date="2018-08-27T15:12:00Z">
        <w:r w:rsidRPr="00310F65">
          <w:rPr>
            <w:rFonts w:ascii="黑体" w:eastAsia="黑体" w:hAnsi="仿宋" w:hint="eastAsia"/>
            <w:sz w:val="32"/>
            <w:szCs w:val="32"/>
          </w:rPr>
          <w:t>附表1：涉地方政府隐性债务事项调查表</w:t>
        </w:r>
      </w:ins>
    </w:p>
    <w:p w:rsidR="00CA0916" w:rsidRDefault="00CA0916" w:rsidP="00CA0916">
      <w:pPr>
        <w:spacing w:line="580" w:lineRule="exact"/>
        <w:jc w:val="left"/>
        <w:rPr>
          <w:ins w:id="52" w:author="汤滢" w:date="2018-08-27T15:12:00Z"/>
          <w:rFonts w:ascii="仿宋" w:eastAsia="仿宋" w:hAnsi="仿宋"/>
          <w:sz w:val="32"/>
          <w:szCs w:val="32"/>
        </w:rPr>
      </w:pPr>
      <w:ins w:id="53" w:author="汤滢" w:date="2018-08-27T15:12:00Z">
        <w:r>
          <w:rPr>
            <w:rFonts w:ascii="仿宋" w:eastAsia="仿宋" w:hAnsi="仿宋" w:hint="eastAsia"/>
            <w:sz w:val="32"/>
            <w:szCs w:val="32"/>
          </w:rPr>
          <w:t>填报单位：（盖章）</w:t>
        </w:r>
      </w:ins>
    </w:p>
    <w:tbl>
      <w:tblPr>
        <w:tblStyle w:val="a3"/>
        <w:tblW w:w="13858" w:type="dxa"/>
        <w:tblLook w:val="04A0" w:firstRow="1" w:lastRow="0" w:firstColumn="1" w:lastColumn="0" w:noHBand="0" w:noVBand="1"/>
      </w:tblPr>
      <w:tblGrid>
        <w:gridCol w:w="1101"/>
        <w:gridCol w:w="1842"/>
        <w:gridCol w:w="2694"/>
        <w:gridCol w:w="1701"/>
        <w:gridCol w:w="1984"/>
        <w:gridCol w:w="2126"/>
        <w:gridCol w:w="2410"/>
      </w:tblGrid>
      <w:tr w:rsidR="00CA0916" w:rsidTr="009A439D">
        <w:trPr>
          <w:ins w:id="54" w:author="汤滢" w:date="2018-08-27T15:12:00Z"/>
        </w:trPr>
        <w:tc>
          <w:tcPr>
            <w:tcW w:w="1101" w:type="dxa"/>
          </w:tcPr>
          <w:p w:rsidR="00CA0916" w:rsidRDefault="00CA0916" w:rsidP="009A439D">
            <w:pPr>
              <w:spacing w:line="580" w:lineRule="exact"/>
              <w:jc w:val="center"/>
              <w:rPr>
                <w:ins w:id="55" w:author="汤滢" w:date="2018-08-27T15:12:00Z"/>
                <w:rFonts w:ascii="仿宋" w:eastAsia="仿宋" w:hAnsi="仿宋"/>
                <w:sz w:val="32"/>
                <w:szCs w:val="32"/>
              </w:rPr>
            </w:pPr>
            <w:ins w:id="56" w:author="汤滢" w:date="2018-08-27T15:12:00Z">
              <w:r>
                <w:rPr>
                  <w:rFonts w:ascii="仿宋" w:eastAsia="仿宋" w:hAnsi="仿宋" w:hint="eastAsia"/>
                  <w:sz w:val="32"/>
                  <w:szCs w:val="32"/>
                </w:rPr>
                <w:t>序号</w:t>
              </w:r>
            </w:ins>
          </w:p>
        </w:tc>
        <w:tc>
          <w:tcPr>
            <w:tcW w:w="1842" w:type="dxa"/>
          </w:tcPr>
          <w:p w:rsidR="00CA0916" w:rsidRDefault="00CA0916" w:rsidP="009A439D">
            <w:pPr>
              <w:spacing w:line="580" w:lineRule="exact"/>
              <w:jc w:val="center"/>
              <w:rPr>
                <w:ins w:id="57" w:author="汤滢" w:date="2018-08-27T15:12:00Z"/>
                <w:rFonts w:ascii="仿宋" w:eastAsia="仿宋" w:hAnsi="仿宋"/>
                <w:sz w:val="32"/>
                <w:szCs w:val="32"/>
              </w:rPr>
            </w:pPr>
            <w:ins w:id="58" w:author="汤滢" w:date="2018-08-27T15:12:00Z">
              <w:r>
                <w:rPr>
                  <w:rFonts w:ascii="仿宋" w:eastAsia="仿宋" w:hAnsi="仿宋" w:hint="eastAsia"/>
                  <w:sz w:val="32"/>
                  <w:szCs w:val="32"/>
                </w:rPr>
                <w:t>类别</w:t>
              </w:r>
            </w:ins>
          </w:p>
        </w:tc>
        <w:tc>
          <w:tcPr>
            <w:tcW w:w="2694" w:type="dxa"/>
          </w:tcPr>
          <w:p w:rsidR="00CA0916" w:rsidRDefault="00CA0916" w:rsidP="009A439D">
            <w:pPr>
              <w:spacing w:line="580" w:lineRule="exact"/>
              <w:jc w:val="center"/>
              <w:rPr>
                <w:ins w:id="59" w:author="汤滢" w:date="2018-08-27T15:12:00Z"/>
                <w:rFonts w:ascii="仿宋" w:eastAsia="仿宋" w:hAnsi="仿宋"/>
                <w:sz w:val="32"/>
                <w:szCs w:val="32"/>
              </w:rPr>
            </w:pPr>
            <w:ins w:id="60" w:author="汤滢" w:date="2018-08-27T15:12:00Z">
              <w:r>
                <w:rPr>
                  <w:rFonts w:ascii="仿宋" w:eastAsia="仿宋" w:hAnsi="仿宋" w:hint="eastAsia"/>
                  <w:sz w:val="32"/>
                  <w:szCs w:val="32"/>
                </w:rPr>
                <w:t>借款方/相关方</w:t>
              </w:r>
            </w:ins>
          </w:p>
        </w:tc>
        <w:tc>
          <w:tcPr>
            <w:tcW w:w="1701" w:type="dxa"/>
          </w:tcPr>
          <w:p w:rsidR="00CA0916" w:rsidRDefault="00CA0916" w:rsidP="009A439D">
            <w:pPr>
              <w:spacing w:line="580" w:lineRule="exact"/>
              <w:jc w:val="center"/>
              <w:rPr>
                <w:ins w:id="61" w:author="汤滢" w:date="2018-08-27T15:12:00Z"/>
                <w:rFonts w:ascii="仿宋" w:eastAsia="仿宋" w:hAnsi="仿宋"/>
                <w:sz w:val="32"/>
                <w:szCs w:val="32"/>
              </w:rPr>
            </w:pPr>
            <w:ins w:id="62" w:author="汤滢" w:date="2018-08-27T15:12:00Z">
              <w:r>
                <w:rPr>
                  <w:rFonts w:ascii="仿宋" w:eastAsia="仿宋" w:hAnsi="仿宋" w:hint="eastAsia"/>
                  <w:sz w:val="32"/>
                  <w:szCs w:val="32"/>
                </w:rPr>
                <w:t>发生时间</w:t>
              </w:r>
            </w:ins>
          </w:p>
        </w:tc>
        <w:tc>
          <w:tcPr>
            <w:tcW w:w="1984" w:type="dxa"/>
          </w:tcPr>
          <w:p w:rsidR="00CA0916" w:rsidRDefault="00CA0916" w:rsidP="009A439D">
            <w:pPr>
              <w:spacing w:line="580" w:lineRule="exact"/>
              <w:jc w:val="center"/>
              <w:rPr>
                <w:ins w:id="63" w:author="汤滢" w:date="2018-08-27T15:12:00Z"/>
                <w:rFonts w:ascii="仿宋" w:eastAsia="仿宋" w:hAnsi="仿宋"/>
                <w:sz w:val="32"/>
                <w:szCs w:val="32"/>
              </w:rPr>
            </w:pPr>
            <w:ins w:id="64" w:author="汤滢" w:date="2018-08-27T15:12:00Z">
              <w:r>
                <w:rPr>
                  <w:rFonts w:ascii="仿宋" w:eastAsia="仿宋" w:hAnsi="仿宋" w:hint="eastAsia"/>
                  <w:sz w:val="32"/>
                  <w:szCs w:val="32"/>
                </w:rPr>
                <w:t>到期时间</w:t>
              </w:r>
            </w:ins>
          </w:p>
        </w:tc>
        <w:tc>
          <w:tcPr>
            <w:tcW w:w="2126" w:type="dxa"/>
          </w:tcPr>
          <w:p w:rsidR="00CA0916" w:rsidRDefault="00CA0916" w:rsidP="009A439D">
            <w:pPr>
              <w:spacing w:line="580" w:lineRule="exact"/>
              <w:jc w:val="center"/>
              <w:rPr>
                <w:ins w:id="65" w:author="汤滢" w:date="2018-08-27T15:12:00Z"/>
                <w:rFonts w:ascii="仿宋" w:eastAsia="仿宋" w:hAnsi="仿宋"/>
                <w:sz w:val="32"/>
                <w:szCs w:val="32"/>
              </w:rPr>
            </w:pPr>
            <w:ins w:id="66" w:author="汤滢" w:date="2018-08-27T15:12:00Z">
              <w:r>
                <w:rPr>
                  <w:rFonts w:ascii="仿宋" w:eastAsia="仿宋" w:hAnsi="仿宋" w:hint="eastAsia"/>
                  <w:sz w:val="32"/>
                  <w:szCs w:val="32"/>
                </w:rPr>
                <w:t>资金用途</w:t>
              </w:r>
            </w:ins>
          </w:p>
        </w:tc>
        <w:tc>
          <w:tcPr>
            <w:tcW w:w="2410" w:type="dxa"/>
          </w:tcPr>
          <w:p w:rsidR="00CA0916" w:rsidRDefault="00CA0916" w:rsidP="009A439D">
            <w:pPr>
              <w:spacing w:line="580" w:lineRule="exact"/>
              <w:jc w:val="center"/>
              <w:rPr>
                <w:ins w:id="67" w:author="汤滢" w:date="2018-08-27T15:12:00Z"/>
                <w:rFonts w:ascii="仿宋" w:eastAsia="仿宋" w:hAnsi="仿宋"/>
                <w:sz w:val="32"/>
                <w:szCs w:val="32"/>
              </w:rPr>
            </w:pPr>
            <w:ins w:id="68" w:author="汤滢" w:date="2018-08-27T15:12:00Z">
              <w:r>
                <w:rPr>
                  <w:rFonts w:ascii="仿宋" w:eastAsia="仿宋" w:hAnsi="仿宋" w:hint="eastAsia"/>
                  <w:sz w:val="32"/>
                  <w:szCs w:val="32"/>
                </w:rPr>
                <w:t>还款承诺</w:t>
              </w:r>
            </w:ins>
          </w:p>
        </w:tc>
      </w:tr>
      <w:tr w:rsidR="00CA0916" w:rsidTr="009A439D">
        <w:trPr>
          <w:ins w:id="69" w:author="汤滢" w:date="2018-08-27T15:12:00Z"/>
        </w:trPr>
        <w:tc>
          <w:tcPr>
            <w:tcW w:w="1101" w:type="dxa"/>
          </w:tcPr>
          <w:p w:rsidR="00CA0916" w:rsidRDefault="00CA0916" w:rsidP="009A439D">
            <w:pPr>
              <w:spacing w:line="580" w:lineRule="exact"/>
              <w:jc w:val="center"/>
              <w:rPr>
                <w:ins w:id="70" w:author="汤滢" w:date="2018-08-27T15:12:00Z"/>
                <w:rFonts w:ascii="仿宋" w:eastAsia="仿宋" w:hAnsi="仿宋"/>
                <w:sz w:val="32"/>
                <w:szCs w:val="32"/>
              </w:rPr>
            </w:pPr>
          </w:p>
        </w:tc>
        <w:tc>
          <w:tcPr>
            <w:tcW w:w="1842" w:type="dxa"/>
          </w:tcPr>
          <w:p w:rsidR="00CA0916" w:rsidRDefault="00CA0916" w:rsidP="009A439D">
            <w:pPr>
              <w:spacing w:line="580" w:lineRule="exact"/>
              <w:jc w:val="center"/>
              <w:rPr>
                <w:ins w:id="71" w:author="汤滢" w:date="2018-08-27T15:12:00Z"/>
                <w:rFonts w:ascii="仿宋" w:eastAsia="仿宋" w:hAnsi="仿宋"/>
                <w:sz w:val="32"/>
                <w:szCs w:val="32"/>
              </w:rPr>
            </w:pPr>
          </w:p>
        </w:tc>
        <w:tc>
          <w:tcPr>
            <w:tcW w:w="2694" w:type="dxa"/>
          </w:tcPr>
          <w:p w:rsidR="00CA0916" w:rsidRDefault="00CA0916" w:rsidP="009A439D">
            <w:pPr>
              <w:spacing w:line="580" w:lineRule="exact"/>
              <w:jc w:val="center"/>
              <w:rPr>
                <w:ins w:id="72" w:author="汤滢" w:date="2018-08-27T15:12:00Z"/>
                <w:rFonts w:ascii="仿宋" w:eastAsia="仿宋" w:hAnsi="仿宋"/>
                <w:sz w:val="32"/>
                <w:szCs w:val="32"/>
              </w:rPr>
            </w:pPr>
          </w:p>
        </w:tc>
        <w:tc>
          <w:tcPr>
            <w:tcW w:w="1701" w:type="dxa"/>
          </w:tcPr>
          <w:p w:rsidR="00CA0916" w:rsidRDefault="00CA0916" w:rsidP="009A439D">
            <w:pPr>
              <w:spacing w:line="580" w:lineRule="exact"/>
              <w:jc w:val="center"/>
              <w:rPr>
                <w:ins w:id="73" w:author="汤滢" w:date="2018-08-27T15:12:00Z"/>
                <w:rFonts w:ascii="仿宋" w:eastAsia="仿宋" w:hAnsi="仿宋"/>
                <w:sz w:val="32"/>
                <w:szCs w:val="32"/>
              </w:rPr>
            </w:pPr>
          </w:p>
        </w:tc>
        <w:tc>
          <w:tcPr>
            <w:tcW w:w="1984" w:type="dxa"/>
          </w:tcPr>
          <w:p w:rsidR="00CA0916" w:rsidRDefault="00CA0916" w:rsidP="009A439D">
            <w:pPr>
              <w:spacing w:line="580" w:lineRule="exact"/>
              <w:jc w:val="center"/>
              <w:rPr>
                <w:ins w:id="74" w:author="汤滢" w:date="2018-08-27T15:12:00Z"/>
                <w:rFonts w:ascii="仿宋" w:eastAsia="仿宋" w:hAnsi="仿宋"/>
                <w:sz w:val="32"/>
                <w:szCs w:val="32"/>
              </w:rPr>
            </w:pPr>
          </w:p>
        </w:tc>
        <w:tc>
          <w:tcPr>
            <w:tcW w:w="2126" w:type="dxa"/>
          </w:tcPr>
          <w:p w:rsidR="00CA0916" w:rsidRDefault="00CA0916" w:rsidP="009A439D">
            <w:pPr>
              <w:spacing w:line="580" w:lineRule="exact"/>
              <w:jc w:val="center"/>
              <w:rPr>
                <w:ins w:id="75" w:author="汤滢" w:date="2018-08-27T15:12:00Z"/>
                <w:rFonts w:ascii="仿宋" w:eastAsia="仿宋" w:hAnsi="仿宋"/>
                <w:sz w:val="32"/>
                <w:szCs w:val="32"/>
              </w:rPr>
            </w:pPr>
          </w:p>
        </w:tc>
        <w:tc>
          <w:tcPr>
            <w:tcW w:w="2410" w:type="dxa"/>
          </w:tcPr>
          <w:p w:rsidR="00CA0916" w:rsidRDefault="00CA0916" w:rsidP="009A439D">
            <w:pPr>
              <w:spacing w:line="580" w:lineRule="exact"/>
              <w:jc w:val="center"/>
              <w:rPr>
                <w:ins w:id="76" w:author="汤滢" w:date="2018-08-27T15:12:00Z"/>
                <w:rFonts w:ascii="仿宋" w:eastAsia="仿宋" w:hAnsi="仿宋"/>
                <w:sz w:val="32"/>
                <w:szCs w:val="32"/>
              </w:rPr>
            </w:pPr>
          </w:p>
        </w:tc>
      </w:tr>
      <w:tr w:rsidR="00CA0916" w:rsidTr="009A439D">
        <w:trPr>
          <w:ins w:id="77" w:author="汤滢" w:date="2018-08-27T15:12:00Z"/>
        </w:trPr>
        <w:tc>
          <w:tcPr>
            <w:tcW w:w="1101" w:type="dxa"/>
          </w:tcPr>
          <w:p w:rsidR="00CA0916" w:rsidRDefault="00CA0916" w:rsidP="009A439D">
            <w:pPr>
              <w:spacing w:line="580" w:lineRule="exact"/>
              <w:jc w:val="center"/>
              <w:rPr>
                <w:ins w:id="78" w:author="汤滢" w:date="2018-08-27T15:12:00Z"/>
                <w:rFonts w:ascii="仿宋" w:eastAsia="仿宋" w:hAnsi="仿宋"/>
                <w:sz w:val="32"/>
                <w:szCs w:val="32"/>
              </w:rPr>
            </w:pPr>
          </w:p>
        </w:tc>
        <w:tc>
          <w:tcPr>
            <w:tcW w:w="1842" w:type="dxa"/>
          </w:tcPr>
          <w:p w:rsidR="00CA0916" w:rsidRDefault="00CA0916" w:rsidP="009A439D">
            <w:pPr>
              <w:spacing w:line="580" w:lineRule="exact"/>
              <w:jc w:val="center"/>
              <w:rPr>
                <w:ins w:id="79" w:author="汤滢" w:date="2018-08-27T15:12:00Z"/>
                <w:rFonts w:ascii="仿宋" w:eastAsia="仿宋" w:hAnsi="仿宋"/>
                <w:sz w:val="32"/>
                <w:szCs w:val="32"/>
              </w:rPr>
            </w:pPr>
          </w:p>
        </w:tc>
        <w:tc>
          <w:tcPr>
            <w:tcW w:w="2694" w:type="dxa"/>
          </w:tcPr>
          <w:p w:rsidR="00CA0916" w:rsidRDefault="00CA0916" w:rsidP="009A439D">
            <w:pPr>
              <w:spacing w:line="580" w:lineRule="exact"/>
              <w:jc w:val="center"/>
              <w:rPr>
                <w:ins w:id="80" w:author="汤滢" w:date="2018-08-27T15:12:00Z"/>
                <w:rFonts w:ascii="仿宋" w:eastAsia="仿宋" w:hAnsi="仿宋"/>
                <w:sz w:val="32"/>
                <w:szCs w:val="32"/>
              </w:rPr>
            </w:pPr>
          </w:p>
        </w:tc>
        <w:tc>
          <w:tcPr>
            <w:tcW w:w="1701" w:type="dxa"/>
          </w:tcPr>
          <w:p w:rsidR="00CA0916" w:rsidRDefault="00CA0916" w:rsidP="009A439D">
            <w:pPr>
              <w:spacing w:line="580" w:lineRule="exact"/>
              <w:jc w:val="center"/>
              <w:rPr>
                <w:ins w:id="81" w:author="汤滢" w:date="2018-08-27T15:12:00Z"/>
                <w:rFonts w:ascii="仿宋" w:eastAsia="仿宋" w:hAnsi="仿宋"/>
                <w:sz w:val="32"/>
                <w:szCs w:val="32"/>
              </w:rPr>
            </w:pPr>
          </w:p>
        </w:tc>
        <w:tc>
          <w:tcPr>
            <w:tcW w:w="1984" w:type="dxa"/>
          </w:tcPr>
          <w:p w:rsidR="00CA0916" w:rsidRDefault="00CA0916" w:rsidP="009A439D">
            <w:pPr>
              <w:spacing w:line="580" w:lineRule="exact"/>
              <w:jc w:val="center"/>
              <w:rPr>
                <w:ins w:id="82" w:author="汤滢" w:date="2018-08-27T15:12:00Z"/>
                <w:rFonts w:ascii="仿宋" w:eastAsia="仿宋" w:hAnsi="仿宋"/>
                <w:sz w:val="32"/>
                <w:szCs w:val="32"/>
              </w:rPr>
            </w:pPr>
          </w:p>
        </w:tc>
        <w:tc>
          <w:tcPr>
            <w:tcW w:w="2126" w:type="dxa"/>
          </w:tcPr>
          <w:p w:rsidR="00CA0916" w:rsidRDefault="00CA0916" w:rsidP="009A439D">
            <w:pPr>
              <w:spacing w:line="580" w:lineRule="exact"/>
              <w:jc w:val="center"/>
              <w:rPr>
                <w:ins w:id="83" w:author="汤滢" w:date="2018-08-27T15:12:00Z"/>
                <w:rFonts w:ascii="仿宋" w:eastAsia="仿宋" w:hAnsi="仿宋"/>
                <w:sz w:val="32"/>
                <w:szCs w:val="32"/>
              </w:rPr>
            </w:pPr>
          </w:p>
        </w:tc>
        <w:tc>
          <w:tcPr>
            <w:tcW w:w="2410" w:type="dxa"/>
          </w:tcPr>
          <w:p w:rsidR="00CA0916" w:rsidRDefault="00CA0916" w:rsidP="009A439D">
            <w:pPr>
              <w:spacing w:line="580" w:lineRule="exact"/>
              <w:jc w:val="center"/>
              <w:rPr>
                <w:ins w:id="84" w:author="汤滢" w:date="2018-08-27T15:12:00Z"/>
                <w:rFonts w:ascii="仿宋" w:eastAsia="仿宋" w:hAnsi="仿宋"/>
                <w:sz w:val="32"/>
                <w:szCs w:val="32"/>
              </w:rPr>
            </w:pPr>
          </w:p>
        </w:tc>
      </w:tr>
      <w:tr w:rsidR="00CA0916" w:rsidTr="009A439D">
        <w:trPr>
          <w:ins w:id="85" w:author="汤滢" w:date="2018-08-27T15:12:00Z"/>
        </w:trPr>
        <w:tc>
          <w:tcPr>
            <w:tcW w:w="1101" w:type="dxa"/>
          </w:tcPr>
          <w:p w:rsidR="00CA0916" w:rsidRDefault="00CA0916" w:rsidP="009A439D">
            <w:pPr>
              <w:spacing w:line="580" w:lineRule="exact"/>
              <w:jc w:val="center"/>
              <w:rPr>
                <w:ins w:id="86" w:author="汤滢" w:date="2018-08-27T15:12:00Z"/>
                <w:rFonts w:ascii="仿宋" w:eastAsia="仿宋" w:hAnsi="仿宋"/>
                <w:sz w:val="32"/>
                <w:szCs w:val="32"/>
              </w:rPr>
            </w:pPr>
          </w:p>
        </w:tc>
        <w:tc>
          <w:tcPr>
            <w:tcW w:w="1842" w:type="dxa"/>
          </w:tcPr>
          <w:p w:rsidR="00CA0916" w:rsidRDefault="00CA0916" w:rsidP="009A439D">
            <w:pPr>
              <w:spacing w:line="580" w:lineRule="exact"/>
              <w:jc w:val="center"/>
              <w:rPr>
                <w:ins w:id="87" w:author="汤滢" w:date="2018-08-27T15:12:00Z"/>
                <w:rFonts w:ascii="仿宋" w:eastAsia="仿宋" w:hAnsi="仿宋"/>
                <w:sz w:val="32"/>
                <w:szCs w:val="32"/>
              </w:rPr>
            </w:pPr>
          </w:p>
        </w:tc>
        <w:tc>
          <w:tcPr>
            <w:tcW w:w="2694" w:type="dxa"/>
          </w:tcPr>
          <w:p w:rsidR="00CA0916" w:rsidRDefault="00CA0916" w:rsidP="009A439D">
            <w:pPr>
              <w:spacing w:line="580" w:lineRule="exact"/>
              <w:jc w:val="center"/>
              <w:rPr>
                <w:ins w:id="88" w:author="汤滢" w:date="2018-08-27T15:12:00Z"/>
                <w:rFonts w:ascii="仿宋" w:eastAsia="仿宋" w:hAnsi="仿宋"/>
                <w:sz w:val="32"/>
                <w:szCs w:val="32"/>
              </w:rPr>
            </w:pPr>
          </w:p>
        </w:tc>
        <w:tc>
          <w:tcPr>
            <w:tcW w:w="1701" w:type="dxa"/>
          </w:tcPr>
          <w:p w:rsidR="00CA0916" w:rsidRDefault="00CA0916" w:rsidP="009A439D">
            <w:pPr>
              <w:spacing w:line="580" w:lineRule="exact"/>
              <w:jc w:val="center"/>
              <w:rPr>
                <w:ins w:id="89" w:author="汤滢" w:date="2018-08-27T15:12:00Z"/>
                <w:rFonts w:ascii="仿宋" w:eastAsia="仿宋" w:hAnsi="仿宋"/>
                <w:sz w:val="32"/>
                <w:szCs w:val="32"/>
              </w:rPr>
            </w:pPr>
          </w:p>
        </w:tc>
        <w:tc>
          <w:tcPr>
            <w:tcW w:w="1984" w:type="dxa"/>
          </w:tcPr>
          <w:p w:rsidR="00CA0916" w:rsidRDefault="00CA0916" w:rsidP="009A439D">
            <w:pPr>
              <w:spacing w:line="580" w:lineRule="exact"/>
              <w:jc w:val="center"/>
              <w:rPr>
                <w:ins w:id="90" w:author="汤滢" w:date="2018-08-27T15:12:00Z"/>
                <w:rFonts w:ascii="仿宋" w:eastAsia="仿宋" w:hAnsi="仿宋"/>
                <w:sz w:val="32"/>
                <w:szCs w:val="32"/>
              </w:rPr>
            </w:pPr>
          </w:p>
        </w:tc>
        <w:tc>
          <w:tcPr>
            <w:tcW w:w="2126" w:type="dxa"/>
          </w:tcPr>
          <w:p w:rsidR="00CA0916" w:rsidRDefault="00CA0916" w:rsidP="009A439D">
            <w:pPr>
              <w:spacing w:line="580" w:lineRule="exact"/>
              <w:jc w:val="center"/>
              <w:rPr>
                <w:ins w:id="91" w:author="汤滢" w:date="2018-08-27T15:12:00Z"/>
                <w:rFonts w:ascii="仿宋" w:eastAsia="仿宋" w:hAnsi="仿宋"/>
                <w:sz w:val="32"/>
                <w:szCs w:val="32"/>
              </w:rPr>
            </w:pPr>
          </w:p>
        </w:tc>
        <w:tc>
          <w:tcPr>
            <w:tcW w:w="2410" w:type="dxa"/>
          </w:tcPr>
          <w:p w:rsidR="00CA0916" w:rsidRDefault="00CA0916" w:rsidP="009A439D">
            <w:pPr>
              <w:spacing w:line="580" w:lineRule="exact"/>
              <w:jc w:val="center"/>
              <w:rPr>
                <w:ins w:id="92" w:author="汤滢" w:date="2018-08-27T15:12:00Z"/>
                <w:rFonts w:ascii="仿宋" w:eastAsia="仿宋" w:hAnsi="仿宋"/>
                <w:sz w:val="32"/>
                <w:szCs w:val="32"/>
              </w:rPr>
            </w:pPr>
          </w:p>
        </w:tc>
      </w:tr>
      <w:tr w:rsidR="00CA0916" w:rsidTr="009A439D">
        <w:trPr>
          <w:ins w:id="93" w:author="汤滢" w:date="2018-08-27T15:12:00Z"/>
        </w:trPr>
        <w:tc>
          <w:tcPr>
            <w:tcW w:w="1101" w:type="dxa"/>
          </w:tcPr>
          <w:p w:rsidR="00CA0916" w:rsidRDefault="00CA0916" w:rsidP="009A439D">
            <w:pPr>
              <w:spacing w:line="580" w:lineRule="exact"/>
              <w:jc w:val="center"/>
              <w:rPr>
                <w:ins w:id="94" w:author="汤滢" w:date="2018-08-27T15:12:00Z"/>
                <w:rFonts w:ascii="仿宋" w:eastAsia="仿宋" w:hAnsi="仿宋"/>
                <w:sz w:val="32"/>
                <w:szCs w:val="32"/>
              </w:rPr>
            </w:pPr>
          </w:p>
        </w:tc>
        <w:tc>
          <w:tcPr>
            <w:tcW w:w="1842" w:type="dxa"/>
          </w:tcPr>
          <w:p w:rsidR="00CA0916" w:rsidRDefault="00CA0916" w:rsidP="009A439D">
            <w:pPr>
              <w:spacing w:line="580" w:lineRule="exact"/>
              <w:jc w:val="center"/>
              <w:rPr>
                <w:ins w:id="95" w:author="汤滢" w:date="2018-08-27T15:12:00Z"/>
                <w:rFonts w:ascii="仿宋" w:eastAsia="仿宋" w:hAnsi="仿宋"/>
                <w:sz w:val="32"/>
                <w:szCs w:val="32"/>
              </w:rPr>
            </w:pPr>
          </w:p>
        </w:tc>
        <w:tc>
          <w:tcPr>
            <w:tcW w:w="2694" w:type="dxa"/>
          </w:tcPr>
          <w:p w:rsidR="00CA0916" w:rsidRDefault="00CA0916" w:rsidP="009A439D">
            <w:pPr>
              <w:spacing w:line="580" w:lineRule="exact"/>
              <w:jc w:val="center"/>
              <w:rPr>
                <w:ins w:id="96" w:author="汤滢" w:date="2018-08-27T15:12:00Z"/>
                <w:rFonts w:ascii="仿宋" w:eastAsia="仿宋" w:hAnsi="仿宋"/>
                <w:sz w:val="32"/>
                <w:szCs w:val="32"/>
              </w:rPr>
            </w:pPr>
          </w:p>
        </w:tc>
        <w:tc>
          <w:tcPr>
            <w:tcW w:w="1701" w:type="dxa"/>
          </w:tcPr>
          <w:p w:rsidR="00CA0916" w:rsidRDefault="00CA0916" w:rsidP="009A439D">
            <w:pPr>
              <w:spacing w:line="580" w:lineRule="exact"/>
              <w:jc w:val="center"/>
              <w:rPr>
                <w:ins w:id="97" w:author="汤滢" w:date="2018-08-27T15:12:00Z"/>
                <w:rFonts w:ascii="仿宋" w:eastAsia="仿宋" w:hAnsi="仿宋"/>
                <w:sz w:val="32"/>
                <w:szCs w:val="32"/>
              </w:rPr>
            </w:pPr>
          </w:p>
        </w:tc>
        <w:tc>
          <w:tcPr>
            <w:tcW w:w="1984" w:type="dxa"/>
          </w:tcPr>
          <w:p w:rsidR="00CA0916" w:rsidRDefault="00CA0916" w:rsidP="009A439D">
            <w:pPr>
              <w:spacing w:line="580" w:lineRule="exact"/>
              <w:jc w:val="center"/>
              <w:rPr>
                <w:ins w:id="98" w:author="汤滢" w:date="2018-08-27T15:12:00Z"/>
                <w:rFonts w:ascii="仿宋" w:eastAsia="仿宋" w:hAnsi="仿宋"/>
                <w:sz w:val="32"/>
                <w:szCs w:val="32"/>
              </w:rPr>
            </w:pPr>
          </w:p>
        </w:tc>
        <w:tc>
          <w:tcPr>
            <w:tcW w:w="2126" w:type="dxa"/>
          </w:tcPr>
          <w:p w:rsidR="00CA0916" w:rsidRDefault="00CA0916" w:rsidP="009A439D">
            <w:pPr>
              <w:spacing w:line="580" w:lineRule="exact"/>
              <w:jc w:val="center"/>
              <w:rPr>
                <w:ins w:id="99" w:author="汤滢" w:date="2018-08-27T15:12:00Z"/>
                <w:rFonts w:ascii="仿宋" w:eastAsia="仿宋" w:hAnsi="仿宋"/>
                <w:sz w:val="32"/>
                <w:szCs w:val="32"/>
              </w:rPr>
            </w:pPr>
          </w:p>
        </w:tc>
        <w:tc>
          <w:tcPr>
            <w:tcW w:w="2410" w:type="dxa"/>
          </w:tcPr>
          <w:p w:rsidR="00CA0916" w:rsidRDefault="00CA0916" w:rsidP="009A439D">
            <w:pPr>
              <w:spacing w:line="580" w:lineRule="exact"/>
              <w:jc w:val="center"/>
              <w:rPr>
                <w:ins w:id="100" w:author="汤滢" w:date="2018-08-27T15:12:00Z"/>
                <w:rFonts w:ascii="仿宋" w:eastAsia="仿宋" w:hAnsi="仿宋"/>
                <w:sz w:val="32"/>
                <w:szCs w:val="32"/>
              </w:rPr>
            </w:pPr>
          </w:p>
        </w:tc>
      </w:tr>
    </w:tbl>
    <w:p w:rsidR="00CA0916" w:rsidRDefault="00CA0916" w:rsidP="00CA0916">
      <w:pPr>
        <w:spacing w:line="580" w:lineRule="exact"/>
        <w:ind w:firstLineChars="200" w:firstLine="560"/>
        <w:jc w:val="left"/>
        <w:rPr>
          <w:ins w:id="101" w:author="汤滢" w:date="2018-08-27T15:12:00Z"/>
          <w:rFonts w:ascii="仿宋" w:eastAsia="仿宋" w:hAnsi="仿宋"/>
          <w:sz w:val="28"/>
          <w:szCs w:val="32"/>
        </w:rPr>
      </w:pPr>
      <w:ins w:id="102" w:author="汤滢" w:date="2018-08-27T15:12:00Z">
        <w:r w:rsidRPr="001F3F73">
          <w:rPr>
            <w:rFonts w:ascii="仿宋" w:eastAsia="仿宋" w:hAnsi="仿宋" w:hint="eastAsia"/>
            <w:sz w:val="28"/>
            <w:szCs w:val="32"/>
          </w:rPr>
          <w:t>说明：</w:t>
        </w:r>
      </w:ins>
    </w:p>
    <w:p w:rsidR="00CA0916" w:rsidRDefault="00CA0916" w:rsidP="00CA0916">
      <w:pPr>
        <w:spacing w:line="580" w:lineRule="exact"/>
        <w:ind w:firstLineChars="200" w:firstLine="560"/>
        <w:jc w:val="left"/>
        <w:rPr>
          <w:ins w:id="103" w:author="汤滢" w:date="2018-08-27T15:12:00Z"/>
          <w:rFonts w:ascii="仿宋" w:eastAsia="仿宋" w:hAnsi="仿宋"/>
          <w:sz w:val="28"/>
          <w:szCs w:val="32"/>
        </w:rPr>
      </w:pPr>
      <w:ins w:id="104" w:author="汤滢" w:date="2018-08-27T15:12:00Z">
        <w:r>
          <w:rPr>
            <w:rFonts w:ascii="仿宋" w:eastAsia="仿宋" w:hAnsi="仿宋" w:hint="eastAsia"/>
            <w:sz w:val="28"/>
            <w:szCs w:val="32"/>
          </w:rPr>
          <w:t>1.“类别”请填写“替政府或其融资平台举债”、“合作开发项目”、“政府采购服务”等，其他涉及政府变相举债的事项请直接说明。</w:t>
        </w:r>
      </w:ins>
    </w:p>
    <w:p w:rsidR="00CA0916" w:rsidRDefault="00CA0916" w:rsidP="00CA0916">
      <w:pPr>
        <w:spacing w:line="580" w:lineRule="exact"/>
        <w:ind w:firstLineChars="200" w:firstLine="560"/>
        <w:jc w:val="left"/>
        <w:rPr>
          <w:ins w:id="105" w:author="汤滢" w:date="2018-08-27T15:12:00Z"/>
          <w:rFonts w:ascii="仿宋" w:eastAsia="仿宋" w:hAnsi="仿宋"/>
          <w:sz w:val="28"/>
          <w:szCs w:val="32"/>
        </w:rPr>
      </w:pPr>
      <w:ins w:id="106" w:author="汤滢" w:date="2018-08-27T15:12:00Z">
        <w:r>
          <w:rPr>
            <w:rFonts w:ascii="仿宋" w:eastAsia="仿宋" w:hAnsi="仿宋" w:hint="eastAsia"/>
            <w:sz w:val="28"/>
            <w:szCs w:val="32"/>
          </w:rPr>
          <w:t>2.“借款方/相关方”请填写直接借款人或具体地方政府。</w:t>
        </w:r>
      </w:ins>
    </w:p>
    <w:p w:rsidR="00CA0916" w:rsidRDefault="00CA0916" w:rsidP="00CA0916">
      <w:pPr>
        <w:spacing w:line="580" w:lineRule="exact"/>
        <w:ind w:firstLineChars="200" w:firstLine="560"/>
        <w:jc w:val="left"/>
        <w:rPr>
          <w:ins w:id="107" w:author="汤滢" w:date="2018-08-27T15:12:00Z"/>
          <w:rFonts w:ascii="仿宋" w:eastAsia="仿宋" w:hAnsi="仿宋"/>
          <w:sz w:val="28"/>
          <w:szCs w:val="32"/>
        </w:rPr>
      </w:pPr>
      <w:ins w:id="108" w:author="汤滢" w:date="2018-08-27T15:12:00Z">
        <w:r>
          <w:rPr>
            <w:rFonts w:ascii="仿宋" w:eastAsia="仿宋" w:hAnsi="仿宋" w:hint="eastAsia"/>
            <w:sz w:val="28"/>
            <w:szCs w:val="32"/>
          </w:rPr>
          <w:t>3.“发生时间”、“到期时间”请填写该事项发生及相关权利义务终止的时间，无具体时间的请填写触发或终止条件。</w:t>
        </w:r>
      </w:ins>
    </w:p>
    <w:p w:rsidR="00DB4BFE" w:rsidRDefault="00CA0916" w:rsidP="00DB4BFE">
      <w:pPr>
        <w:spacing w:line="580" w:lineRule="exact"/>
        <w:ind w:firstLineChars="200" w:firstLine="560"/>
        <w:jc w:val="left"/>
        <w:rPr>
          <w:ins w:id="109" w:author="汤滢" w:date="2018-08-27T15:12:00Z"/>
          <w:rFonts w:ascii="仿宋" w:eastAsia="仿宋" w:hAnsi="仿宋"/>
          <w:sz w:val="28"/>
          <w:szCs w:val="32"/>
        </w:rPr>
        <w:pPrChange w:id="110" w:author="汤滢" w:date="2018-08-27T15:13:00Z">
          <w:pPr>
            <w:widowControl/>
            <w:jc w:val="left"/>
          </w:pPr>
        </w:pPrChange>
      </w:pPr>
      <w:ins w:id="111" w:author="汤滢" w:date="2018-08-27T15:12:00Z">
        <w:r>
          <w:rPr>
            <w:rFonts w:ascii="仿宋" w:eastAsia="仿宋" w:hAnsi="仿宋" w:hint="eastAsia"/>
            <w:sz w:val="28"/>
            <w:szCs w:val="32"/>
          </w:rPr>
          <w:t>4、“还款承诺”请填写对方提供的还款保障情况，包括但不限于担保、承诺函、政府</w:t>
        </w:r>
      </w:ins>
      <w:ins w:id="112" w:author="汤滢" w:date="2018-08-27T15:31:00Z">
        <w:r w:rsidR="006E3393">
          <w:rPr>
            <w:rFonts w:ascii="仿宋" w:eastAsia="仿宋" w:hAnsi="仿宋" w:hint="eastAsia"/>
            <w:sz w:val="28"/>
            <w:szCs w:val="32"/>
          </w:rPr>
          <w:t>会议</w:t>
        </w:r>
      </w:ins>
      <w:ins w:id="113" w:author="汤滢" w:date="2018-08-27T15:12:00Z">
        <w:r>
          <w:rPr>
            <w:rFonts w:ascii="仿宋" w:eastAsia="仿宋" w:hAnsi="仿宋" w:hint="eastAsia"/>
            <w:sz w:val="28"/>
            <w:szCs w:val="32"/>
          </w:rPr>
          <w:t>决议或纪要等。</w:t>
        </w:r>
        <w:r>
          <w:rPr>
            <w:rFonts w:ascii="仿宋" w:eastAsia="仿宋" w:hAnsi="仿宋"/>
            <w:sz w:val="28"/>
            <w:szCs w:val="32"/>
          </w:rPr>
          <w:br w:type="page"/>
        </w:r>
      </w:ins>
    </w:p>
    <w:p w:rsidR="00CA0916" w:rsidRPr="00310F65" w:rsidRDefault="00CA0916" w:rsidP="00CA0916">
      <w:pPr>
        <w:spacing w:line="580" w:lineRule="exact"/>
        <w:ind w:firstLineChars="200" w:firstLine="640"/>
        <w:rPr>
          <w:ins w:id="114" w:author="汤滢" w:date="2018-08-27T15:12:00Z"/>
          <w:rFonts w:ascii="黑体" w:eastAsia="黑体" w:hAnsi="仿宋"/>
          <w:sz w:val="32"/>
          <w:szCs w:val="32"/>
        </w:rPr>
      </w:pPr>
      <w:ins w:id="115" w:author="汤滢" w:date="2018-08-27T15:12:00Z">
        <w:r w:rsidRPr="00310F65">
          <w:rPr>
            <w:rFonts w:ascii="黑体" w:eastAsia="黑体" w:hAnsi="仿宋" w:hint="eastAsia"/>
            <w:sz w:val="32"/>
            <w:szCs w:val="32"/>
          </w:rPr>
          <w:t>附表2：潜在偿付义务事项调查表</w:t>
        </w:r>
      </w:ins>
    </w:p>
    <w:p w:rsidR="00CA0916" w:rsidRDefault="00CA0916" w:rsidP="00CA0916">
      <w:pPr>
        <w:spacing w:line="580" w:lineRule="exact"/>
        <w:jc w:val="left"/>
        <w:rPr>
          <w:ins w:id="116" w:author="汤滢" w:date="2018-08-27T15:12:00Z"/>
          <w:rFonts w:ascii="仿宋" w:eastAsia="仿宋" w:hAnsi="仿宋"/>
          <w:sz w:val="32"/>
          <w:szCs w:val="32"/>
        </w:rPr>
      </w:pPr>
      <w:ins w:id="117" w:author="汤滢" w:date="2018-08-27T15:12:00Z">
        <w:r>
          <w:rPr>
            <w:rFonts w:ascii="仿宋" w:eastAsia="仿宋" w:hAnsi="仿宋" w:hint="eastAsia"/>
            <w:sz w:val="32"/>
            <w:szCs w:val="32"/>
          </w:rPr>
          <w:t>填报单位：（盖章）</w:t>
        </w:r>
      </w:ins>
    </w:p>
    <w:tbl>
      <w:tblPr>
        <w:tblStyle w:val="a3"/>
        <w:tblW w:w="13433" w:type="dxa"/>
        <w:tblLook w:val="04A0" w:firstRow="1" w:lastRow="0" w:firstColumn="1" w:lastColumn="0" w:noHBand="0" w:noVBand="1"/>
      </w:tblPr>
      <w:tblGrid>
        <w:gridCol w:w="1101"/>
        <w:gridCol w:w="1842"/>
        <w:gridCol w:w="2694"/>
        <w:gridCol w:w="1701"/>
        <w:gridCol w:w="1984"/>
        <w:gridCol w:w="4111"/>
      </w:tblGrid>
      <w:tr w:rsidR="00CA0916" w:rsidTr="009A439D">
        <w:trPr>
          <w:ins w:id="118" w:author="汤滢" w:date="2018-08-27T15:12:00Z"/>
        </w:trPr>
        <w:tc>
          <w:tcPr>
            <w:tcW w:w="1101" w:type="dxa"/>
          </w:tcPr>
          <w:p w:rsidR="00CA0916" w:rsidRDefault="00CA0916" w:rsidP="009A439D">
            <w:pPr>
              <w:spacing w:line="580" w:lineRule="exact"/>
              <w:jc w:val="center"/>
              <w:rPr>
                <w:ins w:id="119" w:author="汤滢" w:date="2018-08-27T15:12:00Z"/>
                <w:rFonts w:ascii="仿宋" w:eastAsia="仿宋" w:hAnsi="仿宋"/>
                <w:sz w:val="32"/>
                <w:szCs w:val="32"/>
              </w:rPr>
            </w:pPr>
            <w:ins w:id="120" w:author="汤滢" w:date="2018-08-27T15:12:00Z">
              <w:r>
                <w:rPr>
                  <w:rFonts w:ascii="仿宋" w:eastAsia="仿宋" w:hAnsi="仿宋" w:hint="eastAsia"/>
                  <w:sz w:val="32"/>
                  <w:szCs w:val="32"/>
                </w:rPr>
                <w:t>序号</w:t>
              </w:r>
            </w:ins>
          </w:p>
        </w:tc>
        <w:tc>
          <w:tcPr>
            <w:tcW w:w="1842" w:type="dxa"/>
          </w:tcPr>
          <w:p w:rsidR="00CA0916" w:rsidRDefault="00CA0916" w:rsidP="009A439D">
            <w:pPr>
              <w:spacing w:line="580" w:lineRule="exact"/>
              <w:jc w:val="center"/>
              <w:rPr>
                <w:ins w:id="121" w:author="汤滢" w:date="2018-08-27T15:12:00Z"/>
                <w:rFonts w:ascii="仿宋" w:eastAsia="仿宋" w:hAnsi="仿宋"/>
                <w:sz w:val="32"/>
                <w:szCs w:val="32"/>
              </w:rPr>
            </w:pPr>
            <w:ins w:id="122" w:author="汤滢" w:date="2018-08-27T15:12:00Z">
              <w:r>
                <w:rPr>
                  <w:rFonts w:ascii="仿宋" w:eastAsia="仿宋" w:hAnsi="仿宋" w:hint="eastAsia"/>
                  <w:sz w:val="32"/>
                  <w:szCs w:val="32"/>
                </w:rPr>
                <w:t>类别</w:t>
              </w:r>
            </w:ins>
          </w:p>
        </w:tc>
        <w:tc>
          <w:tcPr>
            <w:tcW w:w="2694" w:type="dxa"/>
          </w:tcPr>
          <w:p w:rsidR="00CA0916" w:rsidRDefault="00CA0916" w:rsidP="009A439D">
            <w:pPr>
              <w:spacing w:line="580" w:lineRule="exact"/>
              <w:jc w:val="center"/>
              <w:rPr>
                <w:ins w:id="123" w:author="汤滢" w:date="2018-08-27T15:12:00Z"/>
                <w:rFonts w:ascii="仿宋" w:eastAsia="仿宋" w:hAnsi="仿宋"/>
                <w:sz w:val="32"/>
                <w:szCs w:val="32"/>
              </w:rPr>
            </w:pPr>
            <w:ins w:id="124" w:author="汤滢" w:date="2018-08-27T15:12:00Z">
              <w:r>
                <w:rPr>
                  <w:rFonts w:ascii="仿宋" w:eastAsia="仿宋" w:hAnsi="仿宋" w:hint="eastAsia"/>
                  <w:sz w:val="32"/>
                  <w:szCs w:val="32"/>
                </w:rPr>
                <w:t>相关方</w:t>
              </w:r>
            </w:ins>
          </w:p>
        </w:tc>
        <w:tc>
          <w:tcPr>
            <w:tcW w:w="1701" w:type="dxa"/>
          </w:tcPr>
          <w:p w:rsidR="00CA0916" w:rsidRDefault="00CA0916" w:rsidP="009A439D">
            <w:pPr>
              <w:spacing w:line="580" w:lineRule="exact"/>
              <w:jc w:val="center"/>
              <w:rPr>
                <w:ins w:id="125" w:author="汤滢" w:date="2018-08-27T15:12:00Z"/>
                <w:rFonts w:ascii="仿宋" w:eastAsia="仿宋" w:hAnsi="仿宋"/>
                <w:sz w:val="32"/>
                <w:szCs w:val="32"/>
              </w:rPr>
            </w:pPr>
            <w:ins w:id="126" w:author="汤滢" w:date="2018-08-27T15:12:00Z">
              <w:r>
                <w:rPr>
                  <w:rFonts w:ascii="仿宋" w:eastAsia="仿宋" w:hAnsi="仿宋" w:hint="eastAsia"/>
                  <w:sz w:val="32"/>
                  <w:szCs w:val="32"/>
                </w:rPr>
                <w:t>发生时间</w:t>
              </w:r>
            </w:ins>
          </w:p>
        </w:tc>
        <w:tc>
          <w:tcPr>
            <w:tcW w:w="1984" w:type="dxa"/>
          </w:tcPr>
          <w:p w:rsidR="00CA0916" w:rsidRDefault="00CA0916" w:rsidP="009A439D">
            <w:pPr>
              <w:spacing w:line="580" w:lineRule="exact"/>
              <w:jc w:val="center"/>
              <w:rPr>
                <w:ins w:id="127" w:author="汤滢" w:date="2018-08-27T15:12:00Z"/>
                <w:rFonts w:ascii="仿宋" w:eastAsia="仿宋" w:hAnsi="仿宋"/>
                <w:sz w:val="32"/>
                <w:szCs w:val="32"/>
              </w:rPr>
            </w:pPr>
            <w:ins w:id="128" w:author="汤滢" w:date="2018-08-27T15:12:00Z">
              <w:r>
                <w:rPr>
                  <w:rFonts w:ascii="仿宋" w:eastAsia="仿宋" w:hAnsi="仿宋" w:hint="eastAsia"/>
                  <w:sz w:val="32"/>
                  <w:szCs w:val="32"/>
                </w:rPr>
                <w:t>到期时间</w:t>
              </w:r>
            </w:ins>
          </w:p>
        </w:tc>
        <w:tc>
          <w:tcPr>
            <w:tcW w:w="4111" w:type="dxa"/>
          </w:tcPr>
          <w:p w:rsidR="00CA0916" w:rsidRDefault="00CA0916" w:rsidP="009A439D">
            <w:pPr>
              <w:spacing w:line="580" w:lineRule="exact"/>
              <w:jc w:val="center"/>
              <w:rPr>
                <w:ins w:id="129" w:author="汤滢" w:date="2018-08-27T15:12:00Z"/>
                <w:rFonts w:ascii="仿宋" w:eastAsia="仿宋" w:hAnsi="仿宋"/>
                <w:sz w:val="32"/>
                <w:szCs w:val="32"/>
              </w:rPr>
            </w:pPr>
            <w:ins w:id="130" w:author="汤滢" w:date="2018-08-27T15:12:00Z">
              <w:r>
                <w:rPr>
                  <w:rFonts w:ascii="仿宋" w:eastAsia="仿宋" w:hAnsi="仿宋" w:hint="eastAsia"/>
                  <w:sz w:val="32"/>
                  <w:szCs w:val="32"/>
                </w:rPr>
                <w:t>项目说明</w:t>
              </w:r>
            </w:ins>
          </w:p>
        </w:tc>
      </w:tr>
      <w:tr w:rsidR="00CA0916" w:rsidTr="009A439D">
        <w:trPr>
          <w:ins w:id="131" w:author="汤滢" w:date="2018-08-27T15:12:00Z"/>
        </w:trPr>
        <w:tc>
          <w:tcPr>
            <w:tcW w:w="1101" w:type="dxa"/>
          </w:tcPr>
          <w:p w:rsidR="00CA0916" w:rsidRDefault="00CA0916" w:rsidP="009A439D">
            <w:pPr>
              <w:spacing w:line="580" w:lineRule="exact"/>
              <w:jc w:val="center"/>
              <w:rPr>
                <w:ins w:id="132" w:author="汤滢" w:date="2018-08-27T15:12:00Z"/>
                <w:rFonts w:ascii="仿宋" w:eastAsia="仿宋" w:hAnsi="仿宋"/>
                <w:sz w:val="32"/>
                <w:szCs w:val="32"/>
              </w:rPr>
            </w:pPr>
          </w:p>
        </w:tc>
        <w:tc>
          <w:tcPr>
            <w:tcW w:w="1842" w:type="dxa"/>
          </w:tcPr>
          <w:p w:rsidR="00CA0916" w:rsidRDefault="00CA0916" w:rsidP="009A439D">
            <w:pPr>
              <w:spacing w:line="580" w:lineRule="exact"/>
              <w:jc w:val="center"/>
              <w:rPr>
                <w:ins w:id="133" w:author="汤滢" w:date="2018-08-27T15:12:00Z"/>
                <w:rFonts w:ascii="仿宋" w:eastAsia="仿宋" w:hAnsi="仿宋"/>
                <w:sz w:val="32"/>
                <w:szCs w:val="32"/>
              </w:rPr>
            </w:pPr>
          </w:p>
        </w:tc>
        <w:tc>
          <w:tcPr>
            <w:tcW w:w="2694" w:type="dxa"/>
          </w:tcPr>
          <w:p w:rsidR="00CA0916" w:rsidRDefault="00CA0916" w:rsidP="009A439D">
            <w:pPr>
              <w:spacing w:line="580" w:lineRule="exact"/>
              <w:jc w:val="center"/>
              <w:rPr>
                <w:ins w:id="134" w:author="汤滢" w:date="2018-08-27T15:12:00Z"/>
                <w:rFonts w:ascii="仿宋" w:eastAsia="仿宋" w:hAnsi="仿宋"/>
                <w:sz w:val="32"/>
                <w:szCs w:val="32"/>
              </w:rPr>
            </w:pPr>
          </w:p>
        </w:tc>
        <w:tc>
          <w:tcPr>
            <w:tcW w:w="1701" w:type="dxa"/>
          </w:tcPr>
          <w:p w:rsidR="00CA0916" w:rsidRDefault="00CA0916" w:rsidP="009A439D">
            <w:pPr>
              <w:spacing w:line="580" w:lineRule="exact"/>
              <w:jc w:val="center"/>
              <w:rPr>
                <w:ins w:id="135" w:author="汤滢" w:date="2018-08-27T15:12:00Z"/>
                <w:rFonts w:ascii="仿宋" w:eastAsia="仿宋" w:hAnsi="仿宋"/>
                <w:sz w:val="32"/>
                <w:szCs w:val="32"/>
              </w:rPr>
            </w:pPr>
          </w:p>
        </w:tc>
        <w:tc>
          <w:tcPr>
            <w:tcW w:w="1984" w:type="dxa"/>
          </w:tcPr>
          <w:p w:rsidR="00CA0916" w:rsidRDefault="00CA0916" w:rsidP="009A439D">
            <w:pPr>
              <w:spacing w:line="580" w:lineRule="exact"/>
              <w:jc w:val="center"/>
              <w:rPr>
                <w:ins w:id="136" w:author="汤滢" w:date="2018-08-27T15:12:00Z"/>
                <w:rFonts w:ascii="仿宋" w:eastAsia="仿宋" w:hAnsi="仿宋"/>
                <w:sz w:val="32"/>
                <w:szCs w:val="32"/>
              </w:rPr>
            </w:pPr>
          </w:p>
        </w:tc>
        <w:tc>
          <w:tcPr>
            <w:tcW w:w="4111" w:type="dxa"/>
          </w:tcPr>
          <w:p w:rsidR="00CA0916" w:rsidRDefault="00CA0916" w:rsidP="009A439D">
            <w:pPr>
              <w:spacing w:line="580" w:lineRule="exact"/>
              <w:jc w:val="center"/>
              <w:rPr>
                <w:ins w:id="137" w:author="汤滢" w:date="2018-08-27T15:12:00Z"/>
                <w:rFonts w:ascii="仿宋" w:eastAsia="仿宋" w:hAnsi="仿宋"/>
                <w:sz w:val="32"/>
                <w:szCs w:val="32"/>
              </w:rPr>
            </w:pPr>
          </w:p>
        </w:tc>
      </w:tr>
      <w:tr w:rsidR="00CA0916" w:rsidTr="009A439D">
        <w:trPr>
          <w:ins w:id="138" w:author="汤滢" w:date="2018-08-27T15:12:00Z"/>
        </w:trPr>
        <w:tc>
          <w:tcPr>
            <w:tcW w:w="1101" w:type="dxa"/>
          </w:tcPr>
          <w:p w:rsidR="00CA0916" w:rsidRDefault="00CA0916" w:rsidP="009A439D">
            <w:pPr>
              <w:spacing w:line="580" w:lineRule="exact"/>
              <w:jc w:val="center"/>
              <w:rPr>
                <w:ins w:id="139" w:author="汤滢" w:date="2018-08-27T15:12:00Z"/>
                <w:rFonts w:ascii="仿宋" w:eastAsia="仿宋" w:hAnsi="仿宋"/>
                <w:sz w:val="32"/>
                <w:szCs w:val="32"/>
              </w:rPr>
            </w:pPr>
          </w:p>
        </w:tc>
        <w:tc>
          <w:tcPr>
            <w:tcW w:w="1842" w:type="dxa"/>
          </w:tcPr>
          <w:p w:rsidR="00CA0916" w:rsidRDefault="00CA0916" w:rsidP="009A439D">
            <w:pPr>
              <w:spacing w:line="580" w:lineRule="exact"/>
              <w:jc w:val="center"/>
              <w:rPr>
                <w:ins w:id="140" w:author="汤滢" w:date="2018-08-27T15:12:00Z"/>
                <w:rFonts w:ascii="仿宋" w:eastAsia="仿宋" w:hAnsi="仿宋"/>
                <w:sz w:val="32"/>
                <w:szCs w:val="32"/>
              </w:rPr>
            </w:pPr>
          </w:p>
        </w:tc>
        <w:tc>
          <w:tcPr>
            <w:tcW w:w="2694" w:type="dxa"/>
          </w:tcPr>
          <w:p w:rsidR="00CA0916" w:rsidRDefault="00CA0916" w:rsidP="009A439D">
            <w:pPr>
              <w:spacing w:line="580" w:lineRule="exact"/>
              <w:jc w:val="center"/>
              <w:rPr>
                <w:ins w:id="141" w:author="汤滢" w:date="2018-08-27T15:12:00Z"/>
                <w:rFonts w:ascii="仿宋" w:eastAsia="仿宋" w:hAnsi="仿宋"/>
                <w:sz w:val="32"/>
                <w:szCs w:val="32"/>
              </w:rPr>
            </w:pPr>
          </w:p>
        </w:tc>
        <w:tc>
          <w:tcPr>
            <w:tcW w:w="1701" w:type="dxa"/>
          </w:tcPr>
          <w:p w:rsidR="00CA0916" w:rsidRDefault="00CA0916" w:rsidP="009A439D">
            <w:pPr>
              <w:spacing w:line="580" w:lineRule="exact"/>
              <w:jc w:val="center"/>
              <w:rPr>
                <w:ins w:id="142" w:author="汤滢" w:date="2018-08-27T15:12:00Z"/>
                <w:rFonts w:ascii="仿宋" w:eastAsia="仿宋" w:hAnsi="仿宋"/>
                <w:sz w:val="32"/>
                <w:szCs w:val="32"/>
              </w:rPr>
            </w:pPr>
          </w:p>
        </w:tc>
        <w:tc>
          <w:tcPr>
            <w:tcW w:w="1984" w:type="dxa"/>
          </w:tcPr>
          <w:p w:rsidR="00CA0916" w:rsidRDefault="00CA0916" w:rsidP="009A439D">
            <w:pPr>
              <w:spacing w:line="580" w:lineRule="exact"/>
              <w:jc w:val="center"/>
              <w:rPr>
                <w:ins w:id="143" w:author="汤滢" w:date="2018-08-27T15:12:00Z"/>
                <w:rFonts w:ascii="仿宋" w:eastAsia="仿宋" w:hAnsi="仿宋"/>
                <w:sz w:val="32"/>
                <w:szCs w:val="32"/>
              </w:rPr>
            </w:pPr>
          </w:p>
        </w:tc>
        <w:tc>
          <w:tcPr>
            <w:tcW w:w="4111" w:type="dxa"/>
          </w:tcPr>
          <w:p w:rsidR="00CA0916" w:rsidRDefault="00CA0916" w:rsidP="009A439D">
            <w:pPr>
              <w:spacing w:line="580" w:lineRule="exact"/>
              <w:jc w:val="center"/>
              <w:rPr>
                <w:ins w:id="144" w:author="汤滢" w:date="2018-08-27T15:12:00Z"/>
                <w:rFonts w:ascii="仿宋" w:eastAsia="仿宋" w:hAnsi="仿宋"/>
                <w:sz w:val="32"/>
                <w:szCs w:val="32"/>
              </w:rPr>
            </w:pPr>
          </w:p>
        </w:tc>
      </w:tr>
      <w:tr w:rsidR="00CA0916" w:rsidTr="009A439D">
        <w:trPr>
          <w:ins w:id="145" w:author="汤滢" w:date="2018-08-27T15:12:00Z"/>
        </w:trPr>
        <w:tc>
          <w:tcPr>
            <w:tcW w:w="1101" w:type="dxa"/>
          </w:tcPr>
          <w:p w:rsidR="00CA0916" w:rsidRDefault="00CA0916" w:rsidP="009A439D">
            <w:pPr>
              <w:spacing w:line="580" w:lineRule="exact"/>
              <w:jc w:val="center"/>
              <w:rPr>
                <w:ins w:id="146" w:author="汤滢" w:date="2018-08-27T15:12:00Z"/>
                <w:rFonts w:ascii="仿宋" w:eastAsia="仿宋" w:hAnsi="仿宋"/>
                <w:sz w:val="32"/>
                <w:szCs w:val="32"/>
              </w:rPr>
            </w:pPr>
          </w:p>
        </w:tc>
        <w:tc>
          <w:tcPr>
            <w:tcW w:w="1842" w:type="dxa"/>
          </w:tcPr>
          <w:p w:rsidR="00CA0916" w:rsidRDefault="00CA0916" w:rsidP="009A439D">
            <w:pPr>
              <w:spacing w:line="580" w:lineRule="exact"/>
              <w:jc w:val="center"/>
              <w:rPr>
                <w:ins w:id="147" w:author="汤滢" w:date="2018-08-27T15:12:00Z"/>
                <w:rFonts w:ascii="仿宋" w:eastAsia="仿宋" w:hAnsi="仿宋"/>
                <w:sz w:val="32"/>
                <w:szCs w:val="32"/>
              </w:rPr>
            </w:pPr>
          </w:p>
        </w:tc>
        <w:tc>
          <w:tcPr>
            <w:tcW w:w="2694" w:type="dxa"/>
          </w:tcPr>
          <w:p w:rsidR="00CA0916" w:rsidRDefault="00CA0916" w:rsidP="009A439D">
            <w:pPr>
              <w:spacing w:line="580" w:lineRule="exact"/>
              <w:jc w:val="center"/>
              <w:rPr>
                <w:ins w:id="148" w:author="汤滢" w:date="2018-08-27T15:12:00Z"/>
                <w:rFonts w:ascii="仿宋" w:eastAsia="仿宋" w:hAnsi="仿宋"/>
                <w:sz w:val="32"/>
                <w:szCs w:val="32"/>
              </w:rPr>
            </w:pPr>
          </w:p>
        </w:tc>
        <w:tc>
          <w:tcPr>
            <w:tcW w:w="1701" w:type="dxa"/>
          </w:tcPr>
          <w:p w:rsidR="00CA0916" w:rsidRDefault="00CA0916" w:rsidP="009A439D">
            <w:pPr>
              <w:spacing w:line="580" w:lineRule="exact"/>
              <w:jc w:val="center"/>
              <w:rPr>
                <w:ins w:id="149" w:author="汤滢" w:date="2018-08-27T15:12:00Z"/>
                <w:rFonts w:ascii="仿宋" w:eastAsia="仿宋" w:hAnsi="仿宋"/>
                <w:sz w:val="32"/>
                <w:szCs w:val="32"/>
              </w:rPr>
            </w:pPr>
          </w:p>
        </w:tc>
        <w:tc>
          <w:tcPr>
            <w:tcW w:w="1984" w:type="dxa"/>
          </w:tcPr>
          <w:p w:rsidR="00CA0916" w:rsidRDefault="00CA0916" w:rsidP="009A439D">
            <w:pPr>
              <w:spacing w:line="580" w:lineRule="exact"/>
              <w:jc w:val="center"/>
              <w:rPr>
                <w:ins w:id="150" w:author="汤滢" w:date="2018-08-27T15:12:00Z"/>
                <w:rFonts w:ascii="仿宋" w:eastAsia="仿宋" w:hAnsi="仿宋"/>
                <w:sz w:val="32"/>
                <w:szCs w:val="32"/>
              </w:rPr>
            </w:pPr>
          </w:p>
        </w:tc>
        <w:tc>
          <w:tcPr>
            <w:tcW w:w="4111" w:type="dxa"/>
          </w:tcPr>
          <w:p w:rsidR="00CA0916" w:rsidRDefault="00CA0916" w:rsidP="009A439D">
            <w:pPr>
              <w:spacing w:line="580" w:lineRule="exact"/>
              <w:jc w:val="center"/>
              <w:rPr>
                <w:ins w:id="151" w:author="汤滢" w:date="2018-08-27T15:12:00Z"/>
                <w:rFonts w:ascii="仿宋" w:eastAsia="仿宋" w:hAnsi="仿宋"/>
                <w:sz w:val="32"/>
                <w:szCs w:val="32"/>
              </w:rPr>
            </w:pPr>
          </w:p>
        </w:tc>
      </w:tr>
      <w:tr w:rsidR="00CA0916" w:rsidTr="009A439D">
        <w:trPr>
          <w:ins w:id="152" w:author="汤滢" w:date="2018-08-27T15:12:00Z"/>
        </w:trPr>
        <w:tc>
          <w:tcPr>
            <w:tcW w:w="1101" w:type="dxa"/>
          </w:tcPr>
          <w:p w:rsidR="00CA0916" w:rsidRDefault="00CA0916" w:rsidP="009A439D">
            <w:pPr>
              <w:spacing w:line="580" w:lineRule="exact"/>
              <w:jc w:val="center"/>
              <w:rPr>
                <w:ins w:id="153" w:author="汤滢" w:date="2018-08-27T15:12:00Z"/>
                <w:rFonts w:ascii="仿宋" w:eastAsia="仿宋" w:hAnsi="仿宋"/>
                <w:sz w:val="32"/>
                <w:szCs w:val="32"/>
              </w:rPr>
            </w:pPr>
          </w:p>
        </w:tc>
        <w:tc>
          <w:tcPr>
            <w:tcW w:w="1842" w:type="dxa"/>
          </w:tcPr>
          <w:p w:rsidR="00CA0916" w:rsidRDefault="00CA0916" w:rsidP="009A439D">
            <w:pPr>
              <w:spacing w:line="580" w:lineRule="exact"/>
              <w:jc w:val="center"/>
              <w:rPr>
                <w:ins w:id="154" w:author="汤滢" w:date="2018-08-27T15:12:00Z"/>
                <w:rFonts w:ascii="仿宋" w:eastAsia="仿宋" w:hAnsi="仿宋"/>
                <w:sz w:val="32"/>
                <w:szCs w:val="32"/>
              </w:rPr>
            </w:pPr>
          </w:p>
        </w:tc>
        <w:tc>
          <w:tcPr>
            <w:tcW w:w="2694" w:type="dxa"/>
          </w:tcPr>
          <w:p w:rsidR="00CA0916" w:rsidRDefault="00CA0916" w:rsidP="009A439D">
            <w:pPr>
              <w:spacing w:line="580" w:lineRule="exact"/>
              <w:jc w:val="center"/>
              <w:rPr>
                <w:ins w:id="155" w:author="汤滢" w:date="2018-08-27T15:12:00Z"/>
                <w:rFonts w:ascii="仿宋" w:eastAsia="仿宋" w:hAnsi="仿宋"/>
                <w:sz w:val="32"/>
                <w:szCs w:val="32"/>
              </w:rPr>
            </w:pPr>
          </w:p>
        </w:tc>
        <w:tc>
          <w:tcPr>
            <w:tcW w:w="1701" w:type="dxa"/>
          </w:tcPr>
          <w:p w:rsidR="00CA0916" w:rsidRDefault="00CA0916" w:rsidP="009A439D">
            <w:pPr>
              <w:spacing w:line="580" w:lineRule="exact"/>
              <w:jc w:val="center"/>
              <w:rPr>
                <w:ins w:id="156" w:author="汤滢" w:date="2018-08-27T15:12:00Z"/>
                <w:rFonts w:ascii="仿宋" w:eastAsia="仿宋" w:hAnsi="仿宋"/>
                <w:sz w:val="32"/>
                <w:szCs w:val="32"/>
              </w:rPr>
            </w:pPr>
          </w:p>
        </w:tc>
        <w:tc>
          <w:tcPr>
            <w:tcW w:w="1984" w:type="dxa"/>
          </w:tcPr>
          <w:p w:rsidR="00CA0916" w:rsidRDefault="00CA0916" w:rsidP="009A439D">
            <w:pPr>
              <w:spacing w:line="580" w:lineRule="exact"/>
              <w:jc w:val="center"/>
              <w:rPr>
                <w:ins w:id="157" w:author="汤滢" w:date="2018-08-27T15:12:00Z"/>
                <w:rFonts w:ascii="仿宋" w:eastAsia="仿宋" w:hAnsi="仿宋"/>
                <w:sz w:val="32"/>
                <w:szCs w:val="32"/>
              </w:rPr>
            </w:pPr>
          </w:p>
        </w:tc>
        <w:tc>
          <w:tcPr>
            <w:tcW w:w="4111" w:type="dxa"/>
          </w:tcPr>
          <w:p w:rsidR="00CA0916" w:rsidRDefault="00CA0916" w:rsidP="009A439D">
            <w:pPr>
              <w:spacing w:line="580" w:lineRule="exact"/>
              <w:jc w:val="center"/>
              <w:rPr>
                <w:ins w:id="158" w:author="汤滢" w:date="2018-08-27T15:12:00Z"/>
                <w:rFonts w:ascii="仿宋" w:eastAsia="仿宋" w:hAnsi="仿宋"/>
                <w:sz w:val="32"/>
                <w:szCs w:val="32"/>
              </w:rPr>
            </w:pPr>
          </w:p>
        </w:tc>
      </w:tr>
    </w:tbl>
    <w:p w:rsidR="00CA0916" w:rsidRDefault="00CA0916" w:rsidP="00CA0916">
      <w:pPr>
        <w:spacing w:line="580" w:lineRule="exact"/>
        <w:ind w:firstLineChars="200" w:firstLine="560"/>
        <w:jc w:val="left"/>
        <w:rPr>
          <w:ins w:id="159" w:author="汤滢" w:date="2018-08-27T15:12:00Z"/>
          <w:rFonts w:ascii="仿宋" w:eastAsia="仿宋" w:hAnsi="仿宋"/>
          <w:sz w:val="28"/>
          <w:szCs w:val="32"/>
        </w:rPr>
      </w:pPr>
      <w:ins w:id="160" w:author="汤滢" w:date="2018-08-27T15:12:00Z">
        <w:r w:rsidRPr="001F3F73">
          <w:rPr>
            <w:rFonts w:ascii="仿宋" w:eastAsia="仿宋" w:hAnsi="仿宋" w:hint="eastAsia"/>
            <w:sz w:val="28"/>
            <w:szCs w:val="32"/>
          </w:rPr>
          <w:t>说明：</w:t>
        </w:r>
      </w:ins>
    </w:p>
    <w:p w:rsidR="00CA0916" w:rsidRDefault="00CA0916" w:rsidP="00CA0916">
      <w:pPr>
        <w:spacing w:line="580" w:lineRule="exact"/>
        <w:ind w:firstLineChars="200" w:firstLine="560"/>
        <w:jc w:val="left"/>
        <w:rPr>
          <w:ins w:id="161" w:author="汤滢" w:date="2018-08-27T15:12:00Z"/>
          <w:rFonts w:ascii="仿宋" w:eastAsia="仿宋" w:hAnsi="仿宋"/>
          <w:sz w:val="28"/>
          <w:szCs w:val="32"/>
        </w:rPr>
      </w:pPr>
      <w:ins w:id="162" w:author="汤滢" w:date="2018-08-27T15:12:00Z">
        <w:r>
          <w:rPr>
            <w:rFonts w:ascii="仿宋" w:eastAsia="仿宋" w:hAnsi="仿宋" w:hint="eastAsia"/>
            <w:sz w:val="28"/>
            <w:szCs w:val="32"/>
          </w:rPr>
          <w:t>1.“类别”请填写“担保”、“差额补足承诺”、“回购承诺”、“保底收益”、“出资承诺”等，其他可能导致潜在支出的事项请直接说明。</w:t>
        </w:r>
      </w:ins>
    </w:p>
    <w:p w:rsidR="00CA0916" w:rsidRDefault="00CA0916" w:rsidP="00CA0916">
      <w:pPr>
        <w:spacing w:line="580" w:lineRule="exact"/>
        <w:ind w:firstLineChars="200" w:firstLine="560"/>
        <w:jc w:val="left"/>
        <w:rPr>
          <w:ins w:id="163" w:author="汤滢" w:date="2018-08-27T15:12:00Z"/>
          <w:rFonts w:ascii="仿宋" w:eastAsia="仿宋" w:hAnsi="仿宋"/>
          <w:sz w:val="28"/>
          <w:szCs w:val="32"/>
        </w:rPr>
      </w:pPr>
      <w:ins w:id="164" w:author="汤滢" w:date="2018-08-27T15:12:00Z">
        <w:r>
          <w:rPr>
            <w:rFonts w:ascii="仿宋" w:eastAsia="仿宋" w:hAnsi="仿宋" w:hint="eastAsia"/>
            <w:sz w:val="28"/>
            <w:szCs w:val="32"/>
          </w:rPr>
          <w:t>2.“相关方”请填写该偿付义务指向的对象。</w:t>
        </w:r>
      </w:ins>
    </w:p>
    <w:p w:rsidR="00CA0916" w:rsidRDefault="00CA0916" w:rsidP="00CA0916">
      <w:pPr>
        <w:spacing w:line="580" w:lineRule="exact"/>
        <w:ind w:firstLineChars="200" w:firstLine="560"/>
        <w:jc w:val="left"/>
        <w:rPr>
          <w:ins w:id="165" w:author="汤滢" w:date="2018-08-27T15:12:00Z"/>
          <w:rFonts w:ascii="仿宋" w:eastAsia="仿宋" w:hAnsi="仿宋"/>
          <w:sz w:val="28"/>
          <w:szCs w:val="32"/>
        </w:rPr>
      </w:pPr>
      <w:ins w:id="166" w:author="汤滢" w:date="2018-08-27T15:12:00Z">
        <w:r>
          <w:rPr>
            <w:rFonts w:ascii="仿宋" w:eastAsia="仿宋" w:hAnsi="仿宋" w:hint="eastAsia"/>
            <w:sz w:val="28"/>
            <w:szCs w:val="32"/>
          </w:rPr>
          <w:t>3.“发生时间”、“到期时间”请填写相关偿付义务的起止的时间，或触发、终止条件。</w:t>
        </w:r>
      </w:ins>
    </w:p>
    <w:p w:rsidR="00DB4BFE" w:rsidRDefault="00CA0916" w:rsidP="00DB4BFE">
      <w:pPr>
        <w:spacing w:line="580" w:lineRule="exact"/>
        <w:ind w:firstLineChars="200" w:firstLine="560"/>
        <w:jc w:val="left"/>
        <w:rPr>
          <w:ins w:id="167" w:author="汤滢" w:date="2018-08-27T15:12:00Z"/>
          <w:rFonts w:ascii="仿宋" w:eastAsia="仿宋" w:hAnsi="仿宋"/>
          <w:sz w:val="28"/>
          <w:szCs w:val="32"/>
        </w:rPr>
        <w:pPrChange w:id="168" w:author="汤滢" w:date="2018-08-27T15:13:00Z">
          <w:pPr>
            <w:spacing w:line="580" w:lineRule="exact"/>
            <w:jc w:val="left"/>
          </w:pPr>
        </w:pPrChange>
      </w:pPr>
      <w:ins w:id="169" w:author="汤滢" w:date="2018-08-27T15:12:00Z">
        <w:r>
          <w:rPr>
            <w:rFonts w:ascii="仿宋" w:eastAsia="仿宋" w:hAnsi="仿宋" w:hint="eastAsia"/>
            <w:sz w:val="28"/>
            <w:szCs w:val="32"/>
          </w:rPr>
          <w:t>4.“项目说明”请填写导致该偿付义务发生的具体项目名称及相关需要说明的情况。</w:t>
        </w:r>
      </w:ins>
    </w:p>
    <w:p w:rsidR="00C01F78" w:rsidRPr="00CA0916" w:rsidRDefault="00C01F78"/>
    <w:p w:rsidR="00C474F9" w:rsidRDefault="00C474F9"/>
    <w:sectPr w:rsidR="00C474F9" w:rsidSect="00CA0916">
      <w:pgSz w:w="16838" w:h="11906" w:orient="landscape"/>
      <w:pgMar w:top="1797" w:right="1440" w:bottom="1797" w:left="1440" w:header="851" w:footer="992" w:gutter="0"/>
      <w:cols w:space="425"/>
      <w:docGrid w:type="linesAndChars" w:linePitch="312"/>
      <w:sectPrChange w:id="170" w:author="汤滢" w:date="2018-08-27T15:13:00Z">
        <w:sectPr w:rsidR="00C474F9" w:rsidSect="00CA0916">
          <w:pgSz w:w="11906" w:h="16838" w:orient="portrait"/>
          <w:pgMar w:top="1440" w:right="1800" w:bottom="1440" w:left="1800" w:header="851" w:footer="992" w:gutter="0"/>
          <w:docGrid w:type="lines"/>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14AA" w:rsidRDefault="004A14AA" w:rsidP="006E3393">
      <w:r>
        <w:separator/>
      </w:r>
    </w:p>
  </w:endnote>
  <w:endnote w:type="continuationSeparator" w:id="0">
    <w:p w:rsidR="004A14AA" w:rsidRDefault="004A14AA" w:rsidP="006E3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简体">
    <w:altName w:val="Arial Unicode MS"/>
    <w:charset w:val="86"/>
    <w:family w:val="script"/>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14AA" w:rsidRDefault="004A14AA" w:rsidP="006E3393">
      <w:r>
        <w:separator/>
      </w:r>
    </w:p>
  </w:footnote>
  <w:footnote w:type="continuationSeparator" w:id="0">
    <w:p w:rsidR="004A14AA" w:rsidRDefault="004A14AA" w:rsidP="006E33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trackRevisions/>
  <w:documentProtection w:edit="readOnly" w:formatting="1" w:enforcement="1" w:cryptProviderType="rsaFull" w:cryptAlgorithmClass="hash" w:cryptAlgorithmType="typeAny" w:cryptAlgorithmSid="4" w:cryptSpinCount="100000" w:hash="cJrchXCJBzfEwF3YUpxuw4J2Uv0=" w:salt="J22zCe5oIwJySQqExLUttw=="/>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A05A6"/>
    <w:rsid w:val="00185DB1"/>
    <w:rsid w:val="003224B0"/>
    <w:rsid w:val="004A14AA"/>
    <w:rsid w:val="00556794"/>
    <w:rsid w:val="0066088A"/>
    <w:rsid w:val="006E3393"/>
    <w:rsid w:val="00950177"/>
    <w:rsid w:val="00C01F78"/>
    <w:rsid w:val="00C474F9"/>
    <w:rsid w:val="00CA0916"/>
    <w:rsid w:val="00D81E24"/>
    <w:rsid w:val="00DA05A6"/>
    <w:rsid w:val="00DB4BFE"/>
    <w:rsid w:val="00DC7D0F"/>
    <w:rsid w:val="00F67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091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A09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semiHidden/>
    <w:unhideWhenUsed/>
    <w:rsid w:val="006E33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6E3393"/>
    <w:rPr>
      <w:sz w:val="18"/>
      <w:szCs w:val="18"/>
    </w:rPr>
  </w:style>
  <w:style w:type="paragraph" w:styleId="a5">
    <w:name w:val="footer"/>
    <w:basedOn w:val="a"/>
    <w:link w:val="Char0"/>
    <w:uiPriority w:val="99"/>
    <w:semiHidden/>
    <w:unhideWhenUsed/>
    <w:rsid w:val="006E3393"/>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6E339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214</Words>
  <Characters>1221</Characters>
  <Application>Microsoft Office Word</Application>
  <DocSecurity>8</DocSecurity>
  <Lines>10</Lines>
  <Paragraphs>2</Paragraphs>
  <ScaleCrop>false</ScaleCrop>
  <Company>ufida</Company>
  <LinksUpToDate>false</LinksUpToDate>
  <CharactersWithSpaces>1433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NTKO</dc:creator>
  <cp:keywords/>
  <dc:description/>
  <cp:lastModifiedBy>杨静</cp:lastModifiedBy>
  <cp:revision>5</cp:revision>
  <dcterms:created xsi:type="dcterms:W3CDTF">2012-05-16T03:16:00Z</dcterms:created>
  <dcterms:modified xsi:type="dcterms:W3CDTF">2018-11-20T02:35:00Z</dcterms:modified>
</cp:coreProperties>
</file>