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E8D" w:rsidRDefault="00F12E8D" w:rsidP="00F12E8D">
      <w:pPr>
        <w:spacing w:line="600" w:lineRule="exact"/>
        <w:jc w:val="center"/>
        <w:rPr>
          <w:ins w:id="0" w:author="孙齐" w:date="2018-07-26T15:10:00Z"/>
          <w:rFonts w:ascii="方正小标宋简体" w:eastAsia="方正小标宋简体"/>
          <w:sz w:val="44"/>
          <w:szCs w:val="44"/>
        </w:rPr>
      </w:pPr>
      <w:ins w:id="1" w:author="孙齐" w:date="2018-07-26T15:10:00Z">
        <w:r w:rsidRPr="003C2675">
          <w:rPr>
            <w:rFonts w:ascii="方正小标宋简体" w:eastAsia="方正小标宋简体" w:hint="eastAsia"/>
            <w:sz w:val="44"/>
            <w:szCs w:val="44"/>
          </w:rPr>
          <w:t>中关村发展集团</w:t>
        </w:r>
        <w:r>
          <w:rPr>
            <w:rFonts w:ascii="方正小标宋简体" w:eastAsia="方正小标宋简体" w:hint="eastAsia"/>
            <w:sz w:val="44"/>
            <w:szCs w:val="44"/>
          </w:rPr>
          <w:t>纪委</w:t>
        </w:r>
      </w:ins>
    </w:p>
    <w:p w:rsidR="00F12E8D" w:rsidRDefault="00F12E8D" w:rsidP="00F12E8D">
      <w:pPr>
        <w:spacing w:line="600" w:lineRule="exact"/>
        <w:jc w:val="center"/>
        <w:rPr>
          <w:ins w:id="2" w:author="孙齐" w:date="2018-07-26T15:10:00Z"/>
          <w:rFonts w:ascii="方正小标宋简体" w:eastAsia="方正小标宋简体"/>
          <w:sz w:val="44"/>
          <w:szCs w:val="44"/>
        </w:rPr>
      </w:pPr>
      <w:ins w:id="3" w:author="孙齐" w:date="2018-07-26T15:10:00Z">
        <w:r>
          <w:rPr>
            <w:rFonts w:ascii="方正小标宋简体" w:eastAsia="方正小标宋简体" w:hint="eastAsia"/>
            <w:sz w:val="44"/>
            <w:szCs w:val="44"/>
          </w:rPr>
          <w:t>关于转发《中共北京市纪委办公厅 北京市监委办公厅关于市残联违规使用公车问题</w:t>
        </w:r>
      </w:ins>
    </w:p>
    <w:p w:rsidR="00F12E8D" w:rsidRPr="003C2675" w:rsidRDefault="00F12E8D" w:rsidP="00F12E8D">
      <w:pPr>
        <w:spacing w:line="600" w:lineRule="exact"/>
        <w:jc w:val="center"/>
        <w:rPr>
          <w:ins w:id="4" w:author="孙齐" w:date="2018-07-26T15:10:00Z"/>
          <w:rFonts w:ascii="方正小标宋简体" w:eastAsia="方正小标宋简体"/>
          <w:sz w:val="44"/>
          <w:szCs w:val="44"/>
        </w:rPr>
      </w:pPr>
      <w:ins w:id="5" w:author="孙齐" w:date="2018-07-26T15:10:00Z">
        <w:r>
          <w:rPr>
            <w:rFonts w:ascii="方正小标宋简体" w:eastAsia="方正小标宋简体" w:hint="eastAsia"/>
            <w:sz w:val="44"/>
            <w:szCs w:val="44"/>
          </w:rPr>
          <w:t>责任追究情况的通报》的通知</w:t>
        </w:r>
      </w:ins>
    </w:p>
    <w:p w:rsidR="00F12E8D" w:rsidRPr="00D86E19" w:rsidRDefault="00F12E8D" w:rsidP="00F12E8D">
      <w:pPr>
        <w:spacing w:line="600" w:lineRule="exact"/>
        <w:jc w:val="center"/>
        <w:rPr>
          <w:ins w:id="6" w:author="孙齐" w:date="2018-07-26T15:10:00Z"/>
          <w:rFonts w:ascii="仿宋_GB2312" w:eastAsia="仿宋_GB2312"/>
          <w:sz w:val="32"/>
          <w:szCs w:val="32"/>
        </w:rPr>
      </w:pPr>
      <w:ins w:id="7" w:author="孙齐" w:date="2018-07-26T15:10:00Z">
        <w:r>
          <w:rPr>
            <w:rFonts w:ascii="仿宋_GB2312" w:eastAsia="仿宋_GB2312" w:hint="eastAsia"/>
            <w:sz w:val="32"/>
            <w:szCs w:val="32"/>
          </w:rPr>
          <w:t xml:space="preserve">            </w:t>
        </w:r>
      </w:ins>
    </w:p>
    <w:p w:rsidR="00F12E8D" w:rsidRDefault="00F12E8D" w:rsidP="00F12E8D">
      <w:pPr>
        <w:pStyle w:val="a3"/>
        <w:shd w:val="clear" w:color="auto" w:fill="FFFFFF"/>
        <w:spacing w:before="0" w:beforeAutospacing="0" w:after="0" w:afterAutospacing="0" w:line="600" w:lineRule="exact"/>
        <w:jc w:val="both"/>
        <w:rPr>
          <w:ins w:id="8" w:author="孙齐" w:date="2018-07-26T15:10:00Z"/>
          <w:rFonts w:ascii="仿宋" w:eastAsia="仿宋" w:hAnsi="仿宋"/>
          <w:sz w:val="32"/>
          <w:szCs w:val="32"/>
        </w:rPr>
      </w:pPr>
      <w:ins w:id="9" w:author="孙齐" w:date="2018-07-26T15:10:00Z">
        <w:r>
          <w:rPr>
            <w:rFonts w:ascii="仿宋" w:eastAsia="仿宋" w:hAnsi="仿宋" w:hint="eastAsia"/>
            <w:sz w:val="32"/>
            <w:szCs w:val="32"/>
          </w:rPr>
          <w:t>集团各子公司：</w:t>
        </w:r>
      </w:ins>
    </w:p>
    <w:p w:rsidR="00F12E8D" w:rsidRDefault="00F12E8D" w:rsidP="00F12E8D">
      <w:pPr>
        <w:pStyle w:val="a3"/>
        <w:shd w:val="clear" w:color="auto" w:fill="FFFFFF"/>
        <w:spacing w:before="0" w:beforeAutospacing="0" w:after="0" w:afterAutospacing="0" w:line="600" w:lineRule="exact"/>
        <w:ind w:firstLineChars="200" w:firstLine="640"/>
        <w:jc w:val="both"/>
        <w:rPr>
          <w:ins w:id="10" w:author="孙齐" w:date="2018-07-26T15:10:00Z"/>
          <w:rFonts w:ascii="仿宋" w:eastAsia="仿宋" w:hAnsi="仿宋"/>
          <w:sz w:val="32"/>
          <w:szCs w:val="32"/>
        </w:rPr>
      </w:pPr>
      <w:ins w:id="11" w:author="孙齐" w:date="2018-07-26T15:10:00Z">
        <w:r>
          <w:rPr>
            <w:rFonts w:ascii="仿宋" w:eastAsia="仿宋" w:hAnsi="仿宋" w:hint="eastAsia"/>
            <w:sz w:val="32"/>
            <w:szCs w:val="32"/>
          </w:rPr>
          <w:t>现将</w:t>
        </w:r>
        <w:r w:rsidRPr="004840EC">
          <w:rPr>
            <w:rFonts w:ascii="仿宋" w:eastAsia="仿宋" w:hAnsi="仿宋" w:hint="eastAsia"/>
            <w:sz w:val="32"/>
            <w:szCs w:val="32"/>
          </w:rPr>
          <w:t>《中共北京市纪委办公厅</w:t>
        </w:r>
        <w:r>
          <w:rPr>
            <w:rFonts w:ascii="仿宋" w:eastAsia="仿宋" w:hAnsi="仿宋" w:hint="eastAsia"/>
            <w:sz w:val="32"/>
            <w:szCs w:val="32"/>
          </w:rPr>
          <w:t xml:space="preserve"> </w:t>
        </w:r>
        <w:r w:rsidRPr="004840EC">
          <w:rPr>
            <w:rFonts w:ascii="仿宋" w:eastAsia="仿宋" w:hAnsi="仿宋" w:hint="eastAsia"/>
            <w:sz w:val="32"/>
            <w:szCs w:val="32"/>
          </w:rPr>
          <w:t>北京市监委办公厅关于市残联违规使用公车问题责任追究情况的通报》</w:t>
        </w:r>
        <w:r>
          <w:rPr>
            <w:rFonts w:ascii="仿宋" w:eastAsia="仿宋" w:hAnsi="仿宋" w:hint="eastAsia"/>
            <w:sz w:val="32"/>
            <w:szCs w:val="32"/>
          </w:rPr>
          <w:t>（京纪办发</w:t>
        </w:r>
        <w:r w:rsidRPr="004942F2">
          <w:rPr>
            <w:rFonts w:hint="eastAsia"/>
            <w:sz w:val="32"/>
            <w:szCs w:val="32"/>
          </w:rPr>
          <w:t>﹝</w:t>
        </w:r>
        <w:r>
          <w:rPr>
            <w:rFonts w:ascii="仿宋" w:eastAsia="仿宋" w:hAnsi="仿宋" w:hint="eastAsia"/>
            <w:sz w:val="32"/>
            <w:szCs w:val="32"/>
          </w:rPr>
          <w:t>2018</w:t>
        </w:r>
        <w:r w:rsidRPr="004942F2">
          <w:rPr>
            <w:rFonts w:hint="eastAsia"/>
            <w:sz w:val="32"/>
            <w:szCs w:val="32"/>
          </w:rPr>
          <w:t>﹞</w:t>
        </w:r>
        <w:r>
          <w:rPr>
            <w:rFonts w:ascii="仿宋" w:eastAsia="仿宋" w:hAnsi="仿宋" w:hint="eastAsia"/>
            <w:sz w:val="32"/>
            <w:szCs w:val="32"/>
          </w:rPr>
          <w:t>33号），转发给你们，请认真组织领导班子成员学习,</w:t>
        </w:r>
        <w:r w:rsidRPr="000C780F">
          <w:rPr>
            <w:rFonts w:hint="eastAsia"/>
          </w:rPr>
          <w:t xml:space="preserve"> </w:t>
        </w:r>
        <w:r>
          <w:rPr>
            <w:rFonts w:ascii="仿宋" w:eastAsia="仿宋" w:hAnsi="仿宋" w:hint="eastAsia"/>
            <w:sz w:val="32"/>
            <w:szCs w:val="32"/>
          </w:rPr>
          <w:t>并引以为戒，认真落实中央八项规定精神，严守党的纪律。</w:t>
        </w:r>
      </w:ins>
    </w:p>
    <w:p w:rsidR="00F12E8D" w:rsidRDefault="00F12E8D" w:rsidP="00F12E8D">
      <w:pPr>
        <w:pStyle w:val="a3"/>
        <w:shd w:val="clear" w:color="auto" w:fill="FFFFFF"/>
        <w:spacing w:before="0" w:beforeAutospacing="0" w:after="0" w:afterAutospacing="0" w:line="600" w:lineRule="exact"/>
        <w:ind w:firstLineChars="200" w:firstLine="640"/>
        <w:jc w:val="both"/>
        <w:rPr>
          <w:ins w:id="12" w:author="孙齐" w:date="2018-07-26T15:10:00Z"/>
          <w:rFonts w:ascii="仿宋" w:eastAsia="仿宋" w:hAnsi="仿宋"/>
          <w:sz w:val="32"/>
          <w:szCs w:val="32"/>
        </w:rPr>
      </w:pPr>
    </w:p>
    <w:p w:rsidR="00F12E8D" w:rsidRDefault="00F12E8D" w:rsidP="00F12E8D">
      <w:pPr>
        <w:pStyle w:val="a3"/>
        <w:shd w:val="clear" w:color="auto" w:fill="FFFFFF"/>
        <w:spacing w:before="0" w:beforeAutospacing="0" w:after="0" w:afterAutospacing="0" w:line="600" w:lineRule="exact"/>
        <w:ind w:right="640" w:firstLineChars="200" w:firstLine="640"/>
        <w:jc w:val="right"/>
        <w:rPr>
          <w:ins w:id="13" w:author="孙齐" w:date="2018-07-26T15:10:00Z"/>
          <w:rFonts w:ascii="仿宋" w:eastAsia="仿宋" w:hAnsi="仿宋"/>
          <w:sz w:val="32"/>
          <w:szCs w:val="32"/>
        </w:rPr>
      </w:pPr>
      <w:ins w:id="14" w:author="孙齐" w:date="2018-07-26T15:10:00Z">
        <w:r>
          <w:rPr>
            <w:rFonts w:ascii="仿宋" w:eastAsia="仿宋" w:hAnsi="仿宋" w:hint="eastAsia"/>
            <w:sz w:val="32"/>
            <w:szCs w:val="32"/>
          </w:rPr>
          <w:t>中关村发展集团纪委</w:t>
        </w:r>
      </w:ins>
    </w:p>
    <w:p w:rsidR="00F12E8D" w:rsidRPr="003C2675" w:rsidRDefault="00F12E8D" w:rsidP="00F12E8D">
      <w:pPr>
        <w:pStyle w:val="a3"/>
        <w:shd w:val="clear" w:color="auto" w:fill="FFFFFF"/>
        <w:spacing w:before="0" w:beforeAutospacing="0" w:after="0" w:afterAutospacing="0" w:line="600" w:lineRule="exact"/>
        <w:ind w:right="960" w:firstLineChars="200" w:firstLine="640"/>
        <w:jc w:val="right"/>
        <w:rPr>
          <w:ins w:id="15" w:author="孙齐" w:date="2018-07-26T15:10:00Z"/>
          <w:rFonts w:ascii="仿宋" w:eastAsia="仿宋" w:hAnsi="仿宋"/>
          <w:sz w:val="32"/>
          <w:szCs w:val="32"/>
        </w:rPr>
      </w:pPr>
      <w:ins w:id="16" w:author="孙齐" w:date="2018-07-26T15:10:00Z">
        <w:r>
          <w:rPr>
            <w:rFonts w:ascii="仿宋" w:eastAsia="仿宋" w:hAnsi="仿宋" w:hint="eastAsia"/>
            <w:sz w:val="32"/>
            <w:szCs w:val="32"/>
          </w:rPr>
          <w:t>2018年7月26日</w:t>
        </w:r>
      </w:ins>
    </w:p>
    <w:p w:rsidR="00C01F78" w:rsidRPr="00F12E8D" w:rsidRDefault="00C01F78"/>
    <w:p w:rsidR="00C474F9" w:rsidRDefault="00C474F9"/>
    <w:sectPr w:rsidR="00C474F9" w:rsidSect="00C01F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简体">
    <w:altName w:val="Arial Unicode MS"/>
    <w:charset w:val="86"/>
    <w:family w:val="auto"/>
    <w:pitch w:val="variable"/>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trackRevisions/>
  <w:documentProtection w:edit="readOnly" w:formatting="1" w:enforcement="1" w:cryptProviderType="rsaFull" w:cryptAlgorithmClass="hash" w:cryptAlgorithmType="typeAny" w:cryptAlgorithmSid="4" w:cryptSpinCount="100000" w:hash="pk/DaWyTjI4qj+svIZs9GcooeeQ=" w:salt="T2E2rLzjIIvS58NrXfP1zA=="/>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A05A6"/>
    <w:rsid w:val="003224B0"/>
    <w:rsid w:val="00556794"/>
    <w:rsid w:val="00AA7298"/>
    <w:rsid w:val="00C01F78"/>
    <w:rsid w:val="00C474F9"/>
    <w:rsid w:val="00D81E24"/>
    <w:rsid w:val="00DA05A6"/>
    <w:rsid w:val="00DC7D0F"/>
    <w:rsid w:val="00E64B8D"/>
    <w:rsid w:val="00EF575B"/>
    <w:rsid w:val="00F12E8D"/>
    <w:rsid w:val="00F65871"/>
    <w:rsid w:val="00F67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2E8D"/>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12E8D"/>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87F79-073C-4DEF-855C-800C6C68B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32</Words>
  <Characters>184</Characters>
  <Application>Microsoft Office Word</Application>
  <DocSecurity>8</DocSecurity>
  <Lines>1</Lines>
  <Paragraphs>1</Paragraphs>
  <ScaleCrop>false</ScaleCrop>
  <Company>ufida</Company>
  <LinksUpToDate>false</LinksUpToDate>
  <CharactersWithSpaces>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NTKO</dc:creator>
  <cp:keywords/>
  <dc:description/>
  <cp:lastModifiedBy>杨静</cp:lastModifiedBy>
  <cp:revision>5</cp:revision>
  <dcterms:created xsi:type="dcterms:W3CDTF">2012-05-16T03:16:00Z</dcterms:created>
  <dcterms:modified xsi:type="dcterms:W3CDTF">2018-11-20T05:53:00Z</dcterms:modified>
</cp:coreProperties>
</file>