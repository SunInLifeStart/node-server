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ascii="方正小标宋简体" w:eastAsia="方正小标宋简体" w:cs="楷体_GB2312"/>
          <w:w w:val="88"/>
          <w:sz w:val="36"/>
          <w:szCs w:val="36"/>
        </w:rPr>
      </w:pPr>
      <w:bookmarkStart w:id="1" w:name="_GoBack"/>
      <w:bookmarkEnd w:id="1"/>
    </w:p>
    <w:p>
      <w:pPr>
        <w:autoSpaceDE w:val="0"/>
        <w:autoSpaceDN w:val="0"/>
        <w:adjustRightInd w:val="0"/>
        <w:spacing w:line="600" w:lineRule="exact"/>
        <w:jc w:val="center"/>
        <w:rPr>
          <w:rFonts w:ascii="方正小标宋简体" w:eastAsia="方正小标宋简体" w:cs="楷体_GB2312"/>
          <w:w w:val="88"/>
          <w:sz w:val="36"/>
          <w:szCs w:val="36"/>
        </w:rPr>
      </w:pPr>
      <w:r>
        <w:rPr>
          <w:rFonts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2"/>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2"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fBsV+2AAAAAoBAAAPAAAA&#10;AAAAAAEAIAAAACIAAABkcnMvZG93bnJldi54bWxQSwECFAAUAAAACACHTuJAsjsDe6MBAAAYAwAA&#10;DgAAAAAAAAABACAAAAAnAQAAZHJzL2Uyb0RvYy54bWxQSwUGAAAAAAYABgBZAQAAPAUAAAAA&#10;">
                <v:fill on="f" focussize="0,0"/>
                <v:stroke on="f"/>
                <v:imagedata o:title=""/>
                <o:lock v:ext="edit" aspectratio="f"/>
                <v:textbo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ascii="楷体_GB2312" w:eastAsia="楷体_GB2312"/>
          <w:sz w:val="32"/>
          <w:szCs w:val="32"/>
        </w:rPr>
      </w:pPr>
      <w:r>
        <w:rPr>
          <w:rFonts w:hint="eastAsia" w:ascii="仿宋_GB2312" w:eastAsia="仿宋_GB2312"/>
          <w:sz w:val="32"/>
          <w:szCs w:val="32"/>
        </w:rPr>
        <w:t>中发展〔2018〕113号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3"/>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&#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R6VW1QAAAAgBAAAPAAAAAAAAAAEAIAAAACIAAABk&#10;cnMvZG93bnJldi54bWxQSwECFAAUAAAACACHTuJA7AWBDNABAACOAwAADgAAAAAAAAABACAAAAAk&#10;AQAAZHJzL2Uyb0RvYy54bWxQSwUGAAAAAAYABgBZAQAAZgUAAAAA&#10;">
                <v:fill on="f" focussize="0,0"/>
                <v:stroke weight="2.25pt" color="#FF0000" joinstyle="round"/>
                <v:imagedata o:title=""/>
                <o:lock v:ext="edit" aspectratio="f"/>
              </v:line>
            </w:pict>
          </mc:Fallback>
        </mc:AlternateContent>
      </w:r>
    </w:p>
    <w:p>
      <w:pPr>
        <w:spacing w:line="600" w:lineRule="exact"/>
        <w:jc w:val="center"/>
        <w:rPr>
          <w:rFonts w:hint="eastAsia" w:ascii="方正小标宋简体" w:eastAsia="方正小标宋简体"/>
          <w:sz w:val="44"/>
          <w:szCs w:val="44"/>
        </w:rPr>
      </w:pPr>
    </w:p>
    <w:p>
      <w:pPr>
        <w:spacing w:line="700" w:lineRule="exact"/>
        <w:jc w:val="center"/>
        <w:rPr>
          <w:rFonts w:ascii="方正小标宋简体" w:eastAsia="方正小标宋简体"/>
          <w:sz w:val="44"/>
          <w:szCs w:val="44"/>
        </w:rPr>
      </w:pPr>
      <w:r>
        <w:rPr>
          <w:rFonts w:hint="eastAsia" w:ascii="方正小标宋简体" w:eastAsia="方正小标宋简体"/>
          <w:sz w:val="44"/>
          <w:szCs w:val="44"/>
        </w:rPr>
        <w:t>中关村发展集团关于印发《中关村发展集团</w:t>
      </w:r>
    </w:p>
    <w:p>
      <w:pPr>
        <w:spacing w:line="700" w:lineRule="exact"/>
        <w:jc w:val="center"/>
        <w:rPr>
          <w:rFonts w:ascii="方正小标宋简体" w:eastAsia="方正小标宋简体"/>
          <w:sz w:val="44"/>
          <w:szCs w:val="44"/>
        </w:rPr>
      </w:pPr>
      <w:r>
        <w:rPr>
          <w:rFonts w:hint="eastAsia" w:ascii="方正小标宋简体" w:eastAsia="方正小标宋简体"/>
          <w:sz w:val="44"/>
          <w:szCs w:val="44"/>
        </w:rPr>
        <w:t>总部导师制管理暂行办法》的通知</w:t>
      </w:r>
    </w:p>
    <w:p>
      <w:pPr>
        <w:spacing w:line="400" w:lineRule="exact"/>
        <w:rPr>
          <w:sz w:val="32"/>
          <w:szCs w:val="32"/>
        </w:rPr>
      </w:pPr>
    </w:p>
    <w:p>
      <w:pPr>
        <w:spacing w:line="600" w:lineRule="exact"/>
        <w:rPr>
          <w:rFonts w:ascii="楷体" w:hAnsi="楷体" w:eastAsia="楷体"/>
          <w:sz w:val="32"/>
          <w:szCs w:val="32"/>
        </w:rPr>
      </w:pPr>
      <w:r>
        <w:rPr>
          <w:rFonts w:hint="eastAsia" w:ascii="楷体" w:hAnsi="楷体" w:eastAsia="楷体"/>
          <w:sz w:val="32"/>
          <w:szCs w:val="32"/>
        </w:rPr>
        <w:t>集团各部（室）：</w:t>
      </w:r>
    </w:p>
    <w:p>
      <w:pPr>
        <w:spacing w:line="600" w:lineRule="exact"/>
        <w:rPr>
          <w:rFonts w:ascii="楷体" w:hAnsi="楷体" w:eastAsia="楷体"/>
          <w:sz w:val="32"/>
          <w:szCs w:val="32"/>
        </w:rPr>
      </w:pPr>
      <w:r>
        <w:rPr>
          <w:rFonts w:ascii="楷体" w:hAnsi="楷体" w:eastAsia="楷体"/>
          <w:sz w:val="32"/>
          <w:szCs w:val="32"/>
        </w:rPr>
        <w:t xml:space="preserve">    </w:t>
      </w:r>
      <w:r>
        <w:rPr>
          <w:rFonts w:hint="eastAsia" w:ascii="楷体" w:hAnsi="楷体" w:eastAsia="楷体"/>
          <w:sz w:val="32"/>
          <w:szCs w:val="32"/>
        </w:rPr>
        <w:t>《中关村发展集团总部导师制管理暂行办法》经集团2018年第17次总经理办公会研究通过。现印发给你们，请遵照执行。</w:t>
      </w:r>
    </w:p>
    <w:p>
      <w:pPr>
        <w:spacing w:line="600" w:lineRule="exact"/>
        <w:rPr>
          <w:rFonts w:ascii="楷体" w:hAnsi="楷体" w:eastAsia="楷体"/>
          <w:sz w:val="32"/>
          <w:szCs w:val="32"/>
        </w:rPr>
      </w:pPr>
    </w:p>
    <w:p>
      <w:pPr>
        <w:spacing w:line="600" w:lineRule="exact"/>
        <w:jc w:val="right"/>
        <w:rPr>
          <w:rFonts w:hint="eastAsia" w:ascii="楷体" w:hAnsi="楷体" w:eastAsia="楷体"/>
          <w:sz w:val="32"/>
          <w:szCs w:val="32"/>
        </w:rPr>
      </w:pPr>
    </w:p>
    <w:p>
      <w:pPr>
        <w:spacing w:line="600" w:lineRule="exact"/>
        <w:jc w:val="right"/>
        <w:rPr>
          <w:rFonts w:hint="eastAsia" w:ascii="楷体" w:hAnsi="楷体" w:eastAsia="楷体"/>
          <w:sz w:val="32"/>
          <w:szCs w:val="32"/>
        </w:rPr>
      </w:pPr>
    </w:p>
    <w:p>
      <w:pPr>
        <w:spacing w:line="600" w:lineRule="exact"/>
        <w:ind w:right="960"/>
        <w:jc w:val="right"/>
        <w:rPr>
          <w:rFonts w:ascii="楷体" w:hAnsi="楷体" w:eastAsia="楷体"/>
          <w:sz w:val="32"/>
          <w:szCs w:val="32"/>
        </w:rPr>
      </w:pPr>
      <w:r>
        <w:rPr>
          <w:rFonts w:hint="eastAsia" w:ascii="楷体" w:hAnsi="楷体" w:eastAsia="楷体"/>
          <w:sz w:val="32"/>
          <w:szCs w:val="32"/>
        </w:rPr>
        <w:t>中关村发展集团</w:t>
      </w:r>
    </w:p>
    <w:p>
      <w:pPr>
        <w:spacing w:line="600" w:lineRule="exact"/>
        <w:ind w:right="800"/>
        <w:jc w:val="right"/>
        <w:rPr>
          <w:rFonts w:ascii="楷体" w:hAnsi="楷体" w:eastAsia="楷体"/>
          <w:sz w:val="32"/>
          <w:szCs w:val="32"/>
        </w:rPr>
      </w:pPr>
      <w:r>
        <w:rPr>
          <w:rFonts w:hint="eastAsia" w:ascii="楷体" w:hAnsi="楷体" w:eastAsia="楷体"/>
          <w:sz w:val="32"/>
          <w:szCs w:val="32"/>
        </w:rPr>
        <w:t>2018年9月14日</w:t>
      </w:r>
    </w:p>
    <w:p>
      <w:pPr>
        <w:widowControl/>
        <w:jc w:val="left"/>
        <w:rPr>
          <w:rFonts w:ascii="楷体" w:hAnsi="楷体" w:eastAsia="楷体"/>
          <w:sz w:val="32"/>
          <w:szCs w:val="32"/>
        </w:rPr>
      </w:pPr>
      <w:r>
        <w:rPr>
          <w:rFonts w:ascii="楷体" w:hAnsi="楷体" w:eastAsia="楷体"/>
          <w:sz w:val="32"/>
          <w:szCs w:val="32"/>
        </w:rPr>
        <w:br w:type="page"/>
      </w:r>
    </w:p>
    <w:p>
      <w:pPr>
        <w:spacing w:line="300" w:lineRule="exact"/>
        <w:jc w:val="center"/>
        <w:rPr>
          <w:rFonts w:ascii="方正小标宋简体" w:eastAsia="方正小标宋简体"/>
          <w:sz w:val="44"/>
          <w:szCs w:val="44"/>
        </w:rPr>
      </w:pPr>
    </w:p>
    <w:p>
      <w:pPr>
        <w:spacing w:line="700" w:lineRule="exact"/>
        <w:jc w:val="center"/>
        <w:rPr>
          <w:rFonts w:ascii="方正小标宋简体" w:eastAsia="方正小标宋简体"/>
          <w:sz w:val="44"/>
          <w:szCs w:val="44"/>
        </w:rPr>
      </w:pPr>
      <w:r>
        <w:rPr>
          <w:rFonts w:hint="eastAsia" w:ascii="方正小标宋简体" w:eastAsia="方正小标宋简体"/>
          <w:sz w:val="44"/>
          <w:szCs w:val="44"/>
        </w:rPr>
        <w:t>中关村发展集团总部导师制管理暂行办法</w:t>
      </w:r>
    </w:p>
    <w:p>
      <w:pPr>
        <w:spacing w:after="156" w:afterLines="50" w:line="300" w:lineRule="exact"/>
        <w:jc w:val="center"/>
        <w:rPr>
          <w:rFonts w:ascii="方正小标宋简体" w:eastAsia="方正小标宋简体"/>
          <w:szCs w:val="32"/>
        </w:rPr>
      </w:pPr>
    </w:p>
    <w:p>
      <w:pPr>
        <w:spacing w:after="156" w:afterLines="50" w:line="600" w:lineRule="exact"/>
        <w:jc w:val="center"/>
        <w:rPr>
          <w:rFonts w:ascii="方正小标宋简体" w:eastAsia="方正小标宋简体"/>
          <w:sz w:val="32"/>
          <w:szCs w:val="32"/>
        </w:rPr>
      </w:pPr>
      <w:r>
        <w:rPr>
          <w:rFonts w:hint="eastAsia" w:ascii="方正小标宋简体" w:eastAsia="方正小标宋简体"/>
          <w:sz w:val="32"/>
          <w:szCs w:val="32"/>
        </w:rPr>
        <w:t>第一章</w:t>
      </w:r>
      <w:r>
        <w:rPr>
          <w:rFonts w:ascii="方正小标宋简体" w:eastAsia="方正小标宋简体"/>
          <w:sz w:val="32"/>
          <w:szCs w:val="32"/>
        </w:rPr>
        <w:t xml:space="preserve">  </w:t>
      </w:r>
      <w:r>
        <w:rPr>
          <w:rFonts w:hint="eastAsia" w:ascii="方正小标宋简体" w:eastAsia="方正小标宋简体"/>
          <w:sz w:val="32"/>
          <w:szCs w:val="32"/>
        </w:rPr>
        <w:t>总则</w:t>
      </w:r>
    </w:p>
    <w:p>
      <w:pPr>
        <w:spacing w:line="600" w:lineRule="exact"/>
        <w:ind w:firstLine="640"/>
        <w:rPr>
          <w:rFonts w:ascii="仿宋" w:hAnsi="仿宋" w:eastAsia="仿宋"/>
          <w:sz w:val="32"/>
          <w:szCs w:val="32"/>
        </w:rPr>
      </w:pPr>
      <w:r>
        <w:rPr>
          <w:rFonts w:hint="eastAsia" w:ascii="黑体" w:hAnsi="黑体" w:eastAsia="黑体"/>
          <w:sz w:val="32"/>
          <w:szCs w:val="32"/>
        </w:rPr>
        <w:t>第一条</w:t>
      </w:r>
      <w:r>
        <w:rPr>
          <w:rFonts w:ascii="仿宋_GB2312" w:hAnsi="仿宋" w:eastAsia="仿宋_GB2312"/>
          <w:kern w:val="0"/>
          <w:sz w:val="32"/>
          <w:szCs w:val="32"/>
        </w:rPr>
        <w:t xml:space="preserve"> </w:t>
      </w:r>
      <w:r>
        <w:rPr>
          <w:rFonts w:hint="eastAsia" w:ascii="仿宋" w:hAnsi="仿宋" w:eastAsia="仿宋"/>
          <w:kern w:val="0"/>
          <w:sz w:val="32"/>
          <w:szCs w:val="32"/>
        </w:rPr>
        <w:t>为建设中关村发展集团（以下简称集团）新时代高素质专业化干部人才队伍，关心</w:t>
      </w:r>
      <w:r>
        <w:rPr>
          <w:rFonts w:ascii="仿宋" w:hAnsi="仿宋" w:eastAsia="仿宋"/>
          <w:kern w:val="0"/>
          <w:sz w:val="32"/>
          <w:szCs w:val="32"/>
        </w:rPr>
        <w:t>关爱</w:t>
      </w:r>
      <w:r>
        <w:rPr>
          <w:rFonts w:hint="eastAsia" w:ascii="仿宋" w:hAnsi="仿宋" w:eastAsia="仿宋"/>
          <w:kern w:val="0"/>
          <w:sz w:val="32"/>
          <w:szCs w:val="32"/>
        </w:rPr>
        <w:t>干部</w:t>
      </w:r>
      <w:r>
        <w:rPr>
          <w:rFonts w:ascii="仿宋" w:hAnsi="仿宋" w:eastAsia="仿宋"/>
          <w:kern w:val="0"/>
          <w:sz w:val="32"/>
          <w:szCs w:val="32"/>
        </w:rPr>
        <w:t>和青年人才，</w:t>
      </w:r>
      <w:r>
        <w:rPr>
          <w:rFonts w:hint="eastAsia" w:ascii="仿宋" w:hAnsi="仿宋" w:eastAsia="仿宋"/>
          <w:kern w:val="0"/>
          <w:sz w:val="32"/>
          <w:szCs w:val="32"/>
        </w:rPr>
        <w:t>充分发挥集团业务骨干在青年人才培养中的积极作用，加强对集团总部新入职青年人才的关怀与培养，帮助青年人才尽快掌握胜任岗位所需的知识和技能，更好融入集团的企业文化与工作环境，构建集团“四位一体”价值体系，</w:t>
      </w:r>
      <w:r>
        <w:rPr>
          <w:rFonts w:hint="eastAsia" w:ascii="仿宋" w:hAnsi="仿宋" w:eastAsia="仿宋"/>
          <w:sz w:val="32"/>
          <w:szCs w:val="32"/>
        </w:rPr>
        <w:t>结合集团实际情况，制定本办法。</w:t>
      </w:r>
    </w:p>
    <w:p>
      <w:pPr>
        <w:spacing w:line="600" w:lineRule="exact"/>
        <w:ind w:firstLine="640"/>
        <w:rPr>
          <w:rFonts w:ascii="仿宋_GB2312" w:eastAsia="仿宋_GB2312"/>
          <w:sz w:val="32"/>
          <w:szCs w:val="32"/>
        </w:rPr>
      </w:pPr>
      <w:r>
        <w:rPr>
          <w:rFonts w:hint="eastAsia" w:ascii="黑体" w:hAnsi="黑体" w:eastAsia="黑体"/>
          <w:sz w:val="32"/>
          <w:szCs w:val="32"/>
        </w:rPr>
        <w:t>第二条</w:t>
      </w:r>
      <w:r>
        <w:rPr>
          <w:rFonts w:ascii="仿宋_GB2312" w:hAnsi="仿宋" w:eastAsia="仿宋_GB2312"/>
          <w:kern w:val="0"/>
          <w:sz w:val="32"/>
          <w:szCs w:val="32"/>
        </w:rPr>
        <w:t xml:space="preserve"> </w:t>
      </w:r>
      <w:r>
        <w:rPr>
          <w:rFonts w:hint="eastAsia" w:ascii="仿宋" w:hAnsi="仿宋" w:eastAsia="仿宋"/>
          <w:sz w:val="32"/>
          <w:szCs w:val="32"/>
        </w:rPr>
        <w:t>本办法所指青年人才是指与集团总部签订劳动合同的新入职人员（不含集团管理序列人员、专业经理及以上专业序列人员）。</w:t>
      </w:r>
    </w:p>
    <w:p>
      <w:pPr>
        <w:spacing w:line="600" w:lineRule="exact"/>
        <w:ind w:firstLine="640"/>
        <w:rPr>
          <w:rFonts w:ascii="黑体" w:eastAsia="黑体"/>
          <w:sz w:val="32"/>
          <w:szCs w:val="32"/>
        </w:rPr>
      </w:pPr>
      <w:r>
        <w:rPr>
          <w:rFonts w:hint="eastAsia" w:ascii="黑体" w:hAnsi="黑体" w:eastAsia="黑体"/>
          <w:sz w:val="32"/>
          <w:szCs w:val="32"/>
        </w:rPr>
        <w:t>第三条</w:t>
      </w:r>
      <w:r>
        <w:rPr>
          <w:rFonts w:ascii="仿宋_GB2312" w:eastAsia="仿宋_GB2312"/>
          <w:kern w:val="0"/>
          <w:sz w:val="32"/>
          <w:szCs w:val="32"/>
        </w:rPr>
        <w:t xml:space="preserve"> </w:t>
      </w:r>
      <w:r>
        <w:rPr>
          <w:rFonts w:hint="eastAsia" w:ascii="仿宋" w:hAnsi="仿宋" w:eastAsia="仿宋"/>
          <w:sz w:val="32"/>
          <w:szCs w:val="32"/>
        </w:rPr>
        <w:t>导师制管理归口部门为集团组织部</w:t>
      </w:r>
      <w:r>
        <w:rPr>
          <w:rFonts w:ascii="仿宋" w:hAnsi="仿宋" w:eastAsia="仿宋"/>
          <w:sz w:val="32"/>
          <w:szCs w:val="32"/>
        </w:rPr>
        <w:t>/</w:t>
      </w:r>
      <w:r>
        <w:rPr>
          <w:rFonts w:hint="eastAsia" w:ascii="仿宋" w:hAnsi="仿宋" w:eastAsia="仿宋"/>
          <w:sz w:val="32"/>
          <w:szCs w:val="32"/>
        </w:rPr>
        <w:t>人力资源部。通过为青年人才配备“一对一”的导师，在6个月的试用期内进行针对性辅导，促进青年人才明确工作目标，明确发展定位，明确职业方向。</w:t>
      </w:r>
    </w:p>
    <w:p>
      <w:pPr>
        <w:spacing w:after="156" w:afterLines="50" w:line="600" w:lineRule="exact"/>
        <w:jc w:val="center"/>
        <w:rPr>
          <w:rFonts w:ascii="黑体" w:hAnsi="黑体" w:eastAsia="黑体" w:cs="黑体"/>
          <w:sz w:val="32"/>
          <w:szCs w:val="32"/>
        </w:rPr>
      </w:pPr>
    </w:p>
    <w:p>
      <w:pPr>
        <w:spacing w:after="156" w:afterLines="50" w:line="600" w:lineRule="exact"/>
        <w:jc w:val="center"/>
        <w:rPr>
          <w:rFonts w:ascii="方正小标宋简体" w:eastAsia="方正小标宋简体"/>
          <w:sz w:val="32"/>
          <w:szCs w:val="32"/>
        </w:rPr>
      </w:pPr>
      <w:r>
        <w:rPr>
          <w:rFonts w:hint="eastAsia" w:ascii="方正小标宋简体" w:eastAsia="方正小标宋简体"/>
          <w:sz w:val="32"/>
          <w:szCs w:val="32"/>
        </w:rPr>
        <w:t>第二章</w:t>
      </w:r>
      <w:r>
        <w:rPr>
          <w:rFonts w:ascii="方正小标宋简体" w:eastAsia="方正小标宋简体"/>
          <w:sz w:val="32"/>
          <w:szCs w:val="32"/>
        </w:rPr>
        <w:t xml:space="preserve"> </w:t>
      </w:r>
      <w:r>
        <w:rPr>
          <w:rFonts w:hint="eastAsia" w:ascii="方正小标宋简体" w:eastAsia="方正小标宋简体"/>
          <w:sz w:val="32"/>
          <w:szCs w:val="32"/>
        </w:rPr>
        <w:t>导师的选拔与任用</w:t>
      </w:r>
    </w:p>
    <w:p>
      <w:pPr>
        <w:spacing w:line="600" w:lineRule="exact"/>
        <w:ind w:firstLine="640"/>
        <w:rPr>
          <w:rFonts w:ascii="仿宋" w:hAnsi="仿宋" w:eastAsia="仿宋"/>
          <w:sz w:val="32"/>
          <w:szCs w:val="32"/>
        </w:rPr>
      </w:pPr>
      <w:r>
        <w:rPr>
          <w:rFonts w:hint="eastAsia" w:ascii="黑体" w:eastAsia="黑体"/>
          <w:sz w:val="32"/>
          <w:szCs w:val="32"/>
        </w:rPr>
        <w:t xml:space="preserve">第四条 </w:t>
      </w:r>
      <w:r>
        <w:rPr>
          <w:rFonts w:hint="eastAsia" w:ascii="仿宋" w:hAnsi="仿宋" w:eastAsia="仿宋"/>
          <w:sz w:val="32"/>
          <w:szCs w:val="32"/>
        </w:rPr>
        <w:t>导师任职资格基本条件。</w:t>
      </w:r>
    </w:p>
    <w:p>
      <w:pPr>
        <w:spacing w:line="600" w:lineRule="exact"/>
        <w:ind w:firstLine="640"/>
        <w:rPr>
          <w:rFonts w:ascii="仿宋" w:hAnsi="仿宋" w:eastAsia="仿宋"/>
          <w:sz w:val="32"/>
          <w:szCs w:val="32"/>
        </w:rPr>
      </w:pPr>
      <w:r>
        <w:rPr>
          <w:rFonts w:hint="eastAsia" w:ascii="仿宋" w:hAnsi="仿宋" w:eastAsia="仿宋"/>
          <w:sz w:val="32"/>
          <w:szCs w:val="32"/>
        </w:rPr>
        <w:t>集团导师需同时具备以下基本任职资格条件：</w:t>
      </w:r>
    </w:p>
    <w:p>
      <w:pPr>
        <w:spacing w:line="600" w:lineRule="exact"/>
        <w:ind w:firstLine="640"/>
        <w:rPr>
          <w:rFonts w:ascii="仿宋" w:hAnsi="仿宋" w:eastAsia="仿宋"/>
          <w:sz w:val="32"/>
          <w:szCs w:val="32"/>
        </w:rPr>
      </w:pPr>
      <w:r>
        <w:rPr>
          <w:rFonts w:hint="eastAsia" w:ascii="仿宋" w:hAnsi="仿宋" w:eastAsia="仿宋"/>
          <w:sz w:val="32"/>
          <w:szCs w:val="32"/>
        </w:rPr>
        <w:t>（一）贯彻落实集团的决策安排，具有投身于国有企业创新发展的事业心和责任感，</w:t>
      </w:r>
      <w:r>
        <w:rPr>
          <w:rFonts w:hint="eastAsia" w:ascii="仿宋" w:hAnsi="仿宋" w:eastAsia="仿宋" w:cs="Arial"/>
          <w:sz w:val="32"/>
          <w:szCs w:val="32"/>
        </w:rPr>
        <w:t>具有敬业精神，</w:t>
      </w:r>
      <w:r>
        <w:rPr>
          <w:rFonts w:hint="eastAsia" w:ascii="仿宋" w:hAnsi="仿宋" w:eastAsia="仿宋"/>
          <w:sz w:val="32"/>
          <w:szCs w:val="32"/>
        </w:rPr>
        <w:t>注重主动维护企业和谐稳定，认同集团企业文化，对集团忠诚度高；</w:t>
      </w:r>
    </w:p>
    <w:p>
      <w:pPr>
        <w:spacing w:line="600" w:lineRule="exact"/>
        <w:ind w:firstLine="640"/>
        <w:rPr>
          <w:rFonts w:ascii="仿宋" w:hAnsi="仿宋" w:eastAsia="仿宋"/>
          <w:sz w:val="32"/>
          <w:szCs w:val="32"/>
        </w:rPr>
      </w:pPr>
      <w:r>
        <w:rPr>
          <w:rFonts w:hint="eastAsia" w:ascii="仿宋" w:hAnsi="仿宋" w:eastAsia="仿宋"/>
          <w:sz w:val="32"/>
          <w:szCs w:val="32"/>
        </w:rPr>
        <w:t>（二）具有比较丰富的从业经历，具有履行岗位职责所需的理论知识和专业素养，敢于担当和承担责任，有较强的计划、组织、管理及沟通协调能力，乐于将</w:t>
      </w:r>
      <w:r>
        <w:rPr>
          <w:rFonts w:hint="eastAsia" w:ascii="仿宋" w:hAnsi="仿宋" w:eastAsia="仿宋" w:cs="Arial"/>
          <w:sz w:val="32"/>
          <w:szCs w:val="32"/>
        </w:rPr>
        <w:t>自己掌握的知识和技能传授和分享给青年人才，</w:t>
      </w:r>
      <w:r>
        <w:rPr>
          <w:rFonts w:hint="eastAsia" w:ascii="仿宋" w:hAnsi="仿宋" w:eastAsia="仿宋"/>
          <w:sz w:val="32"/>
          <w:szCs w:val="32"/>
        </w:rPr>
        <w:t>有能力对青年人才进行正确引导，善于听取意见，为他人解决问题；</w:t>
      </w:r>
    </w:p>
    <w:p>
      <w:pPr>
        <w:spacing w:line="600" w:lineRule="exact"/>
        <w:ind w:firstLine="640"/>
        <w:rPr>
          <w:rFonts w:ascii="仿宋" w:hAnsi="仿宋" w:eastAsia="仿宋"/>
          <w:sz w:val="32"/>
          <w:szCs w:val="32"/>
        </w:rPr>
      </w:pPr>
      <w:r>
        <w:rPr>
          <w:rFonts w:hint="eastAsia" w:ascii="仿宋" w:hAnsi="仿宋" w:eastAsia="仿宋"/>
          <w:sz w:val="32"/>
          <w:szCs w:val="32"/>
        </w:rPr>
        <w:t>（三）品行端正、遵纪守法，具有良好的职业道德</w:t>
      </w:r>
      <w:r>
        <w:rPr>
          <w:rFonts w:hint="eastAsia" w:ascii="仿宋" w:hAnsi="仿宋" w:eastAsia="仿宋" w:cs="Arial"/>
          <w:sz w:val="32"/>
          <w:szCs w:val="32"/>
        </w:rPr>
        <w:t>，</w:t>
      </w:r>
      <w:r>
        <w:rPr>
          <w:rFonts w:hint="eastAsia" w:ascii="仿宋" w:hAnsi="仿宋" w:eastAsia="仿宋"/>
          <w:sz w:val="32"/>
          <w:szCs w:val="32"/>
        </w:rPr>
        <w:t>注重团结合作，作风正派，身心健康，无不良从业记录，一般应具备集团专业经理及以上职级、中级及以上职称、大学本科及以上文化程度，入职集团系统</w:t>
      </w:r>
      <w:r>
        <w:rPr>
          <w:rFonts w:ascii="仿宋" w:hAnsi="仿宋" w:eastAsia="仿宋"/>
          <w:sz w:val="32"/>
          <w:szCs w:val="32"/>
        </w:rPr>
        <w:t>2年及以上。</w:t>
      </w:r>
    </w:p>
    <w:p>
      <w:pPr>
        <w:spacing w:line="600" w:lineRule="exact"/>
        <w:ind w:firstLine="640"/>
        <w:rPr>
          <w:rFonts w:ascii="仿宋" w:hAnsi="仿宋" w:eastAsia="仿宋"/>
          <w:sz w:val="32"/>
          <w:szCs w:val="32"/>
        </w:rPr>
      </w:pPr>
      <w:r>
        <w:rPr>
          <w:rFonts w:hint="eastAsia" w:ascii="黑体" w:eastAsia="黑体"/>
          <w:sz w:val="32"/>
          <w:szCs w:val="32"/>
        </w:rPr>
        <w:t>第五条</w:t>
      </w:r>
      <w:r>
        <w:rPr>
          <w:rFonts w:ascii="仿宋" w:hAnsi="仿宋"/>
          <w:sz w:val="32"/>
          <w:szCs w:val="32"/>
        </w:rPr>
        <w:t xml:space="preserve"> </w:t>
      </w:r>
      <w:r>
        <w:rPr>
          <w:rFonts w:hint="eastAsia" w:ascii="仿宋" w:hAnsi="仿宋" w:eastAsia="仿宋"/>
          <w:sz w:val="32"/>
          <w:szCs w:val="32"/>
        </w:rPr>
        <w:t>导师资格的获取方式。</w:t>
      </w:r>
    </w:p>
    <w:p>
      <w:pPr>
        <w:spacing w:line="600" w:lineRule="exact"/>
        <w:ind w:firstLine="640"/>
        <w:rPr>
          <w:rFonts w:ascii="仿宋" w:hAnsi="仿宋" w:eastAsia="仿宋"/>
          <w:sz w:val="32"/>
          <w:szCs w:val="32"/>
        </w:rPr>
      </w:pPr>
      <w:r>
        <w:rPr>
          <w:rFonts w:hint="eastAsia" w:ascii="仿宋" w:hAnsi="仿宋" w:eastAsia="仿宋"/>
          <w:sz w:val="32"/>
          <w:szCs w:val="32"/>
        </w:rPr>
        <w:t>（一）个人自荐。符合条件的业务骨干可自愿申请加入集团导师队伍，由本人提出申请，经所在部门提出推荐意见，组织部</w:t>
      </w:r>
      <w:r>
        <w:rPr>
          <w:rFonts w:ascii="仿宋" w:hAnsi="仿宋" w:eastAsia="仿宋"/>
          <w:sz w:val="32"/>
          <w:szCs w:val="32"/>
        </w:rPr>
        <w:t>/人力资源部审核并备案。</w:t>
      </w:r>
    </w:p>
    <w:p>
      <w:pPr>
        <w:spacing w:line="600" w:lineRule="exact"/>
        <w:ind w:firstLine="640"/>
        <w:rPr>
          <w:rFonts w:ascii="仿宋" w:hAnsi="仿宋" w:eastAsia="仿宋"/>
          <w:sz w:val="32"/>
          <w:szCs w:val="32"/>
        </w:rPr>
      </w:pPr>
      <w:r>
        <w:rPr>
          <w:rFonts w:hint="eastAsia" w:ascii="仿宋" w:hAnsi="仿宋" w:eastAsia="仿宋"/>
          <w:sz w:val="32"/>
          <w:szCs w:val="32"/>
        </w:rPr>
        <w:t>（二）部门推荐。由各部门推荐符合任职条件的导师，组织部</w:t>
      </w:r>
      <w:r>
        <w:rPr>
          <w:rFonts w:ascii="仿宋" w:hAnsi="仿宋" w:eastAsia="仿宋"/>
          <w:sz w:val="32"/>
          <w:szCs w:val="32"/>
        </w:rPr>
        <w:t>/人力资源部审核并备案。</w:t>
      </w:r>
    </w:p>
    <w:p>
      <w:pPr>
        <w:spacing w:line="600" w:lineRule="exact"/>
        <w:ind w:firstLine="640"/>
        <w:rPr>
          <w:rFonts w:ascii="仿宋" w:hAnsi="仿宋" w:eastAsia="仿宋"/>
          <w:sz w:val="32"/>
          <w:szCs w:val="32"/>
        </w:rPr>
      </w:pPr>
      <w:r>
        <w:rPr>
          <w:rFonts w:hint="eastAsia" w:ascii="仿宋" w:hAnsi="仿宋" w:eastAsia="仿宋"/>
          <w:sz w:val="32"/>
          <w:szCs w:val="32"/>
        </w:rPr>
        <w:t>（三）集团副处级及以上管理序列人员、业务专家及以上专业序列人员无需自荐或推荐，均具备导师资格。集团市管干部、总经理助理、董事会秘书（含同层级其他人员）一般不担任导师。</w:t>
      </w:r>
    </w:p>
    <w:p>
      <w:pPr>
        <w:spacing w:line="600" w:lineRule="exact"/>
        <w:ind w:firstLine="640"/>
        <w:rPr>
          <w:rFonts w:ascii="仿宋" w:hAnsi="仿宋" w:eastAsia="仿宋"/>
          <w:sz w:val="32"/>
          <w:szCs w:val="32"/>
        </w:rPr>
      </w:pPr>
      <w:r>
        <w:rPr>
          <w:rFonts w:hint="eastAsia" w:ascii="黑体" w:eastAsia="黑体"/>
          <w:sz w:val="32"/>
          <w:szCs w:val="32"/>
        </w:rPr>
        <w:t xml:space="preserve">第六条 </w:t>
      </w:r>
      <w:r>
        <w:rPr>
          <w:rFonts w:hint="eastAsia" w:ascii="仿宋" w:hAnsi="仿宋" w:eastAsia="仿宋"/>
          <w:sz w:val="32"/>
          <w:szCs w:val="32"/>
        </w:rPr>
        <w:t>导师的任用。</w:t>
      </w:r>
    </w:p>
    <w:p>
      <w:pPr>
        <w:spacing w:line="600" w:lineRule="exact"/>
        <w:ind w:firstLine="640"/>
        <w:rPr>
          <w:rFonts w:ascii="仿宋" w:hAnsi="仿宋" w:eastAsia="仿宋"/>
          <w:sz w:val="32"/>
          <w:szCs w:val="32"/>
        </w:rPr>
      </w:pPr>
      <w:r>
        <w:rPr>
          <w:rFonts w:hint="eastAsia" w:ascii="仿宋" w:hAnsi="仿宋" w:eastAsia="仿宋"/>
          <w:sz w:val="32"/>
          <w:szCs w:val="32"/>
        </w:rPr>
        <w:t>（一）青年人才确定入职后，由部门负责人为青年人才选定导师人选，经组织部</w:t>
      </w:r>
      <w:r>
        <w:rPr>
          <w:rFonts w:ascii="仿宋" w:hAnsi="仿宋" w:eastAsia="仿宋"/>
          <w:sz w:val="32"/>
          <w:szCs w:val="32"/>
        </w:rPr>
        <w:t>/人力资源部审核后报集团分管组织人事工作的领导、集团总经理签批，确定导师的任用；</w:t>
      </w:r>
    </w:p>
    <w:p>
      <w:pPr>
        <w:spacing w:line="600" w:lineRule="exact"/>
        <w:ind w:firstLine="640"/>
        <w:rPr>
          <w:rFonts w:ascii="仿宋" w:hAnsi="仿宋" w:eastAsia="仿宋"/>
          <w:sz w:val="32"/>
          <w:szCs w:val="32"/>
        </w:rPr>
      </w:pPr>
      <w:r>
        <w:rPr>
          <w:rFonts w:hint="eastAsia" w:ascii="仿宋" w:hAnsi="仿宋" w:eastAsia="仿宋"/>
          <w:sz w:val="32"/>
          <w:szCs w:val="32"/>
        </w:rPr>
        <w:t>（二）原则上</w:t>
      </w:r>
      <w:r>
        <w:rPr>
          <w:rFonts w:ascii="仿宋" w:hAnsi="仿宋" w:eastAsia="仿宋"/>
          <w:sz w:val="32"/>
          <w:szCs w:val="32"/>
        </w:rPr>
        <w:t>1名导师同时最多可辅导1名青年人才；</w:t>
      </w:r>
    </w:p>
    <w:p>
      <w:pPr>
        <w:spacing w:line="600" w:lineRule="exact"/>
        <w:ind w:firstLine="640"/>
        <w:rPr>
          <w:rFonts w:ascii="仿宋" w:hAnsi="仿宋" w:eastAsia="仿宋"/>
          <w:sz w:val="32"/>
          <w:szCs w:val="32"/>
        </w:rPr>
      </w:pPr>
      <w:r>
        <w:rPr>
          <w:rFonts w:hint="eastAsia" w:ascii="仿宋" w:hAnsi="仿宋" w:eastAsia="仿宋"/>
          <w:sz w:val="32"/>
          <w:szCs w:val="32"/>
        </w:rPr>
        <w:t>（三）辅导期间，部门负责人根据青年人才特点、导师特长及部门整体工作安排，可提出青年人才的导师轮换建议，由组织部</w:t>
      </w:r>
      <w:r>
        <w:rPr>
          <w:rFonts w:ascii="仿宋" w:hAnsi="仿宋" w:eastAsia="仿宋"/>
          <w:sz w:val="32"/>
          <w:szCs w:val="32"/>
        </w:rPr>
        <w:t>/人力资源部备案。</w:t>
      </w:r>
    </w:p>
    <w:p>
      <w:pPr>
        <w:spacing w:line="600" w:lineRule="exact"/>
        <w:ind w:firstLine="640"/>
        <w:rPr>
          <w:rFonts w:ascii="仿宋" w:hAnsi="仿宋" w:eastAsia="仿宋"/>
          <w:sz w:val="32"/>
          <w:szCs w:val="32"/>
        </w:rPr>
      </w:pPr>
      <w:r>
        <w:rPr>
          <w:rFonts w:hint="eastAsia" w:ascii="仿宋" w:hAnsi="仿宋" w:eastAsia="仿宋"/>
          <w:sz w:val="32"/>
          <w:szCs w:val="32"/>
        </w:rPr>
        <w:t>（四）集团博士后科研工作站招收的博士后，其导师为办理博士后进站手续时集团配备的企业指导老师。</w:t>
      </w:r>
    </w:p>
    <w:p>
      <w:pPr>
        <w:spacing w:line="600" w:lineRule="exact"/>
        <w:ind w:firstLine="640"/>
        <w:rPr>
          <w:rFonts w:ascii="仿宋" w:hAnsi="仿宋"/>
          <w:sz w:val="32"/>
          <w:szCs w:val="32"/>
        </w:rPr>
      </w:pPr>
    </w:p>
    <w:p>
      <w:pPr>
        <w:spacing w:after="156" w:afterLines="50" w:line="600" w:lineRule="exact"/>
        <w:jc w:val="center"/>
        <w:rPr>
          <w:rFonts w:ascii="方正小标宋简体" w:eastAsia="方正小标宋简体"/>
          <w:sz w:val="32"/>
          <w:szCs w:val="32"/>
        </w:rPr>
      </w:pPr>
      <w:r>
        <w:rPr>
          <w:rFonts w:hint="eastAsia" w:ascii="方正小标宋简体" w:eastAsia="方正小标宋简体"/>
          <w:sz w:val="32"/>
          <w:szCs w:val="32"/>
        </w:rPr>
        <w:t>第三章</w:t>
      </w:r>
      <w:r>
        <w:rPr>
          <w:rFonts w:ascii="方正小标宋简体" w:eastAsia="方正小标宋简体"/>
          <w:sz w:val="32"/>
          <w:szCs w:val="32"/>
        </w:rPr>
        <w:t xml:space="preserve"> </w:t>
      </w:r>
      <w:r>
        <w:rPr>
          <w:rFonts w:hint="eastAsia" w:ascii="方正小标宋简体" w:eastAsia="方正小标宋简体"/>
          <w:sz w:val="32"/>
          <w:szCs w:val="32"/>
        </w:rPr>
        <w:t>职责与分工</w:t>
      </w:r>
    </w:p>
    <w:p>
      <w:pPr>
        <w:spacing w:line="600" w:lineRule="exact"/>
        <w:ind w:firstLine="640"/>
        <w:rPr>
          <w:rFonts w:ascii="仿宋" w:hAnsi="仿宋" w:eastAsia="仿宋"/>
          <w:sz w:val="32"/>
          <w:szCs w:val="32"/>
        </w:rPr>
      </w:pPr>
      <w:r>
        <w:rPr>
          <w:rFonts w:hint="eastAsia" w:ascii="黑体" w:eastAsia="黑体"/>
          <w:sz w:val="32"/>
          <w:szCs w:val="32"/>
        </w:rPr>
        <w:t xml:space="preserve">第七条 </w:t>
      </w:r>
      <w:r>
        <w:rPr>
          <w:rFonts w:hint="eastAsia" w:ascii="仿宋" w:hAnsi="仿宋" w:eastAsia="仿宋"/>
          <w:sz w:val="32"/>
          <w:szCs w:val="32"/>
        </w:rPr>
        <w:t>导师的主要职责。</w:t>
      </w:r>
    </w:p>
    <w:p>
      <w:pPr>
        <w:spacing w:line="600" w:lineRule="exact"/>
        <w:ind w:firstLine="640"/>
        <w:rPr>
          <w:rFonts w:ascii="仿宋" w:hAnsi="仿宋" w:eastAsia="仿宋"/>
          <w:sz w:val="32"/>
          <w:szCs w:val="32"/>
        </w:rPr>
      </w:pPr>
      <w:r>
        <w:rPr>
          <w:rFonts w:hint="eastAsia" w:ascii="仿宋" w:hAnsi="仿宋" w:eastAsia="仿宋"/>
          <w:sz w:val="32"/>
          <w:szCs w:val="32"/>
        </w:rPr>
        <w:t>（一）青年人才入职时，介绍集团组织架构和整体概况，介绍部门职责分工和人员现状，介绍办公环境和相关注意事项等。</w:t>
      </w:r>
    </w:p>
    <w:p>
      <w:pPr>
        <w:spacing w:line="600" w:lineRule="exact"/>
        <w:ind w:firstLine="640"/>
        <w:rPr>
          <w:rFonts w:ascii="仿宋" w:hAnsi="仿宋" w:eastAsia="仿宋"/>
          <w:sz w:val="32"/>
          <w:szCs w:val="32"/>
        </w:rPr>
      </w:pPr>
      <w:r>
        <w:rPr>
          <w:rFonts w:hint="eastAsia" w:ascii="仿宋" w:hAnsi="仿宋" w:eastAsia="仿宋"/>
          <w:sz w:val="32"/>
          <w:szCs w:val="32"/>
        </w:rPr>
        <w:t>（二）与青年人才充分沟通，共同研究制定《中关村发展集团新入职青年人才辅导计划表》（附件</w:t>
      </w:r>
      <w:r>
        <w:rPr>
          <w:rFonts w:ascii="仿宋" w:hAnsi="仿宋" w:eastAsia="仿宋"/>
          <w:sz w:val="32"/>
          <w:szCs w:val="32"/>
        </w:rPr>
        <w:t>1），明确辅导内容及目标，交组织部/人力资源部备案。</w:t>
      </w:r>
    </w:p>
    <w:p>
      <w:pPr>
        <w:spacing w:line="600" w:lineRule="exact"/>
        <w:ind w:firstLine="640"/>
        <w:rPr>
          <w:rFonts w:ascii="仿宋" w:hAnsi="仿宋" w:eastAsia="仿宋"/>
          <w:sz w:val="32"/>
          <w:szCs w:val="32"/>
        </w:rPr>
      </w:pPr>
      <w:r>
        <w:rPr>
          <w:rFonts w:hint="eastAsia" w:ascii="仿宋" w:hAnsi="仿宋" w:eastAsia="仿宋"/>
          <w:sz w:val="32"/>
          <w:szCs w:val="32"/>
        </w:rPr>
        <w:t>（三）合理安排青年人才的学习和工作，辅导青年人才熟悉岗位技能和工作流程，提高工作效率。</w:t>
      </w:r>
    </w:p>
    <w:p>
      <w:pPr>
        <w:spacing w:line="600" w:lineRule="exact"/>
        <w:ind w:firstLine="640"/>
        <w:rPr>
          <w:rFonts w:ascii="仿宋" w:hAnsi="仿宋" w:eastAsia="仿宋"/>
          <w:sz w:val="32"/>
          <w:szCs w:val="32"/>
        </w:rPr>
      </w:pPr>
      <w:r>
        <w:rPr>
          <w:rFonts w:hint="eastAsia" w:ascii="仿宋" w:hAnsi="仿宋" w:eastAsia="仿宋"/>
          <w:sz w:val="32"/>
          <w:szCs w:val="32"/>
        </w:rPr>
        <w:t>（四）适时调整青年人才辅导计划，及时交流反馈青年人才的学习和综合表现情况，动态改进，持续优化。</w:t>
      </w:r>
    </w:p>
    <w:p>
      <w:pPr>
        <w:spacing w:line="600" w:lineRule="exact"/>
        <w:ind w:firstLine="640"/>
        <w:rPr>
          <w:rFonts w:ascii="仿宋" w:hAnsi="仿宋" w:eastAsia="仿宋"/>
          <w:sz w:val="32"/>
          <w:szCs w:val="32"/>
        </w:rPr>
      </w:pPr>
      <w:r>
        <w:rPr>
          <w:rFonts w:hint="eastAsia" w:ascii="仿宋" w:hAnsi="仿宋" w:eastAsia="仿宋"/>
          <w:sz w:val="32"/>
          <w:szCs w:val="32"/>
        </w:rPr>
        <w:t>（五）试用期结束后，导师对青年人才工作目标完成情况、未来在集团的职业发展以及进一步提升青年人才能力素质等提出评价意见和建议。</w:t>
      </w:r>
    </w:p>
    <w:p>
      <w:pPr>
        <w:spacing w:line="600" w:lineRule="exact"/>
        <w:ind w:firstLine="640"/>
        <w:rPr>
          <w:rFonts w:ascii="仿宋" w:hAnsi="仿宋" w:eastAsia="仿宋"/>
          <w:sz w:val="32"/>
          <w:szCs w:val="32"/>
        </w:rPr>
      </w:pPr>
      <w:r>
        <w:rPr>
          <w:rFonts w:hint="eastAsia" w:ascii="黑体" w:eastAsia="黑体"/>
          <w:sz w:val="32"/>
          <w:szCs w:val="32"/>
        </w:rPr>
        <w:t xml:space="preserve">第八条 </w:t>
      </w:r>
      <w:r>
        <w:rPr>
          <w:rFonts w:hint="eastAsia" w:ascii="仿宋" w:hAnsi="仿宋" w:eastAsia="仿宋"/>
          <w:sz w:val="32"/>
          <w:szCs w:val="32"/>
        </w:rPr>
        <w:t>青年人才的主要职责。</w:t>
      </w:r>
    </w:p>
    <w:p>
      <w:pPr>
        <w:spacing w:line="600" w:lineRule="exact"/>
        <w:ind w:firstLine="640"/>
        <w:rPr>
          <w:rFonts w:ascii="仿宋" w:hAnsi="仿宋" w:eastAsia="仿宋"/>
          <w:sz w:val="32"/>
          <w:szCs w:val="32"/>
        </w:rPr>
      </w:pPr>
      <w:r>
        <w:rPr>
          <w:rFonts w:hint="eastAsia" w:ascii="仿宋" w:hAnsi="仿宋" w:eastAsia="仿宋"/>
          <w:sz w:val="32"/>
          <w:szCs w:val="32"/>
        </w:rPr>
        <w:t>（一）尽快熟悉环境，积极进入工作角色，与导师进行充分沟通交流，配合导师研究制定《中关村发展集团新入职青年人才辅导计划表》。</w:t>
      </w:r>
    </w:p>
    <w:p>
      <w:pPr>
        <w:spacing w:line="600" w:lineRule="exact"/>
        <w:ind w:firstLine="640"/>
        <w:rPr>
          <w:rFonts w:ascii="仿宋" w:hAnsi="仿宋" w:eastAsia="仿宋"/>
          <w:sz w:val="32"/>
          <w:szCs w:val="32"/>
        </w:rPr>
      </w:pPr>
      <w:r>
        <w:rPr>
          <w:rFonts w:hint="eastAsia" w:ascii="仿宋" w:hAnsi="仿宋" w:eastAsia="仿宋"/>
          <w:sz w:val="32"/>
          <w:szCs w:val="32"/>
        </w:rPr>
        <w:t>（二）在导师的辅导下，认真学习岗位知识和技能，主动思考，及时向导师沟通反馈日常学习、工作等情况，对辅导计划和部门工作等提出建设性意见。</w:t>
      </w:r>
    </w:p>
    <w:p>
      <w:pPr>
        <w:spacing w:line="600" w:lineRule="exact"/>
        <w:ind w:firstLine="640"/>
        <w:rPr>
          <w:rFonts w:ascii="仿宋" w:hAnsi="仿宋" w:eastAsia="仿宋"/>
          <w:sz w:val="32"/>
          <w:szCs w:val="32"/>
        </w:rPr>
      </w:pPr>
      <w:r>
        <w:rPr>
          <w:rFonts w:hint="eastAsia" w:ascii="仿宋" w:hAnsi="仿宋" w:eastAsia="仿宋"/>
          <w:sz w:val="32"/>
          <w:szCs w:val="32"/>
        </w:rPr>
        <w:t>（三）按照导师要求和《中关村发展集团新入职青年人才辅导计划表》，及时完成学习和工作任务计划，按照导师指导意见，积极改进，持续进步。</w:t>
      </w:r>
    </w:p>
    <w:p>
      <w:pPr>
        <w:spacing w:line="600" w:lineRule="exact"/>
        <w:ind w:firstLine="640"/>
        <w:rPr>
          <w:rFonts w:ascii="仿宋" w:hAnsi="仿宋" w:eastAsia="仿宋"/>
          <w:sz w:val="32"/>
          <w:szCs w:val="32"/>
        </w:rPr>
      </w:pPr>
      <w:r>
        <w:rPr>
          <w:rFonts w:hint="eastAsia" w:ascii="仿宋" w:hAnsi="仿宋" w:eastAsia="仿宋"/>
          <w:sz w:val="32"/>
          <w:szCs w:val="32"/>
        </w:rPr>
        <w:t>（四）辅导期结束后，认真总结和回顾学习培训和工作情况。</w:t>
      </w:r>
    </w:p>
    <w:p>
      <w:pPr>
        <w:spacing w:line="600" w:lineRule="exact"/>
        <w:ind w:firstLine="640"/>
        <w:rPr>
          <w:rFonts w:ascii="仿宋" w:hAnsi="仿宋"/>
          <w:sz w:val="32"/>
          <w:szCs w:val="32"/>
        </w:rPr>
      </w:pPr>
    </w:p>
    <w:p>
      <w:pPr>
        <w:spacing w:after="156" w:afterLines="50" w:line="600" w:lineRule="exact"/>
        <w:jc w:val="center"/>
        <w:rPr>
          <w:rFonts w:ascii="方正小标宋简体" w:eastAsia="方正小标宋简体"/>
          <w:sz w:val="32"/>
          <w:szCs w:val="32"/>
        </w:rPr>
      </w:pPr>
      <w:r>
        <w:rPr>
          <w:rFonts w:hint="eastAsia" w:ascii="方正小标宋简体" w:eastAsia="方正小标宋简体"/>
          <w:sz w:val="32"/>
          <w:szCs w:val="32"/>
        </w:rPr>
        <w:t>第四章</w:t>
      </w:r>
      <w:r>
        <w:rPr>
          <w:rFonts w:ascii="方正小标宋简体" w:eastAsia="方正小标宋简体"/>
          <w:sz w:val="32"/>
          <w:szCs w:val="32"/>
        </w:rPr>
        <w:t xml:space="preserve"> </w:t>
      </w:r>
      <w:r>
        <w:rPr>
          <w:rFonts w:hint="eastAsia" w:ascii="方正小标宋简体" w:eastAsia="方正小标宋简体"/>
          <w:sz w:val="32"/>
          <w:szCs w:val="32"/>
        </w:rPr>
        <w:t>导师考核激励</w:t>
      </w:r>
    </w:p>
    <w:p>
      <w:pPr>
        <w:spacing w:line="600" w:lineRule="exact"/>
        <w:ind w:firstLine="640"/>
        <w:rPr>
          <w:rFonts w:ascii="仿宋" w:hAnsi="仿宋" w:eastAsia="仿宋"/>
          <w:sz w:val="32"/>
          <w:szCs w:val="32"/>
        </w:rPr>
      </w:pPr>
      <w:r>
        <w:rPr>
          <w:rFonts w:hint="eastAsia" w:ascii="黑体" w:eastAsia="黑体"/>
          <w:sz w:val="32"/>
          <w:szCs w:val="32"/>
        </w:rPr>
        <w:t>第九条</w:t>
      </w:r>
      <w:r>
        <w:rPr>
          <w:rFonts w:ascii="仿宋" w:hAnsi="仿宋"/>
          <w:sz w:val="32"/>
          <w:szCs w:val="32"/>
        </w:rPr>
        <w:t xml:space="preserve"> </w:t>
      </w:r>
      <w:r>
        <w:rPr>
          <w:rFonts w:hint="eastAsia" w:ascii="仿宋" w:hAnsi="仿宋" w:eastAsia="仿宋"/>
          <w:sz w:val="32"/>
          <w:szCs w:val="32"/>
        </w:rPr>
        <w:t>青年人才辅导期满结束后，青年人才和导师分别填写《中关村发展集团新入职青年人才辅导计划评估表》（附件</w:t>
      </w:r>
      <w:r>
        <w:rPr>
          <w:rFonts w:ascii="仿宋" w:hAnsi="仿宋" w:eastAsia="仿宋"/>
          <w:sz w:val="32"/>
          <w:szCs w:val="32"/>
        </w:rPr>
        <w:t>2），并由集团组织部/人力资源部分管领导、青年人才所在部门分管领导、相关部门负责人听取导师对青年人才辅导情况的汇报，听取青年人才成长情况的汇报，进行总结交流并</w:t>
      </w:r>
      <w:r>
        <w:rPr>
          <w:rFonts w:hint="eastAsia" w:ascii="仿宋" w:hAnsi="仿宋" w:eastAsia="仿宋"/>
          <w:sz w:val="32"/>
          <w:szCs w:val="32"/>
        </w:rPr>
        <w:t>作出综合评价</w:t>
      </w:r>
      <w:del w:id="0" w:author="杨静" w:date="2018-09-14T10:10:00Z">
        <w:r>
          <w:rPr>
            <w:rFonts w:hint="eastAsia" w:ascii="仿宋" w:hAnsi="仿宋" w:eastAsia="仿宋"/>
            <w:sz w:val="32"/>
            <w:szCs w:val="32"/>
          </w:rPr>
          <w:delText>（附件</w:delText>
        </w:r>
      </w:del>
      <w:del w:id="1" w:author="杨静" w:date="2018-09-14T10:10:00Z">
        <w:r>
          <w:rPr>
            <w:rFonts w:ascii="仿宋" w:hAnsi="仿宋" w:eastAsia="仿宋"/>
            <w:sz w:val="32"/>
            <w:szCs w:val="32"/>
          </w:rPr>
          <w:delText>2）</w:delText>
        </w:r>
      </w:del>
      <w:r>
        <w:rPr>
          <w:rFonts w:ascii="仿宋" w:hAnsi="仿宋" w:eastAsia="仿宋"/>
          <w:sz w:val="32"/>
          <w:szCs w:val="32"/>
        </w:rPr>
        <w:t>。</w:t>
      </w:r>
    </w:p>
    <w:p>
      <w:pPr>
        <w:spacing w:line="600" w:lineRule="exact"/>
        <w:ind w:firstLine="640"/>
        <w:rPr>
          <w:rFonts w:ascii="仿宋" w:hAnsi="仿宋" w:eastAsia="仿宋"/>
          <w:sz w:val="32"/>
          <w:szCs w:val="32"/>
        </w:rPr>
      </w:pPr>
      <w:r>
        <w:rPr>
          <w:rFonts w:hint="eastAsia" w:ascii="仿宋" w:hAnsi="仿宋" w:eastAsia="仿宋"/>
          <w:sz w:val="32"/>
          <w:szCs w:val="32"/>
        </w:rPr>
        <w:t>对综合评价优秀且青年人才试用期满后按期转正的，导师可获得一次性奖励2000元。</w:t>
      </w:r>
    </w:p>
    <w:p>
      <w:pPr>
        <w:spacing w:after="156" w:line="600" w:lineRule="exact"/>
        <w:ind w:firstLine="640"/>
        <w:rPr>
          <w:rFonts w:ascii="仿宋" w:hAnsi="仿宋" w:eastAsia="仿宋"/>
          <w:sz w:val="32"/>
          <w:szCs w:val="32"/>
        </w:rPr>
      </w:pPr>
      <w:r>
        <w:rPr>
          <w:rFonts w:ascii="仿宋" w:hAnsi="仿宋" w:eastAsia="仿宋"/>
          <w:sz w:val="32"/>
          <w:szCs w:val="32"/>
        </w:rPr>
        <w:t xml:space="preserve">   </w:t>
      </w:r>
      <w:bookmarkStart w:id="0" w:name="_GoBack"/>
      <w:bookmarkEnd w:id="0"/>
    </w:p>
    <w:p>
      <w:pPr>
        <w:spacing w:after="156" w:afterLines="50" w:line="600" w:lineRule="exact"/>
        <w:jc w:val="center"/>
        <w:rPr>
          <w:rFonts w:ascii="方正小标宋简体" w:eastAsia="方正小标宋简体"/>
          <w:sz w:val="32"/>
          <w:szCs w:val="32"/>
        </w:rPr>
      </w:pPr>
      <w:r>
        <w:rPr>
          <w:rFonts w:hint="eastAsia" w:ascii="方正小标宋简体" w:eastAsia="方正小标宋简体"/>
          <w:sz w:val="32"/>
          <w:szCs w:val="32"/>
        </w:rPr>
        <w:t xml:space="preserve">第五章 附则 </w:t>
      </w:r>
    </w:p>
    <w:p>
      <w:pPr>
        <w:spacing w:line="600" w:lineRule="exact"/>
        <w:ind w:firstLine="640"/>
        <w:jc w:val="left"/>
        <w:rPr>
          <w:rFonts w:ascii="仿宋" w:hAnsi="仿宋" w:eastAsia="仿宋"/>
          <w:sz w:val="32"/>
          <w:szCs w:val="32"/>
        </w:rPr>
      </w:pPr>
      <w:r>
        <w:rPr>
          <w:rFonts w:hint="eastAsia" w:ascii="黑体" w:hAnsi="楷体" w:eastAsia="黑体"/>
          <w:sz w:val="32"/>
          <w:szCs w:val="32"/>
        </w:rPr>
        <w:t>第十条</w:t>
      </w:r>
      <w:r>
        <w:rPr>
          <w:rFonts w:ascii="黑体" w:hAnsi="楷体" w:eastAsia="黑体"/>
          <w:sz w:val="32"/>
          <w:szCs w:val="32"/>
        </w:rPr>
        <w:t xml:space="preserve"> </w:t>
      </w:r>
      <w:r>
        <w:rPr>
          <w:rFonts w:hint="eastAsia" w:ascii="仿宋" w:hAnsi="仿宋" w:eastAsia="仿宋"/>
          <w:sz w:val="32"/>
          <w:szCs w:val="32"/>
        </w:rPr>
        <w:t>本办法由集团组织部</w:t>
      </w:r>
      <w:r>
        <w:rPr>
          <w:rFonts w:ascii="仿宋" w:hAnsi="仿宋" w:eastAsia="仿宋"/>
          <w:sz w:val="32"/>
          <w:szCs w:val="32"/>
        </w:rPr>
        <w:t>/人力资源部负责解释及修订。</w:t>
      </w:r>
    </w:p>
    <w:p>
      <w:pPr>
        <w:spacing w:line="600" w:lineRule="exact"/>
        <w:ind w:firstLine="640"/>
        <w:jc w:val="left"/>
        <w:rPr>
          <w:rFonts w:ascii="仿宋" w:hAnsi="仿宋" w:eastAsia="仿宋"/>
          <w:sz w:val="32"/>
          <w:szCs w:val="32"/>
        </w:rPr>
      </w:pPr>
      <w:r>
        <w:rPr>
          <w:rFonts w:hint="eastAsia" w:ascii="黑体" w:hAnsi="楷体" w:eastAsia="黑体"/>
          <w:sz w:val="32"/>
          <w:szCs w:val="32"/>
        </w:rPr>
        <w:t>第十一条</w:t>
      </w:r>
      <w:r>
        <w:rPr>
          <w:rFonts w:ascii="黑体" w:hAnsi="楷体" w:eastAsia="黑体"/>
          <w:sz w:val="32"/>
          <w:szCs w:val="32"/>
        </w:rPr>
        <w:t xml:space="preserve"> </w:t>
      </w:r>
      <w:r>
        <w:rPr>
          <w:rFonts w:hint="eastAsia" w:ascii="仿宋" w:hAnsi="仿宋" w:eastAsia="仿宋"/>
          <w:sz w:val="32"/>
          <w:szCs w:val="32"/>
        </w:rPr>
        <w:t>集团通过校园招聘为子公司引进的青年人才，子公司参照本办法执行。</w:t>
      </w:r>
    </w:p>
    <w:p>
      <w:pPr>
        <w:spacing w:line="600" w:lineRule="exact"/>
        <w:ind w:firstLine="640"/>
        <w:jc w:val="left"/>
        <w:rPr>
          <w:rFonts w:ascii="仿宋" w:hAnsi="仿宋" w:eastAsia="仿宋"/>
          <w:sz w:val="32"/>
          <w:szCs w:val="32"/>
        </w:rPr>
      </w:pPr>
      <w:r>
        <w:rPr>
          <w:rFonts w:hint="eastAsia" w:ascii="黑体" w:hAnsi="楷体" w:eastAsia="黑体"/>
          <w:sz w:val="32"/>
          <w:szCs w:val="32"/>
        </w:rPr>
        <w:t>第十二条</w:t>
      </w:r>
      <w:r>
        <w:rPr>
          <w:rFonts w:ascii="黑体" w:hAnsi="楷体" w:eastAsia="黑体"/>
          <w:sz w:val="32"/>
          <w:szCs w:val="32"/>
        </w:rPr>
        <w:t xml:space="preserve"> </w:t>
      </w:r>
      <w:r>
        <w:rPr>
          <w:rFonts w:hint="eastAsia" w:ascii="仿宋" w:hAnsi="仿宋" w:eastAsia="仿宋"/>
          <w:sz w:val="32"/>
          <w:szCs w:val="32"/>
        </w:rPr>
        <w:t>本办法自发布之日起施行。</w:t>
      </w:r>
    </w:p>
    <w:p>
      <w:pPr>
        <w:spacing w:line="600" w:lineRule="exact"/>
        <w:ind w:firstLine="640"/>
        <w:jc w:val="left"/>
        <w:rPr>
          <w:rFonts w:ascii="仿宋" w:hAnsi="仿宋"/>
          <w:sz w:val="32"/>
          <w:szCs w:val="32"/>
        </w:rPr>
      </w:pPr>
    </w:p>
    <w:p>
      <w:pPr>
        <w:spacing w:line="600" w:lineRule="exact"/>
        <w:ind w:firstLine="640"/>
        <w:jc w:val="left"/>
        <w:rPr>
          <w:rFonts w:ascii="仿宋" w:hAnsi="仿宋"/>
          <w:sz w:val="32"/>
          <w:szCs w:val="32"/>
        </w:rPr>
      </w:pPr>
    </w:p>
    <w:p>
      <w:pPr>
        <w:spacing w:line="600" w:lineRule="exact"/>
        <w:ind w:firstLine="640"/>
        <w:jc w:val="left"/>
        <w:rPr>
          <w:rFonts w:ascii="仿宋" w:hAnsi="仿宋" w:eastAsia="仿宋"/>
          <w:sz w:val="32"/>
          <w:szCs w:val="32"/>
        </w:rPr>
      </w:pPr>
      <w:r>
        <w:rPr>
          <w:rFonts w:hint="eastAsia" w:ascii="仿宋" w:hAnsi="仿宋" w:eastAsia="仿宋"/>
          <w:sz w:val="32"/>
          <w:szCs w:val="32"/>
        </w:rPr>
        <w:t>附件：</w:t>
      </w:r>
      <w:r>
        <w:rPr>
          <w:rFonts w:ascii="仿宋" w:hAnsi="仿宋" w:eastAsia="仿宋"/>
          <w:sz w:val="32"/>
          <w:szCs w:val="32"/>
        </w:rPr>
        <w:t>1.中关村发展集团新入</w:t>
      </w:r>
      <w:r>
        <w:rPr>
          <w:rFonts w:hint="eastAsia" w:ascii="仿宋" w:hAnsi="仿宋" w:eastAsia="仿宋"/>
          <w:sz w:val="32"/>
          <w:szCs w:val="32"/>
        </w:rPr>
        <w:t>职青年人才辅导计划表</w:t>
      </w:r>
    </w:p>
    <w:p>
      <w:pPr>
        <w:spacing w:line="600" w:lineRule="exact"/>
        <w:ind w:firstLine="1520" w:firstLineChars="500"/>
        <w:jc w:val="left"/>
        <w:rPr>
          <w:rFonts w:hint="eastAsia" w:ascii="黑体" w:hAnsi="黑体" w:eastAsia="黑体"/>
          <w:sz w:val="44"/>
          <w:szCs w:val="44"/>
        </w:rPr>
      </w:pPr>
      <w:r>
        <w:rPr>
          <w:rFonts w:ascii="仿宋" w:hAnsi="仿宋" w:eastAsia="仿宋"/>
          <w:w w:val="95"/>
          <w:kern w:val="0"/>
          <w:sz w:val="32"/>
          <w:szCs w:val="32"/>
          <w:fitText w:val="6720" w:id="0"/>
        </w:rPr>
        <w:t>2.中关村发展集团新入</w:t>
      </w:r>
      <w:r>
        <w:rPr>
          <w:rFonts w:hint="eastAsia" w:ascii="仿宋" w:hAnsi="仿宋" w:eastAsia="仿宋"/>
          <w:w w:val="95"/>
          <w:kern w:val="0"/>
          <w:sz w:val="32"/>
          <w:szCs w:val="32"/>
          <w:fitText w:val="6720" w:id="0"/>
        </w:rPr>
        <w:t>职青年人才辅导计划评估</w:t>
      </w:r>
      <w:r>
        <w:rPr>
          <w:rFonts w:hint="eastAsia" w:ascii="仿宋" w:hAnsi="仿宋" w:eastAsia="仿宋"/>
          <w:spacing w:val="32"/>
          <w:w w:val="95"/>
          <w:kern w:val="0"/>
          <w:sz w:val="32"/>
          <w:szCs w:val="32"/>
          <w:fitText w:val="6720" w:id="0"/>
        </w:rPr>
        <w:t>表</w:t>
      </w:r>
    </w:p>
    <w:p>
      <w:pPr>
        <w:spacing w:line="600" w:lineRule="exact"/>
        <w:ind w:firstLine="2200" w:firstLineChars="500"/>
        <w:jc w:val="left"/>
        <w:rPr>
          <w:rFonts w:hint="eastAsia" w:ascii="黑体" w:hAnsi="黑体" w:eastAsia="黑体"/>
          <w:sz w:val="44"/>
          <w:szCs w:val="44"/>
        </w:rPr>
      </w:pPr>
    </w:p>
    <w:p>
      <w:pPr>
        <w:spacing w:line="600" w:lineRule="exact"/>
        <w:ind w:firstLine="2200" w:firstLineChars="500"/>
        <w:jc w:val="left"/>
        <w:rPr>
          <w:rFonts w:hint="eastAsia" w:ascii="黑体" w:hAnsi="黑体" w:eastAsia="黑体"/>
          <w:sz w:val="44"/>
          <w:szCs w:val="44"/>
        </w:rPr>
      </w:pPr>
    </w:p>
    <w:p>
      <w:pPr>
        <w:spacing w:line="600" w:lineRule="exact"/>
        <w:ind w:firstLine="2200" w:firstLineChars="500"/>
        <w:jc w:val="left"/>
        <w:rPr>
          <w:rFonts w:hint="eastAsia" w:ascii="黑体" w:hAnsi="黑体" w:eastAsia="黑体"/>
          <w:sz w:val="44"/>
          <w:szCs w:val="44"/>
        </w:rPr>
      </w:pPr>
    </w:p>
    <w:p>
      <w:pPr>
        <w:spacing w:line="600" w:lineRule="exact"/>
        <w:ind w:firstLine="2200" w:firstLineChars="500"/>
        <w:jc w:val="left"/>
        <w:rPr>
          <w:rFonts w:hint="eastAsia" w:ascii="黑体" w:hAnsi="黑体" w:eastAsia="黑体"/>
          <w:sz w:val="44"/>
          <w:szCs w:val="44"/>
        </w:rPr>
      </w:pPr>
    </w:p>
    <w:p>
      <w:pPr>
        <w:spacing w:line="600" w:lineRule="exact"/>
        <w:ind w:firstLine="2200" w:firstLineChars="500"/>
        <w:jc w:val="left"/>
        <w:rPr>
          <w:rFonts w:hint="eastAsia" w:ascii="黑体" w:hAnsi="黑体" w:eastAsia="黑体"/>
          <w:sz w:val="44"/>
          <w:szCs w:val="44"/>
        </w:rPr>
      </w:pPr>
    </w:p>
    <w:p>
      <w:pPr>
        <w:spacing w:line="600" w:lineRule="exact"/>
        <w:ind w:firstLine="2200" w:firstLineChars="500"/>
        <w:jc w:val="left"/>
        <w:rPr>
          <w:ins w:id="2" w:author="杨静" w:date="2018-09-14T10:12:00Z"/>
          <w:rFonts w:hint="eastAsia" w:ascii="黑体" w:hAnsi="黑体" w:eastAsia="黑体"/>
          <w:sz w:val="44"/>
          <w:szCs w:val="44"/>
        </w:rPr>
      </w:pPr>
    </w:p>
    <w:p>
      <w:pPr>
        <w:spacing w:line="600" w:lineRule="exact"/>
        <w:ind w:firstLine="2200" w:firstLineChars="500"/>
        <w:jc w:val="left"/>
        <w:rPr>
          <w:rFonts w:ascii="黑体" w:hAnsi="黑体" w:eastAsia="黑体"/>
          <w:sz w:val="44"/>
          <w:szCs w:val="44"/>
        </w:rPr>
      </w:pPr>
    </w:p>
    <w:p>
      <w:pPr>
        <w:rPr>
          <w:rFonts w:ascii="黑体" w:hAnsi="黑体" w:eastAsia="黑体"/>
          <w:sz w:val="32"/>
          <w:szCs w:val="32"/>
        </w:rPr>
      </w:pPr>
      <w:r>
        <w:rPr>
          <w:rFonts w:hint="eastAsia" w:ascii="黑体" w:hAnsi="黑体" w:eastAsia="黑体"/>
          <w:sz w:val="32"/>
          <w:szCs w:val="32"/>
        </w:rPr>
        <w:t>附件</w:t>
      </w:r>
      <w:r>
        <w:rPr>
          <w:rFonts w:ascii="黑体" w:hAnsi="黑体" w:eastAsia="黑体"/>
          <w:sz w:val="32"/>
          <w:szCs w:val="32"/>
        </w:rPr>
        <w:t>1</w:t>
      </w:r>
    </w:p>
    <w:p>
      <w:pPr>
        <w:spacing w:before="78" w:beforeLines="25" w:after="156" w:afterLines="50"/>
        <w:jc w:val="center"/>
        <w:rPr>
          <w:rFonts w:ascii="方正小标宋简体" w:eastAsia="方正小标宋简体"/>
          <w:sz w:val="44"/>
          <w:szCs w:val="44"/>
        </w:rPr>
      </w:pPr>
      <w:r>
        <w:rPr>
          <w:rFonts w:hint="eastAsia" w:ascii="方正小标宋简体" w:eastAsia="方正小标宋简体"/>
          <w:kern w:val="0"/>
          <w:sz w:val="44"/>
          <w:szCs w:val="44"/>
          <w:fitText w:val="8360" w:id="1"/>
        </w:rPr>
        <w:t>中关村发展集团新入职青年人才辅导计划表</w:t>
      </w:r>
    </w:p>
    <w:tbl>
      <w:tblPr>
        <w:tblStyle w:val="40"/>
        <w:tblW w:w="97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115"/>
        <w:gridCol w:w="1701"/>
        <w:gridCol w:w="1167"/>
        <w:gridCol w:w="127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1418"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姓  名</w:t>
            </w:r>
          </w:p>
        </w:tc>
        <w:tc>
          <w:tcPr>
            <w:tcW w:w="1115" w:type="dxa"/>
            <w:vAlign w:val="top"/>
          </w:tcPr>
          <w:p>
            <w:pPr>
              <w:pStyle w:val="10"/>
              <w:tabs>
                <w:tab w:val="left" w:pos="900"/>
              </w:tabs>
              <w:spacing w:line="440" w:lineRule="exact"/>
              <w:ind w:left="640" w:firstLine="480"/>
              <w:jc w:val="center"/>
              <w:rPr>
                <w:rFonts w:ascii="仿宋" w:hAnsi="仿宋" w:eastAsia="仿宋" w:cs="Arial"/>
                <w:sz w:val="24"/>
                <w:szCs w:val="24"/>
              </w:rPr>
            </w:pPr>
          </w:p>
        </w:tc>
        <w:tc>
          <w:tcPr>
            <w:tcW w:w="1701"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专业职级</w:t>
            </w:r>
          </w:p>
        </w:tc>
        <w:tc>
          <w:tcPr>
            <w:tcW w:w="1167" w:type="dxa"/>
            <w:vAlign w:val="top"/>
          </w:tcPr>
          <w:p>
            <w:pPr>
              <w:pStyle w:val="10"/>
              <w:tabs>
                <w:tab w:val="left" w:pos="900"/>
              </w:tabs>
              <w:spacing w:line="440" w:lineRule="exact"/>
              <w:ind w:left="640" w:firstLine="480"/>
              <w:jc w:val="center"/>
              <w:rPr>
                <w:rFonts w:ascii="仿宋" w:hAnsi="仿宋" w:eastAsia="仿宋" w:cs="Arial"/>
                <w:sz w:val="24"/>
                <w:szCs w:val="24"/>
              </w:rPr>
            </w:pPr>
          </w:p>
        </w:tc>
        <w:tc>
          <w:tcPr>
            <w:tcW w:w="1276"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工作岗位</w:t>
            </w:r>
          </w:p>
        </w:tc>
        <w:tc>
          <w:tcPr>
            <w:tcW w:w="3119" w:type="dxa"/>
            <w:vAlign w:val="top"/>
          </w:tcPr>
          <w:p>
            <w:pPr>
              <w:pStyle w:val="10"/>
              <w:tabs>
                <w:tab w:val="left" w:pos="900"/>
              </w:tabs>
              <w:spacing w:line="440" w:lineRule="exact"/>
              <w:ind w:left="640" w:firstLine="480"/>
              <w:jc w:val="center"/>
              <w:rPr>
                <w:rFonts w:ascii="仿宋" w:hAnsi="仿宋" w:eastAsia="仿宋"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418"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所在部门</w:t>
            </w:r>
          </w:p>
        </w:tc>
        <w:tc>
          <w:tcPr>
            <w:tcW w:w="1115" w:type="dxa"/>
            <w:vAlign w:val="top"/>
          </w:tcPr>
          <w:p>
            <w:pPr>
              <w:pStyle w:val="10"/>
              <w:tabs>
                <w:tab w:val="left" w:pos="900"/>
              </w:tabs>
              <w:spacing w:line="440" w:lineRule="exact"/>
              <w:ind w:left="640" w:firstLine="480"/>
              <w:jc w:val="center"/>
              <w:rPr>
                <w:rFonts w:ascii="仿宋" w:hAnsi="仿宋" w:eastAsia="仿宋" w:cs="Arial"/>
                <w:sz w:val="24"/>
                <w:szCs w:val="24"/>
              </w:rPr>
            </w:pPr>
          </w:p>
        </w:tc>
        <w:tc>
          <w:tcPr>
            <w:tcW w:w="1701"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导师姓名</w:t>
            </w:r>
          </w:p>
        </w:tc>
        <w:tc>
          <w:tcPr>
            <w:tcW w:w="1167" w:type="dxa"/>
            <w:vAlign w:val="top"/>
          </w:tcPr>
          <w:p>
            <w:pPr>
              <w:pStyle w:val="10"/>
              <w:tabs>
                <w:tab w:val="left" w:pos="900"/>
              </w:tabs>
              <w:spacing w:line="440" w:lineRule="exact"/>
              <w:ind w:left="640" w:firstLine="480"/>
              <w:jc w:val="center"/>
              <w:rPr>
                <w:rFonts w:ascii="仿宋" w:hAnsi="仿宋" w:eastAsia="仿宋" w:cs="Arial"/>
                <w:sz w:val="24"/>
                <w:szCs w:val="24"/>
              </w:rPr>
            </w:pPr>
          </w:p>
        </w:tc>
        <w:tc>
          <w:tcPr>
            <w:tcW w:w="1276"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辅导时间</w:t>
            </w:r>
          </w:p>
        </w:tc>
        <w:tc>
          <w:tcPr>
            <w:tcW w:w="3119"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 xml:space="preserve"> </w:t>
            </w:r>
            <w:r>
              <w:rPr>
                <w:rFonts w:ascii="仿宋" w:hAnsi="仿宋" w:eastAsia="仿宋" w:cs="Arial"/>
                <w:sz w:val="24"/>
                <w:szCs w:val="24"/>
              </w:rPr>
              <w:t xml:space="preserve">  </w:t>
            </w:r>
            <w:r>
              <w:rPr>
                <w:rFonts w:hint="eastAsia" w:ascii="仿宋" w:hAnsi="仿宋" w:eastAsia="仿宋" w:cs="Arial"/>
                <w:sz w:val="24"/>
                <w:szCs w:val="24"/>
              </w:rPr>
              <w:t xml:space="preserve">年 月 日至 </w:t>
            </w:r>
            <w:r>
              <w:rPr>
                <w:rFonts w:ascii="仿宋" w:hAnsi="仿宋" w:eastAsia="仿宋" w:cs="Arial"/>
                <w:sz w:val="24"/>
                <w:szCs w:val="24"/>
              </w:rPr>
              <w:t xml:space="preserve">  </w:t>
            </w:r>
            <w:r>
              <w:rPr>
                <w:rFonts w:hint="eastAsia" w:ascii="仿宋" w:hAnsi="仿宋" w:eastAsia="仿宋" w:cs="Arial"/>
                <w:sz w:val="24"/>
                <w:szCs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1" w:hRule="atLeast"/>
          <w:jc w:val="center"/>
        </w:trPr>
        <w:tc>
          <w:tcPr>
            <w:tcW w:w="9796" w:type="dxa"/>
            <w:gridSpan w:val="6"/>
            <w:vAlign w:val="top"/>
          </w:tcPr>
          <w:p>
            <w:pPr>
              <w:pStyle w:val="10"/>
              <w:tabs>
                <w:tab w:val="left" w:pos="900"/>
              </w:tabs>
              <w:spacing w:line="440" w:lineRule="exact"/>
              <w:ind w:firstLine="0"/>
              <w:jc w:val="left"/>
              <w:rPr>
                <w:rFonts w:ascii="仿宋" w:hAnsi="仿宋" w:eastAsia="仿宋" w:cs="Arial"/>
                <w:sz w:val="24"/>
                <w:szCs w:val="24"/>
              </w:rPr>
            </w:pPr>
            <w:r>
              <w:rPr>
                <w:rFonts w:hint="eastAsia" w:ascii="仿宋" w:hAnsi="仿宋" w:eastAsia="仿宋" w:cs="Arial"/>
                <w:sz w:val="24"/>
                <w:szCs w:val="24"/>
              </w:rPr>
              <w:t>辅导目标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0" w:hRule="atLeast"/>
          <w:jc w:val="center"/>
        </w:trPr>
        <w:tc>
          <w:tcPr>
            <w:tcW w:w="9796" w:type="dxa"/>
            <w:gridSpan w:val="6"/>
            <w:vAlign w:val="top"/>
          </w:tcPr>
          <w:p>
            <w:pPr>
              <w:pStyle w:val="10"/>
              <w:tabs>
                <w:tab w:val="left" w:pos="900"/>
              </w:tabs>
              <w:spacing w:line="440" w:lineRule="exact"/>
              <w:ind w:firstLine="0"/>
              <w:jc w:val="left"/>
              <w:rPr>
                <w:rFonts w:ascii="仿宋" w:hAnsi="仿宋" w:eastAsia="仿宋" w:cs="Arial"/>
                <w:sz w:val="24"/>
                <w:szCs w:val="24"/>
              </w:rPr>
            </w:pPr>
            <w:r>
              <w:rPr>
                <w:rFonts w:hint="eastAsia" w:ascii="仿宋" w:hAnsi="仿宋" w:eastAsia="仿宋" w:cs="Arial"/>
                <w:sz w:val="24"/>
                <w:szCs w:val="24"/>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5" w:hRule="atLeast"/>
          <w:jc w:val="center"/>
        </w:trPr>
        <w:tc>
          <w:tcPr>
            <w:tcW w:w="1418" w:type="dxa"/>
            <w:vAlign w:val="center"/>
          </w:tcPr>
          <w:p>
            <w:pPr>
              <w:pStyle w:val="10"/>
              <w:tabs>
                <w:tab w:val="left" w:pos="900"/>
              </w:tabs>
              <w:spacing w:line="300" w:lineRule="exact"/>
              <w:ind w:firstLine="0"/>
              <w:jc w:val="center"/>
              <w:rPr>
                <w:rFonts w:ascii="仿宋" w:hAnsi="仿宋" w:eastAsia="仿宋" w:cs="Arial"/>
                <w:sz w:val="24"/>
                <w:szCs w:val="24"/>
              </w:rPr>
            </w:pPr>
            <w:r>
              <w:rPr>
                <w:rFonts w:hint="eastAsia" w:ascii="仿宋" w:hAnsi="仿宋" w:eastAsia="仿宋" w:cs="Arial"/>
                <w:sz w:val="24"/>
                <w:szCs w:val="24"/>
              </w:rPr>
              <w:t>所在部门</w:t>
            </w:r>
          </w:p>
          <w:p>
            <w:pPr>
              <w:pStyle w:val="10"/>
              <w:tabs>
                <w:tab w:val="left" w:pos="900"/>
              </w:tabs>
              <w:spacing w:line="300" w:lineRule="exact"/>
              <w:ind w:firstLine="0"/>
              <w:jc w:val="center"/>
              <w:rPr>
                <w:rFonts w:ascii="仿宋" w:hAnsi="仿宋" w:eastAsia="仿宋" w:cs="Arial"/>
                <w:sz w:val="24"/>
                <w:szCs w:val="24"/>
              </w:rPr>
            </w:pPr>
            <w:r>
              <w:rPr>
                <w:rFonts w:hint="eastAsia" w:ascii="仿宋" w:hAnsi="仿宋" w:eastAsia="仿宋" w:cs="Arial"/>
                <w:sz w:val="24"/>
                <w:szCs w:val="24"/>
              </w:rPr>
              <w:t>负责人审核</w:t>
            </w:r>
          </w:p>
        </w:tc>
        <w:tc>
          <w:tcPr>
            <w:tcW w:w="8378" w:type="dxa"/>
            <w:gridSpan w:val="5"/>
            <w:vAlign w:val="center"/>
          </w:tcPr>
          <w:p>
            <w:pPr>
              <w:pStyle w:val="10"/>
              <w:tabs>
                <w:tab w:val="left" w:pos="900"/>
              </w:tabs>
              <w:spacing w:line="440" w:lineRule="exact"/>
              <w:ind w:left="640" w:firstLine="480"/>
              <w:jc w:val="center"/>
              <w:rPr>
                <w:rFonts w:ascii="仿宋" w:hAnsi="仿宋" w:eastAsia="仿宋" w:cs="Arial"/>
                <w:sz w:val="24"/>
                <w:szCs w:val="24"/>
              </w:rPr>
            </w:pPr>
            <w:r>
              <w:rPr>
                <w:rFonts w:ascii="仿宋" w:hAnsi="仿宋" w:eastAsia="仿宋" w:cs="Arial"/>
                <w:sz w:val="24"/>
                <w:szCs w:val="24"/>
              </w:rPr>
              <w:t xml:space="preserve">                                     </w:t>
            </w:r>
          </w:p>
          <w:p>
            <w:pPr>
              <w:pStyle w:val="10"/>
              <w:tabs>
                <w:tab w:val="left" w:pos="900"/>
              </w:tabs>
              <w:spacing w:line="440" w:lineRule="exact"/>
              <w:ind w:left="640" w:firstLine="480"/>
              <w:jc w:val="center"/>
              <w:rPr>
                <w:rFonts w:ascii="仿宋" w:hAnsi="仿宋" w:eastAsia="仿宋" w:cs="Arial"/>
                <w:sz w:val="24"/>
                <w:szCs w:val="24"/>
              </w:rPr>
            </w:pPr>
            <w:r>
              <w:rPr>
                <w:rFonts w:hint="eastAsia" w:ascii="仿宋" w:hAnsi="仿宋" w:eastAsia="仿宋" w:cs="Arial"/>
                <w:sz w:val="24"/>
                <w:szCs w:val="24"/>
              </w:rPr>
              <w:t xml:space="preserve"> </w:t>
            </w:r>
            <w:r>
              <w:rPr>
                <w:rFonts w:ascii="仿宋" w:hAnsi="仿宋" w:eastAsia="仿宋" w:cs="Arial"/>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418" w:type="dxa"/>
            <w:vAlign w:val="center"/>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备注</w:t>
            </w:r>
          </w:p>
        </w:tc>
        <w:tc>
          <w:tcPr>
            <w:tcW w:w="8378" w:type="dxa"/>
            <w:gridSpan w:val="5"/>
            <w:vAlign w:val="top"/>
          </w:tcPr>
          <w:p>
            <w:pPr>
              <w:pStyle w:val="10"/>
              <w:tabs>
                <w:tab w:val="left" w:pos="900"/>
              </w:tabs>
              <w:spacing w:line="440" w:lineRule="exact"/>
              <w:ind w:left="640" w:firstLine="480"/>
              <w:jc w:val="left"/>
              <w:rPr>
                <w:rFonts w:ascii="仿宋" w:hAnsi="仿宋" w:eastAsia="仿宋" w:cs="Arial"/>
                <w:sz w:val="24"/>
                <w:szCs w:val="24"/>
              </w:rPr>
            </w:pPr>
          </w:p>
        </w:tc>
      </w:tr>
    </w:tbl>
    <w:p>
      <w:pPr>
        <w:tabs>
          <w:tab w:val="left" w:pos="240"/>
        </w:tabs>
        <w:spacing w:line="300" w:lineRule="exact"/>
        <w:rPr>
          <w:rFonts w:ascii="黑体" w:hAnsi="黑体" w:eastAsia="黑体"/>
          <w:sz w:val="24"/>
        </w:rPr>
      </w:pPr>
    </w:p>
    <w:p>
      <w:pPr>
        <w:tabs>
          <w:tab w:val="left" w:pos="240"/>
        </w:tabs>
        <w:spacing w:line="300" w:lineRule="exact"/>
        <w:rPr>
          <w:rFonts w:ascii="黑体" w:hAnsi="黑体" w:eastAsia="黑体"/>
          <w:sz w:val="24"/>
        </w:rPr>
      </w:pPr>
      <w:r>
        <w:rPr>
          <w:rFonts w:hint="eastAsia" w:ascii="黑体" w:hAnsi="黑体" w:eastAsia="黑体"/>
          <w:sz w:val="24"/>
        </w:rPr>
        <w:t>填表说明：</w:t>
      </w:r>
    </w:p>
    <w:p>
      <w:pPr>
        <w:tabs>
          <w:tab w:val="left" w:pos="240"/>
        </w:tabs>
        <w:spacing w:line="300" w:lineRule="exact"/>
        <w:rPr>
          <w:rFonts w:ascii="仿宋" w:hAnsi="仿宋" w:eastAsia="仿宋"/>
          <w:sz w:val="24"/>
        </w:rPr>
      </w:pPr>
      <w:r>
        <w:rPr>
          <w:rFonts w:ascii="仿宋" w:hAnsi="仿宋" w:eastAsia="仿宋"/>
          <w:sz w:val="24"/>
        </w:rPr>
        <w:t>1</w:t>
      </w:r>
      <w:r>
        <w:rPr>
          <w:rFonts w:hint="eastAsia" w:ascii="仿宋" w:hAnsi="仿宋" w:eastAsia="仿宋"/>
          <w:sz w:val="24"/>
        </w:rPr>
        <w:t>．</w:t>
      </w:r>
      <w:r>
        <w:rPr>
          <w:rFonts w:ascii="仿宋" w:hAnsi="仿宋" w:eastAsia="仿宋"/>
          <w:sz w:val="24"/>
        </w:rPr>
        <w:t>此表由导师填写，</w:t>
      </w:r>
      <w:r>
        <w:rPr>
          <w:rFonts w:hint="eastAsia" w:ascii="仿宋" w:hAnsi="仿宋" w:eastAsia="仿宋"/>
          <w:sz w:val="24"/>
        </w:rPr>
        <w:t>所在部门负责人</w:t>
      </w:r>
      <w:r>
        <w:rPr>
          <w:rFonts w:ascii="仿宋" w:hAnsi="仿宋" w:eastAsia="仿宋"/>
          <w:sz w:val="24"/>
        </w:rPr>
        <w:t>审核，</w:t>
      </w:r>
      <w:r>
        <w:rPr>
          <w:rFonts w:hint="eastAsia" w:ascii="仿宋" w:hAnsi="仿宋" w:eastAsia="仿宋"/>
          <w:sz w:val="24"/>
        </w:rPr>
        <w:t>组织部</w:t>
      </w:r>
      <w:r>
        <w:rPr>
          <w:rFonts w:ascii="仿宋" w:hAnsi="仿宋" w:eastAsia="仿宋"/>
          <w:sz w:val="24"/>
        </w:rPr>
        <w:t>/人力资源部存档。</w:t>
      </w:r>
    </w:p>
    <w:p>
      <w:pPr>
        <w:tabs>
          <w:tab w:val="left" w:pos="240"/>
        </w:tabs>
        <w:spacing w:line="300" w:lineRule="exact"/>
        <w:rPr>
          <w:rFonts w:ascii="仿宋" w:hAnsi="仿宋" w:eastAsia="仿宋"/>
          <w:sz w:val="24"/>
        </w:rPr>
      </w:pPr>
      <w:r>
        <w:rPr>
          <w:rFonts w:ascii="仿宋" w:hAnsi="仿宋" w:eastAsia="仿宋"/>
          <w:sz w:val="24"/>
        </w:rPr>
        <w:t>2</w:t>
      </w:r>
      <w:r>
        <w:rPr>
          <w:rFonts w:hint="eastAsia" w:ascii="仿宋" w:hAnsi="仿宋" w:eastAsia="仿宋"/>
          <w:sz w:val="24"/>
        </w:rPr>
        <w:t>．</w:t>
      </w:r>
      <w:r>
        <w:rPr>
          <w:rFonts w:ascii="仿宋" w:hAnsi="仿宋" w:eastAsia="仿宋"/>
          <w:sz w:val="24"/>
        </w:rPr>
        <w:t>辅导的目的包括</w:t>
      </w:r>
      <w:r>
        <w:rPr>
          <w:rFonts w:hint="eastAsia" w:ascii="仿宋" w:hAnsi="仿宋" w:eastAsia="仿宋"/>
          <w:sz w:val="24"/>
        </w:rPr>
        <w:t>青年人才</w:t>
      </w:r>
      <w:r>
        <w:rPr>
          <w:rFonts w:ascii="仿宋" w:hAnsi="仿宋" w:eastAsia="仿宋"/>
          <w:sz w:val="24"/>
        </w:rPr>
        <w:t>经辅导期阶段后应具备的</w:t>
      </w:r>
      <w:r>
        <w:rPr>
          <w:rFonts w:hint="eastAsia" w:ascii="仿宋" w:hAnsi="仿宋" w:eastAsia="仿宋"/>
          <w:sz w:val="24"/>
        </w:rPr>
        <w:t>综合素质、专业能力、</w:t>
      </w:r>
      <w:r>
        <w:rPr>
          <w:rFonts w:ascii="仿宋" w:hAnsi="仿宋" w:eastAsia="仿宋"/>
          <w:sz w:val="24"/>
        </w:rPr>
        <w:t>工作规范及业务</w:t>
      </w:r>
      <w:r>
        <w:rPr>
          <w:rFonts w:hint="eastAsia" w:ascii="仿宋" w:hAnsi="仿宋" w:eastAsia="仿宋"/>
          <w:sz w:val="24"/>
        </w:rPr>
        <w:t>水平</w:t>
      </w:r>
      <w:r>
        <w:rPr>
          <w:rFonts w:ascii="仿宋" w:hAnsi="仿宋" w:eastAsia="仿宋"/>
          <w:sz w:val="24"/>
        </w:rPr>
        <w:t>等，尽可能</w:t>
      </w:r>
      <w:r>
        <w:rPr>
          <w:rFonts w:hint="eastAsia" w:ascii="仿宋" w:hAnsi="仿宋" w:eastAsia="仿宋"/>
          <w:sz w:val="24"/>
        </w:rPr>
        <w:t>描述具体</w:t>
      </w:r>
      <w:r>
        <w:rPr>
          <w:rFonts w:ascii="仿宋" w:hAnsi="仿宋" w:eastAsia="仿宋"/>
          <w:sz w:val="24"/>
        </w:rPr>
        <w:t>。</w:t>
      </w:r>
    </w:p>
    <w:p>
      <w:pPr>
        <w:tabs>
          <w:tab w:val="left" w:pos="240"/>
        </w:tabs>
        <w:spacing w:line="300" w:lineRule="exact"/>
        <w:rPr>
          <w:rFonts w:ascii="仿宋" w:hAnsi="仿宋" w:eastAsia="仿宋"/>
          <w:sz w:val="24"/>
        </w:rPr>
      </w:pPr>
      <w:r>
        <w:rPr>
          <w:rFonts w:ascii="仿宋" w:hAnsi="仿宋" w:eastAsia="仿宋"/>
          <w:sz w:val="24"/>
        </w:rPr>
        <w:t>3</w:t>
      </w:r>
      <w:r>
        <w:rPr>
          <w:rFonts w:hint="eastAsia" w:ascii="仿宋" w:hAnsi="仿宋" w:eastAsia="仿宋"/>
          <w:sz w:val="24"/>
        </w:rPr>
        <w:t>．</w:t>
      </w:r>
      <w:r>
        <w:rPr>
          <w:rFonts w:ascii="仿宋" w:hAnsi="仿宋" w:eastAsia="仿宋"/>
          <w:sz w:val="24"/>
        </w:rPr>
        <w:t>辅导方式要</w:t>
      </w:r>
      <w:r>
        <w:rPr>
          <w:rFonts w:hint="eastAsia" w:ascii="仿宋" w:hAnsi="仿宋" w:eastAsia="仿宋"/>
          <w:sz w:val="24"/>
        </w:rPr>
        <w:t>具备</w:t>
      </w:r>
      <w:r>
        <w:rPr>
          <w:rFonts w:ascii="仿宋" w:hAnsi="仿宋" w:eastAsia="仿宋"/>
          <w:sz w:val="24"/>
        </w:rPr>
        <w:t>可操作</w:t>
      </w:r>
      <w:r>
        <w:rPr>
          <w:rFonts w:hint="eastAsia" w:ascii="仿宋" w:hAnsi="仿宋" w:eastAsia="仿宋"/>
          <w:sz w:val="24"/>
        </w:rPr>
        <w:t>性</w:t>
      </w:r>
      <w:r>
        <w:rPr>
          <w:rFonts w:ascii="仿宋" w:hAnsi="仿宋" w:eastAsia="仿宋"/>
          <w:sz w:val="24"/>
        </w:rPr>
        <w:t>，包括：</w:t>
      </w:r>
      <w:r>
        <w:rPr>
          <w:rFonts w:hint="eastAsia" w:ascii="仿宋" w:hAnsi="仿宋" w:eastAsia="仿宋"/>
          <w:sz w:val="24"/>
        </w:rPr>
        <w:t>学习方式、学习内容、学习计划和进度安排等。</w:t>
      </w:r>
    </w:p>
    <w:p>
      <w:pPr>
        <w:tabs>
          <w:tab w:val="left" w:pos="240"/>
        </w:tabs>
        <w:spacing w:line="300" w:lineRule="exact"/>
        <w:rPr>
          <w:rFonts w:ascii="仿宋" w:hAnsi="仿宋" w:cs="Arial"/>
          <w:sz w:val="24"/>
        </w:rPr>
      </w:pPr>
      <w:r>
        <w:rPr>
          <w:rFonts w:ascii="仿宋" w:hAnsi="仿宋" w:eastAsia="仿宋" w:cs="Arial"/>
          <w:sz w:val="24"/>
        </w:rPr>
        <w:t>4</w:t>
      </w:r>
      <w:r>
        <w:rPr>
          <w:rFonts w:hint="eastAsia" w:ascii="仿宋" w:hAnsi="仿宋" w:eastAsia="仿宋" w:cs="Arial"/>
          <w:sz w:val="24"/>
        </w:rPr>
        <w:t>．</w:t>
      </w:r>
      <w:r>
        <w:rPr>
          <w:rFonts w:ascii="仿宋" w:hAnsi="仿宋" w:eastAsia="仿宋" w:cs="Arial"/>
          <w:sz w:val="24"/>
        </w:rPr>
        <w:t>此表一式三份，导师与</w:t>
      </w:r>
      <w:r>
        <w:rPr>
          <w:rFonts w:hint="eastAsia" w:ascii="仿宋" w:hAnsi="仿宋" w:eastAsia="仿宋" w:cs="Arial"/>
          <w:sz w:val="24"/>
        </w:rPr>
        <w:t>青年人才</w:t>
      </w:r>
      <w:r>
        <w:rPr>
          <w:rFonts w:ascii="仿宋" w:hAnsi="仿宋" w:eastAsia="仿宋" w:cs="Arial"/>
          <w:sz w:val="24"/>
        </w:rPr>
        <w:t>各一份，</w:t>
      </w:r>
      <w:r>
        <w:rPr>
          <w:rFonts w:hint="eastAsia" w:ascii="仿宋" w:hAnsi="仿宋" w:eastAsia="仿宋" w:cs="Arial"/>
          <w:sz w:val="24"/>
        </w:rPr>
        <w:t>组织部</w:t>
      </w:r>
      <w:r>
        <w:rPr>
          <w:rFonts w:ascii="仿宋" w:hAnsi="仿宋" w:eastAsia="仿宋" w:cs="Arial"/>
          <w:sz w:val="24"/>
        </w:rPr>
        <w:t>/人力资源部备案一份</w:t>
      </w:r>
      <w:r>
        <w:rPr>
          <w:rFonts w:hint="eastAsia" w:ascii="仿宋" w:hAnsi="仿宋" w:eastAsia="仿宋" w:cs="Arial"/>
          <w:sz w:val="24"/>
        </w:rPr>
        <w:t>。</w:t>
      </w:r>
    </w:p>
    <w:p>
      <w:pPr>
        <w:tabs>
          <w:tab w:val="left" w:pos="240"/>
        </w:tabs>
        <w:rPr>
          <w:rFonts w:ascii="仿宋" w:hAnsi="仿宋" w:cs="Arial"/>
          <w:sz w:val="32"/>
          <w:szCs w:val="32"/>
        </w:rPr>
      </w:pPr>
      <w:r>
        <w:rPr>
          <w:rFonts w:hint="eastAsia" w:ascii="黑体" w:hAnsi="黑体" w:eastAsia="黑体"/>
          <w:sz w:val="32"/>
          <w:szCs w:val="32"/>
        </w:rPr>
        <w:t>附件</w:t>
      </w:r>
      <w:r>
        <w:rPr>
          <w:rFonts w:ascii="黑体" w:hAnsi="黑体" w:eastAsia="黑体"/>
          <w:sz w:val="32"/>
          <w:szCs w:val="32"/>
        </w:rPr>
        <w:t>2</w:t>
      </w:r>
    </w:p>
    <w:p>
      <w:pPr>
        <w:tabs>
          <w:tab w:val="left" w:pos="240"/>
        </w:tabs>
        <w:spacing w:after="156" w:afterLines="50"/>
        <w:ind w:left="-105" w:leftChars="-50" w:right="-105" w:rightChars="-50"/>
        <w:jc w:val="center"/>
        <w:rPr>
          <w:rFonts w:ascii="方正小标宋简体" w:eastAsia="方正小标宋简体"/>
          <w:sz w:val="44"/>
          <w:szCs w:val="44"/>
        </w:rPr>
      </w:pPr>
      <w:r>
        <w:rPr>
          <w:rFonts w:hint="eastAsia" w:ascii="方正小标宋简体" w:eastAsia="方正小标宋简体"/>
          <w:kern w:val="0"/>
          <w:sz w:val="44"/>
          <w:szCs w:val="44"/>
          <w:fitText w:val="9240" w:id="2"/>
        </w:rPr>
        <w:t>中关村发展集团新入职青年人才辅导计划评估表</w:t>
      </w:r>
    </w:p>
    <w:p>
      <w:pPr>
        <w:tabs>
          <w:tab w:val="left" w:pos="240"/>
        </w:tabs>
        <w:spacing w:after="156" w:afterLines="50" w:line="300" w:lineRule="exact"/>
        <w:ind w:left="-105" w:leftChars="-50" w:right="-105" w:rightChars="-50"/>
        <w:jc w:val="center"/>
        <w:rPr>
          <w:rFonts w:ascii="仿宋" w:hAnsi="仿宋" w:cs="Arial"/>
          <w:sz w:val="24"/>
        </w:rPr>
      </w:pPr>
      <w:r>
        <w:rPr>
          <w:rFonts w:hint="eastAsia" w:ascii="方正小标宋简体" w:eastAsia="方正小标宋简体"/>
          <w:sz w:val="24"/>
        </w:rPr>
        <w:t>（由青年人才填写）</w:t>
      </w:r>
    </w:p>
    <w:tbl>
      <w:tblPr>
        <w:tblStyle w:val="40"/>
        <w:tblW w:w="103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336"/>
        <w:gridCol w:w="1081"/>
        <w:gridCol w:w="1701"/>
        <w:gridCol w:w="1560"/>
        <w:gridCol w:w="1275"/>
        <w:gridCol w:w="3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jc w:val="center"/>
        </w:trPr>
        <w:tc>
          <w:tcPr>
            <w:tcW w:w="1277"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姓  名</w:t>
            </w:r>
          </w:p>
        </w:tc>
        <w:tc>
          <w:tcPr>
            <w:tcW w:w="1417" w:type="dxa"/>
            <w:gridSpan w:val="2"/>
            <w:vAlign w:val="top"/>
          </w:tcPr>
          <w:p>
            <w:pPr>
              <w:pStyle w:val="10"/>
              <w:tabs>
                <w:tab w:val="left" w:pos="900"/>
              </w:tabs>
              <w:spacing w:line="440" w:lineRule="exact"/>
              <w:ind w:left="640" w:firstLine="480"/>
              <w:jc w:val="center"/>
              <w:rPr>
                <w:rFonts w:ascii="仿宋" w:hAnsi="仿宋" w:eastAsia="仿宋" w:cs="Arial"/>
                <w:sz w:val="24"/>
                <w:szCs w:val="24"/>
              </w:rPr>
            </w:pPr>
          </w:p>
        </w:tc>
        <w:tc>
          <w:tcPr>
            <w:tcW w:w="1701"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专业职级</w:t>
            </w:r>
          </w:p>
        </w:tc>
        <w:tc>
          <w:tcPr>
            <w:tcW w:w="1560" w:type="dxa"/>
            <w:vAlign w:val="top"/>
          </w:tcPr>
          <w:p>
            <w:pPr>
              <w:pStyle w:val="10"/>
              <w:tabs>
                <w:tab w:val="left" w:pos="900"/>
              </w:tabs>
              <w:spacing w:line="440" w:lineRule="exact"/>
              <w:ind w:left="640" w:firstLine="480"/>
              <w:jc w:val="center"/>
              <w:rPr>
                <w:rFonts w:ascii="仿宋" w:hAnsi="仿宋" w:eastAsia="仿宋" w:cs="Arial"/>
                <w:sz w:val="24"/>
                <w:szCs w:val="24"/>
              </w:rPr>
            </w:pPr>
          </w:p>
        </w:tc>
        <w:tc>
          <w:tcPr>
            <w:tcW w:w="1275"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工作岗位</w:t>
            </w:r>
          </w:p>
        </w:tc>
        <w:tc>
          <w:tcPr>
            <w:tcW w:w="3071" w:type="dxa"/>
            <w:vAlign w:val="top"/>
          </w:tcPr>
          <w:p>
            <w:pPr>
              <w:pStyle w:val="10"/>
              <w:tabs>
                <w:tab w:val="left" w:pos="900"/>
              </w:tabs>
              <w:spacing w:line="440" w:lineRule="exact"/>
              <w:ind w:left="640" w:firstLine="480"/>
              <w:jc w:val="center"/>
              <w:rPr>
                <w:rFonts w:ascii="仿宋" w:hAnsi="仿宋" w:eastAsia="仿宋"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jc w:val="center"/>
        </w:trPr>
        <w:tc>
          <w:tcPr>
            <w:tcW w:w="1277"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所在部门</w:t>
            </w:r>
          </w:p>
        </w:tc>
        <w:tc>
          <w:tcPr>
            <w:tcW w:w="1417" w:type="dxa"/>
            <w:gridSpan w:val="2"/>
            <w:vAlign w:val="top"/>
          </w:tcPr>
          <w:p>
            <w:pPr>
              <w:pStyle w:val="10"/>
              <w:tabs>
                <w:tab w:val="left" w:pos="900"/>
              </w:tabs>
              <w:spacing w:line="440" w:lineRule="exact"/>
              <w:ind w:left="640" w:firstLine="480"/>
              <w:jc w:val="center"/>
              <w:rPr>
                <w:rFonts w:ascii="仿宋" w:hAnsi="仿宋" w:eastAsia="仿宋" w:cs="Arial"/>
                <w:sz w:val="24"/>
                <w:szCs w:val="24"/>
              </w:rPr>
            </w:pPr>
          </w:p>
        </w:tc>
        <w:tc>
          <w:tcPr>
            <w:tcW w:w="1701"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导师姓名</w:t>
            </w:r>
          </w:p>
        </w:tc>
        <w:tc>
          <w:tcPr>
            <w:tcW w:w="1560" w:type="dxa"/>
            <w:vAlign w:val="top"/>
          </w:tcPr>
          <w:p>
            <w:pPr>
              <w:pStyle w:val="10"/>
              <w:tabs>
                <w:tab w:val="left" w:pos="900"/>
              </w:tabs>
              <w:spacing w:line="440" w:lineRule="exact"/>
              <w:ind w:left="640" w:firstLine="480"/>
              <w:jc w:val="center"/>
              <w:rPr>
                <w:rFonts w:ascii="仿宋" w:hAnsi="仿宋" w:eastAsia="仿宋" w:cs="Arial"/>
                <w:sz w:val="24"/>
                <w:szCs w:val="24"/>
              </w:rPr>
            </w:pPr>
          </w:p>
        </w:tc>
        <w:tc>
          <w:tcPr>
            <w:tcW w:w="1275"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辅导时间</w:t>
            </w:r>
          </w:p>
        </w:tc>
        <w:tc>
          <w:tcPr>
            <w:tcW w:w="3071"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 xml:space="preserve">  年 月 日至 </w:t>
            </w:r>
            <w:r>
              <w:rPr>
                <w:rFonts w:ascii="仿宋" w:hAnsi="仿宋" w:eastAsia="仿宋" w:cs="Arial"/>
                <w:sz w:val="24"/>
                <w:szCs w:val="24"/>
              </w:rPr>
              <w:t xml:space="preserve"> </w:t>
            </w:r>
            <w:r>
              <w:rPr>
                <w:rFonts w:hint="eastAsia" w:ascii="仿宋" w:hAnsi="仿宋" w:eastAsia="仿宋" w:cs="Arial"/>
                <w:sz w:val="24"/>
                <w:szCs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0301" w:type="dxa"/>
            <w:gridSpan w:val="7"/>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辅导评估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0" w:hRule="atLeast"/>
          <w:jc w:val="center"/>
        </w:trPr>
        <w:tc>
          <w:tcPr>
            <w:tcW w:w="1613" w:type="dxa"/>
            <w:gridSpan w:val="2"/>
            <w:vAlign w:val="center"/>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辅导内容</w:t>
            </w:r>
          </w:p>
        </w:tc>
        <w:tc>
          <w:tcPr>
            <w:tcW w:w="8688" w:type="dxa"/>
            <w:gridSpan w:val="5"/>
            <w:vAlign w:val="top"/>
          </w:tcPr>
          <w:p>
            <w:pPr>
              <w:pStyle w:val="10"/>
              <w:tabs>
                <w:tab w:val="left" w:pos="900"/>
              </w:tabs>
              <w:spacing w:line="440" w:lineRule="exact"/>
              <w:ind w:left="640" w:firstLine="480"/>
              <w:jc w:val="center"/>
              <w:rPr>
                <w:rFonts w:ascii="仿宋" w:hAnsi="仿宋" w:eastAsia="仿宋"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6" w:hRule="atLeast"/>
          <w:jc w:val="center"/>
        </w:trPr>
        <w:tc>
          <w:tcPr>
            <w:tcW w:w="1613" w:type="dxa"/>
            <w:gridSpan w:val="2"/>
            <w:vAlign w:val="center"/>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目标完成</w:t>
            </w:r>
          </w:p>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情况</w:t>
            </w:r>
          </w:p>
        </w:tc>
        <w:tc>
          <w:tcPr>
            <w:tcW w:w="8688" w:type="dxa"/>
            <w:gridSpan w:val="5"/>
            <w:vAlign w:val="top"/>
          </w:tcPr>
          <w:p>
            <w:pPr>
              <w:pStyle w:val="10"/>
              <w:tabs>
                <w:tab w:val="left" w:pos="900"/>
              </w:tabs>
              <w:spacing w:line="440" w:lineRule="exact"/>
              <w:ind w:left="640" w:firstLine="480"/>
              <w:jc w:val="center"/>
              <w:rPr>
                <w:rFonts w:ascii="仿宋" w:hAnsi="仿宋" w:eastAsia="仿宋"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2" w:hRule="atLeast"/>
          <w:jc w:val="center"/>
        </w:trPr>
        <w:tc>
          <w:tcPr>
            <w:tcW w:w="1613" w:type="dxa"/>
            <w:gridSpan w:val="2"/>
            <w:vAlign w:val="center"/>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对导师的</w:t>
            </w:r>
          </w:p>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建议意见</w:t>
            </w:r>
          </w:p>
        </w:tc>
        <w:tc>
          <w:tcPr>
            <w:tcW w:w="8688" w:type="dxa"/>
            <w:gridSpan w:val="5"/>
            <w:vAlign w:val="top"/>
          </w:tcPr>
          <w:p>
            <w:pPr>
              <w:pStyle w:val="10"/>
              <w:tabs>
                <w:tab w:val="left" w:pos="900"/>
              </w:tabs>
              <w:spacing w:line="440" w:lineRule="exact"/>
              <w:ind w:left="640" w:firstLine="480"/>
              <w:jc w:val="center"/>
              <w:rPr>
                <w:rFonts w:ascii="仿宋" w:hAnsi="仿宋" w:eastAsia="仿宋" w:cs="Arial"/>
                <w:sz w:val="24"/>
                <w:szCs w:val="24"/>
              </w:rPr>
            </w:pPr>
          </w:p>
        </w:tc>
      </w:tr>
    </w:tbl>
    <w:p>
      <w:pPr>
        <w:widowControl/>
        <w:jc w:val="left"/>
        <w:rPr>
          <w:rFonts w:ascii="方正小标宋简体" w:eastAsia="方正小标宋简体"/>
          <w:sz w:val="44"/>
          <w:szCs w:val="44"/>
        </w:rPr>
      </w:pPr>
      <w:r>
        <w:rPr>
          <w:rFonts w:ascii="方正小标宋简体" w:eastAsia="方正小标宋简体"/>
          <w:sz w:val="44"/>
          <w:szCs w:val="44"/>
        </w:rPr>
        <w:br w:type="page"/>
      </w:r>
    </w:p>
    <w:p>
      <w:pPr>
        <w:tabs>
          <w:tab w:val="left" w:pos="240"/>
        </w:tabs>
        <w:spacing w:after="156" w:afterLines="50"/>
        <w:ind w:left="-105" w:leftChars="-50" w:right="-105" w:rightChars="-50"/>
        <w:jc w:val="center"/>
        <w:rPr>
          <w:rFonts w:ascii="方正小标宋简体" w:eastAsia="方正小标宋简体"/>
          <w:sz w:val="44"/>
          <w:szCs w:val="44"/>
        </w:rPr>
      </w:pPr>
      <w:r>
        <w:rPr>
          <w:rFonts w:hint="eastAsia" w:ascii="方正小标宋简体" w:eastAsia="方正小标宋简体"/>
          <w:kern w:val="0"/>
          <w:sz w:val="44"/>
          <w:szCs w:val="44"/>
          <w:fitText w:val="9240" w:id="3"/>
        </w:rPr>
        <w:t>中关村发展集团新入职青年人才辅导计划评估表</w:t>
      </w:r>
    </w:p>
    <w:p>
      <w:pPr>
        <w:tabs>
          <w:tab w:val="left" w:pos="240"/>
        </w:tabs>
        <w:spacing w:after="156" w:afterLines="50" w:line="300" w:lineRule="exact"/>
        <w:ind w:left="-105" w:leftChars="-50" w:right="-105" w:rightChars="-50"/>
        <w:jc w:val="center"/>
        <w:rPr>
          <w:rFonts w:ascii="仿宋" w:hAnsi="仿宋" w:cs="Arial"/>
          <w:sz w:val="24"/>
        </w:rPr>
      </w:pPr>
      <w:r>
        <w:rPr>
          <w:rFonts w:hint="eastAsia" w:ascii="方正小标宋简体" w:eastAsia="方正小标宋简体"/>
          <w:sz w:val="24"/>
        </w:rPr>
        <w:t>（由导师填写）</w:t>
      </w:r>
    </w:p>
    <w:tbl>
      <w:tblPr>
        <w:tblStyle w:val="40"/>
        <w:tblW w:w="103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336"/>
        <w:gridCol w:w="1081"/>
        <w:gridCol w:w="1701"/>
        <w:gridCol w:w="1560"/>
        <w:gridCol w:w="1275"/>
        <w:gridCol w:w="3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jc w:val="center"/>
        </w:trPr>
        <w:tc>
          <w:tcPr>
            <w:tcW w:w="1277"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姓  名</w:t>
            </w:r>
          </w:p>
        </w:tc>
        <w:tc>
          <w:tcPr>
            <w:tcW w:w="1417" w:type="dxa"/>
            <w:gridSpan w:val="2"/>
            <w:vAlign w:val="top"/>
          </w:tcPr>
          <w:p>
            <w:pPr>
              <w:pStyle w:val="10"/>
              <w:tabs>
                <w:tab w:val="left" w:pos="900"/>
              </w:tabs>
              <w:spacing w:line="440" w:lineRule="exact"/>
              <w:ind w:left="640" w:firstLine="480"/>
              <w:jc w:val="center"/>
              <w:rPr>
                <w:rFonts w:ascii="仿宋" w:hAnsi="仿宋" w:eastAsia="仿宋" w:cs="Arial"/>
                <w:sz w:val="24"/>
                <w:szCs w:val="24"/>
              </w:rPr>
            </w:pPr>
          </w:p>
        </w:tc>
        <w:tc>
          <w:tcPr>
            <w:tcW w:w="1701"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专业职级</w:t>
            </w:r>
          </w:p>
        </w:tc>
        <w:tc>
          <w:tcPr>
            <w:tcW w:w="1560" w:type="dxa"/>
            <w:vAlign w:val="top"/>
          </w:tcPr>
          <w:p>
            <w:pPr>
              <w:pStyle w:val="10"/>
              <w:tabs>
                <w:tab w:val="left" w:pos="900"/>
              </w:tabs>
              <w:spacing w:line="440" w:lineRule="exact"/>
              <w:ind w:left="640" w:firstLine="480"/>
              <w:jc w:val="center"/>
              <w:rPr>
                <w:rFonts w:ascii="仿宋" w:hAnsi="仿宋" w:eastAsia="仿宋" w:cs="Arial"/>
                <w:sz w:val="24"/>
                <w:szCs w:val="24"/>
              </w:rPr>
            </w:pPr>
          </w:p>
        </w:tc>
        <w:tc>
          <w:tcPr>
            <w:tcW w:w="1275"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工作岗位</w:t>
            </w:r>
          </w:p>
        </w:tc>
        <w:tc>
          <w:tcPr>
            <w:tcW w:w="3071" w:type="dxa"/>
            <w:vAlign w:val="top"/>
          </w:tcPr>
          <w:p>
            <w:pPr>
              <w:pStyle w:val="10"/>
              <w:tabs>
                <w:tab w:val="left" w:pos="900"/>
              </w:tabs>
              <w:spacing w:line="440" w:lineRule="exact"/>
              <w:ind w:left="640" w:firstLine="480"/>
              <w:jc w:val="center"/>
              <w:rPr>
                <w:rFonts w:ascii="仿宋" w:hAnsi="仿宋" w:eastAsia="仿宋"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jc w:val="center"/>
        </w:trPr>
        <w:tc>
          <w:tcPr>
            <w:tcW w:w="1277"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所在部门</w:t>
            </w:r>
          </w:p>
        </w:tc>
        <w:tc>
          <w:tcPr>
            <w:tcW w:w="1417" w:type="dxa"/>
            <w:gridSpan w:val="2"/>
            <w:vAlign w:val="top"/>
          </w:tcPr>
          <w:p>
            <w:pPr>
              <w:pStyle w:val="10"/>
              <w:tabs>
                <w:tab w:val="left" w:pos="900"/>
              </w:tabs>
              <w:spacing w:line="440" w:lineRule="exact"/>
              <w:ind w:left="640" w:firstLine="480"/>
              <w:jc w:val="center"/>
              <w:rPr>
                <w:rFonts w:ascii="仿宋" w:hAnsi="仿宋" w:eastAsia="仿宋" w:cs="Arial"/>
                <w:sz w:val="24"/>
                <w:szCs w:val="24"/>
              </w:rPr>
            </w:pPr>
          </w:p>
        </w:tc>
        <w:tc>
          <w:tcPr>
            <w:tcW w:w="1701"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导师姓名</w:t>
            </w:r>
          </w:p>
        </w:tc>
        <w:tc>
          <w:tcPr>
            <w:tcW w:w="1560" w:type="dxa"/>
            <w:vAlign w:val="top"/>
          </w:tcPr>
          <w:p>
            <w:pPr>
              <w:pStyle w:val="10"/>
              <w:tabs>
                <w:tab w:val="left" w:pos="900"/>
              </w:tabs>
              <w:spacing w:line="440" w:lineRule="exact"/>
              <w:ind w:left="640" w:firstLine="480"/>
              <w:jc w:val="center"/>
              <w:rPr>
                <w:rFonts w:ascii="仿宋" w:hAnsi="仿宋" w:eastAsia="仿宋" w:cs="Arial"/>
                <w:sz w:val="24"/>
                <w:szCs w:val="24"/>
              </w:rPr>
            </w:pPr>
          </w:p>
        </w:tc>
        <w:tc>
          <w:tcPr>
            <w:tcW w:w="1275"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辅导时间</w:t>
            </w:r>
          </w:p>
        </w:tc>
        <w:tc>
          <w:tcPr>
            <w:tcW w:w="3071" w:type="dxa"/>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 xml:space="preserve">  年 月 日至 </w:t>
            </w:r>
            <w:r>
              <w:rPr>
                <w:rFonts w:ascii="仿宋" w:hAnsi="仿宋" w:eastAsia="仿宋" w:cs="Arial"/>
                <w:sz w:val="24"/>
                <w:szCs w:val="24"/>
              </w:rPr>
              <w:t xml:space="preserve"> </w:t>
            </w:r>
            <w:r>
              <w:rPr>
                <w:rFonts w:hint="eastAsia" w:ascii="仿宋" w:hAnsi="仿宋" w:eastAsia="仿宋" w:cs="Arial"/>
                <w:sz w:val="24"/>
                <w:szCs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0301" w:type="dxa"/>
            <w:gridSpan w:val="7"/>
            <w:vAlign w:val="top"/>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辅导评估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0" w:hRule="atLeast"/>
          <w:jc w:val="center"/>
        </w:trPr>
        <w:tc>
          <w:tcPr>
            <w:tcW w:w="1613" w:type="dxa"/>
            <w:gridSpan w:val="2"/>
            <w:vAlign w:val="center"/>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辅导内容</w:t>
            </w:r>
          </w:p>
        </w:tc>
        <w:tc>
          <w:tcPr>
            <w:tcW w:w="8688" w:type="dxa"/>
            <w:gridSpan w:val="5"/>
            <w:vAlign w:val="top"/>
          </w:tcPr>
          <w:p>
            <w:pPr>
              <w:pStyle w:val="10"/>
              <w:tabs>
                <w:tab w:val="left" w:pos="900"/>
              </w:tabs>
              <w:spacing w:line="440" w:lineRule="exact"/>
              <w:ind w:left="640" w:firstLine="480"/>
              <w:jc w:val="center"/>
              <w:rPr>
                <w:rFonts w:ascii="仿宋" w:hAnsi="仿宋" w:eastAsia="仿宋"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6" w:hRule="atLeast"/>
          <w:jc w:val="center"/>
        </w:trPr>
        <w:tc>
          <w:tcPr>
            <w:tcW w:w="1613" w:type="dxa"/>
            <w:gridSpan w:val="2"/>
            <w:vAlign w:val="center"/>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是否达成</w:t>
            </w:r>
          </w:p>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目标及改善策略</w:t>
            </w:r>
          </w:p>
        </w:tc>
        <w:tc>
          <w:tcPr>
            <w:tcW w:w="8688" w:type="dxa"/>
            <w:gridSpan w:val="5"/>
            <w:vAlign w:val="top"/>
          </w:tcPr>
          <w:p>
            <w:pPr>
              <w:pStyle w:val="10"/>
              <w:tabs>
                <w:tab w:val="left" w:pos="900"/>
              </w:tabs>
              <w:spacing w:line="440" w:lineRule="exact"/>
              <w:ind w:left="640" w:firstLine="480"/>
              <w:jc w:val="center"/>
              <w:rPr>
                <w:rFonts w:ascii="仿宋" w:hAnsi="仿宋" w:eastAsia="仿宋"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7" w:hRule="atLeast"/>
          <w:jc w:val="center"/>
        </w:trPr>
        <w:tc>
          <w:tcPr>
            <w:tcW w:w="1613" w:type="dxa"/>
            <w:gridSpan w:val="2"/>
            <w:vAlign w:val="center"/>
          </w:tcPr>
          <w:p>
            <w:pPr>
              <w:pStyle w:val="10"/>
              <w:tabs>
                <w:tab w:val="left" w:pos="900"/>
              </w:tabs>
              <w:spacing w:line="440" w:lineRule="exact"/>
              <w:ind w:firstLine="0"/>
              <w:jc w:val="center"/>
              <w:rPr>
                <w:rFonts w:ascii="仿宋" w:hAnsi="仿宋" w:eastAsia="仿宋" w:cs="Arial"/>
                <w:sz w:val="24"/>
                <w:szCs w:val="24"/>
              </w:rPr>
            </w:pPr>
            <w:r>
              <w:rPr>
                <w:rFonts w:hint="eastAsia" w:ascii="仿宋" w:hAnsi="仿宋" w:eastAsia="仿宋" w:cs="Arial"/>
                <w:sz w:val="24"/>
                <w:szCs w:val="24"/>
              </w:rPr>
              <w:t>对青年人才的建议意见</w:t>
            </w:r>
          </w:p>
        </w:tc>
        <w:tc>
          <w:tcPr>
            <w:tcW w:w="8688" w:type="dxa"/>
            <w:gridSpan w:val="5"/>
            <w:vAlign w:val="top"/>
          </w:tcPr>
          <w:p>
            <w:pPr>
              <w:pStyle w:val="10"/>
              <w:tabs>
                <w:tab w:val="left" w:pos="900"/>
              </w:tabs>
              <w:spacing w:line="440" w:lineRule="exact"/>
              <w:ind w:left="640" w:firstLine="480"/>
              <w:jc w:val="center"/>
              <w:rPr>
                <w:rFonts w:ascii="仿宋" w:hAnsi="仿宋" w:eastAsia="仿宋" w:cs="Arial"/>
                <w:sz w:val="24"/>
                <w:szCs w:val="24"/>
              </w:rPr>
            </w:pPr>
          </w:p>
        </w:tc>
      </w:tr>
    </w:tbl>
    <w:p>
      <w:pPr>
        <w:pStyle w:val="10"/>
        <w:tabs>
          <w:tab w:val="left" w:pos="900"/>
        </w:tabs>
        <w:spacing w:line="440" w:lineRule="exact"/>
        <w:ind w:firstLine="0"/>
        <w:rPr>
          <w:rFonts w:ascii="黑体" w:hAnsi="黑体" w:eastAsia="黑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hint="eastAsia" w:ascii="楷体" w:hAnsi="楷体" w:eastAsia="楷体"/>
          <w:sz w:val="32"/>
          <w:szCs w:val="32"/>
        </w:rPr>
      </w:pPr>
    </w:p>
    <w:p>
      <w:pPr>
        <w:jc w:val="left"/>
        <w:rPr>
          <w:rFonts w:ascii="楷体" w:hAnsi="楷体" w:eastAsia="楷体"/>
          <w:sz w:val="32"/>
          <w:szCs w:val="32"/>
        </w:rPr>
      </w:pPr>
    </w:p>
    <w:p>
      <w:pPr>
        <w:widowControl/>
        <w:spacing w:line="600" w:lineRule="exact"/>
        <w:jc w:val="left"/>
        <w:rPr>
          <w:rFonts w:hint="eastAsia" w:ascii="仿宋" w:hAnsi="仿宋" w:eastAsia="仿宋"/>
          <w:sz w:val="32"/>
          <w:szCs w:val="32"/>
        </w:rPr>
      </w:pPr>
    </w:p>
    <w:p>
      <w:pPr>
        <w:spacing w:line="600" w:lineRule="exact"/>
        <w:ind w:firstLine="140" w:firstLineChars="50"/>
        <w:jc w:val="left"/>
        <w:rPr>
          <w:rFonts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4" name="自选图形 6"/>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6.25pt;margin-top:6.85pt;height:0pt;width:456.6pt;z-index:251661312;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LRsy6XaAQAAlg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3" name="自选图形 5"/>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6.25pt;margin-top:32.5pt;height:0pt;width:457.35pt;z-index:251660288;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CYZiyn3AEAAJY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2018年9月14日印发</w:t>
      </w:r>
    </w:p>
    <w:sectPr>
      <w:footerReference r:id="rId3" w:type="default"/>
      <w:footerReference r:id="rId4" w:type="even"/>
      <w:pgSz w:w="11906" w:h="16838"/>
      <w:pgMar w:top="2098" w:right="1474" w:bottom="1588" w:left="1588" w:header="851" w:footer="119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微软雅黑"/>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rFonts w:hint="eastAsia"/>
        <w:sz w:val="28"/>
        <w:szCs w:val="28"/>
      </w:rPr>
      <w:t xml:space="preserve"> </w:t>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560" w:firstLineChars="20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10</w:t>
    </w:r>
    <w:r>
      <w:rPr>
        <w:sz w:val="28"/>
        <w:szCs w:val="28"/>
      </w:rPr>
      <w:fldChar w:fldCharType="end"/>
    </w:r>
    <w:r>
      <w:rPr>
        <w:rFonts w:hint="eastAsia"/>
        <w:sz w:val="28"/>
        <w:szCs w:val="28"/>
      </w:rPr>
      <w:t xml:space="preserve"> </w:t>
    </w:r>
    <w:r>
      <w:rPr>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3621"/>
    <w:multiLevelType w:val="multilevel"/>
    <w:tmpl w:val="00E63621"/>
    <w:lvl w:ilvl="0" w:tentative="0">
      <w:start w:val="1"/>
      <w:numFmt w:val="japaneseCounting"/>
      <w:pStyle w:val="63"/>
      <w:lvlText w:val="第%1条"/>
      <w:lvlJc w:val="left"/>
      <w:pPr>
        <w:ind w:left="1555" w:hanging="420"/>
      </w:pPr>
      <w:rPr>
        <w:rFonts w:hint="eastAsia" w:ascii="黑体" w:eastAsia="黑体"/>
        <w:b w:val="0"/>
        <w:sz w:val="32"/>
        <w:szCs w:val="32"/>
        <w:lang w:val="en-US"/>
      </w:rPr>
    </w:lvl>
    <w:lvl w:ilvl="1" w:tentative="0">
      <w:start w:val="1"/>
      <w:numFmt w:val="lowerLetter"/>
      <w:lvlText w:val="%2)"/>
      <w:lvlJc w:val="left"/>
      <w:pPr>
        <w:ind w:left="529" w:hanging="420"/>
      </w:pPr>
    </w:lvl>
    <w:lvl w:ilvl="2" w:tentative="0">
      <w:start w:val="1"/>
      <w:numFmt w:val="lowerRoman"/>
      <w:lvlText w:val="%3."/>
      <w:lvlJc w:val="right"/>
      <w:pPr>
        <w:ind w:left="949" w:hanging="420"/>
      </w:pPr>
    </w:lvl>
    <w:lvl w:ilvl="3" w:tentative="0">
      <w:start w:val="1"/>
      <w:numFmt w:val="decimal"/>
      <w:lvlText w:val="%4."/>
      <w:lvlJc w:val="left"/>
      <w:pPr>
        <w:ind w:left="1369" w:hanging="420"/>
      </w:pPr>
    </w:lvl>
    <w:lvl w:ilvl="4" w:tentative="0">
      <w:start w:val="1"/>
      <w:numFmt w:val="lowerLetter"/>
      <w:lvlText w:val="%5)"/>
      <w:lvlJc w:val="left"/>
      <w:pPr>
        <w:ind w:left="1789" w:hanging="420"/>
      </w:pPr>
    </w:lvl>
    <w:lvl w:ilvl="5" w:tentative="0">
      <w:start w:val="1"/>
      <w:numFmt w:val="lowerRoman"/>
      <w:lvlText w:val="%6."/>
      <w:lvlJc w:val="right"/>
      <w:pPr>
        <w:ind w:left="2209" w:hanging="420"/>
      </w:pPr>
    </w:lvl>
    <w:lvl w:ilvl="6" w:tentative="0">
      <w:start w:val="1"/>
      <w:numFmt w:val="decimal"/>
      <w:lvlText w:val="%7."/>
      <w:lvlJc w:val="left"/>
      <w:pPr>
        <w:ind w:left="2629" w:hanging="420"/>
      </w:pPr>
    </w:lvl>
    <w:lvl w:ilvl="7" w:tentative="0">
      <w:start w:val="1"/>
      <w:numFmt w:val="lowerLetter"/>
      <w:lvlText w:val="%8)"/>
      <w:lvlJc w:val="left"/>
      <w:pPr>
        <w:ind w:left="3049" w:hanging="420"/>
      </w:pPr>
    </w:lvl>
    <w:lvl w:ilvl="8" w:tentative="0">
      <w:start w:val="1"/>
      <w:numFmt w:val="lowerRoman"/>
      <w:lvlText w:val="%9."/>
      <w:lvlJc w:val="right"/>
      <w:pPr>
        <w:ind w:left="3469"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杨静">
    <w15:presenceInfo w15:providerId="None" w15:userId="杨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iGNb5wucWTCExaED74YHpihga40=" w:salt="6UnfQF8UO9IxENgDONRnDA=="/>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EB"/>
    <w:rsid w:val="00024B31"/>
    <w:rsid w:val="00056E35"/>
    <w:rsid w:val="00197E69"/>
    <w:rsid w:val="001F1099"/>
    <w:rsid w:val="002177B0"/>
    <w:rsid w:val="00256BC1"/>
    <w:rsid w:val="002B2FEB"/>
    <w:rsid w:val="002F3021"/>
    <w:rsid w:val="00382926"/>
    <w:rsid w:val="0038776A"/>
    <w:rsid w:val="003B194E"/>
    <w:rsid w:val="003C38FC"/>
    <w:rsid w:val="003C5480"/>
    <w:rsid w:val="003C7279"/>
    <w:rsid w:val="003E3691"/>
    <w:rsid w:val="0042022B"/>
    <w:rsid w:val="00440D0B"/>
    <w:rsid w:val="00484687"/>
    <w:rsid w:val="004C2060"/>
    <w:rsid w:val="004D5B5E"/>
    <w:rsid w:val="00544EC5"/>
    <w:rsid w:val="00547BB4"/>
    <w:rsid w:val="0056274A"/>
    <w:rsid w:val="005866FE"/>
    <w:rsid w:val="005F4186"/>
    <w:rsid w:val="00625F0D"/>
    <w:rsid w:val="00631996"/>
    <w:rsid w:val="00672572"/>
    <w:rsid w:val="0073668B"/>
    <w:rsid w:val="00751F91"/>
    <w:rsid w:val="00775320"/>
    <w:rsid w:val="007A2128"/>
    <w:rsid w:val="00803C54"/>
    <w:rsid w:val="0082149C"/>
    <w:rsid w:val="008324C3"/>
    <w:rsid w:val="00834774"/>
    <w:rsid w:val="00855741"/>
    <w:rsid w:val="00891060"/>
    <w:rsid w:val="008A18D4"/>
    <w:rsid w:val="008B2410"/>
    <w:rsid w:val="008E2D72"/>
    <w:rsid w:val="0091089A"/>
    <w:rsid w:val="00933C24"/>
    <w:rsid w:val="00943ACB"/>
    <w:rsid w:val="0098008B"/>
    <w:rsid w:val="00A14BDD"/>
    <w:rsid w:val="00A44399"/>
    <w:rsid w:val="00A65ACA"/>
    <w:rsid w:val="00A8739C"/>
    <w:rsid w:val="00AB5445"/>
    <w:rsid w:val="00AB743C"/>
    <w:rsid w:val="00AE12D7"/>
    <w:rsid w:val="00B448D3"/>
    <w:rsid w:val="00B91EA1"/>
    <w:rsid w:val="00BB0743"/>
    <w:rsid w:val="00C025D5"/>
    <w:rsid w:val="00C10759"/>
    <w:rsid w:val="00C24558"/>
    <w:rsid w:val="00C25475"/>
    <w:rsid w:val="00C67FC7"/>
    <w:rsid w:val="00C83012"/>
    <w:rsid w:val="00C9117B"/>
    <w:rsid w:val="00C951F3"/>
    <w:rsid w:val="00CB00C0"/>
    <w:rsid w:val="00D064E9"/>
    <w:rsid w:val="00D143EA"/>
    <w:rsid w:val="00D2661B"/>
    <w:rsid w:val="00D70806"/>
    <w:rsid w:val="00D929DC"/>
    <w:rsid w:val="00E051CF"/>
    <w:rsid w:val="00E4264D"/>
    <w:rsid w:val="00E625D4"/>
    <w:rsid w:val="00E86DA6"/>
    <w:rsid w:val="00EF32EE"/>
    <w:rsid w:val="00F23519"/>
    <w:rsid w:val="00F251C7"/>
    <w:rsid w:val="00F45444"/>
    <w:rsid w:val="00F668EE"/>
    <w:rsid w:val="00F74329"/>
    <w:rsid w:val="00F750CE"/>
    <w:rsid w:val="00F9125E"/>
    <w:rsid w:val="3D2E1D7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semiHidden="0"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nhideWhenUsed="0" w:uiPriority="0" w:semiHidden="0"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name=""/>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next w:val="1"/>
    <w:link w:val="6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9"/>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link w:val="70"/>
    <w:qFormat/>
    <w:uiPriority w:val="0"/>
    <w:pPr>
      <w:keepNext/>
      <w:keepLines/>
      <w:spacing w:before="260" w:after="260" w:line="416" w:lineRule="auto"/>
      <w:jc w:val="left"/>
      <w:outlineLvl w:val="2"/>
    </w:pPr>
    <w:rPr>
      <w:b/>
      <w:bCs/>
      <w:sz w:val="24"/>
      <w:szCs w:val="32"/>
      <w:u w:val="double"/>
    </w:rPr>
  </w:style>
  <w:style w:type="character" w:default="1" w:styleId="33">
    <w:name w:val="Default Paragraph Font"/>
    <w:unhideWhenUsed/>
    <w:uiPriority w:val="1"/>
  </w:style>
  <w:style w:type="table" w:default="1" w:styleId="40">
    <w:name w:val="Normal Table"/>
    <w:semiHidden/>
    <w:unhideWhenUsed/>
    <w:qFormat/>
    <w:uiPriority w:val="99"/>
    <w:tblPr>
      <w:tblStyle w:val="40"/>
      <w:tblLayout w:type="fixed"/>
      <w:tblCellMar>
        <w:top w:w="0" w:type="dxa"/>
        <w:left w:w="108" w:type="dxa"/>
        <w:bottom w:w="0" w:type="dxa"/>
        <w:right w:w="108" w:type="dxa"/>
      </w:tblCellMar>
    </w:tblPr>
  </w:style>
  <w:style w:type="paragraph" w:styleId="5">
    <w:name w:val="annotation subject"/>
    <w:basedOn w:val="6"/>
    <w:next w:val="6"/>
    <w:link w:val="98"/>
    <w:uiPriority w:val="0"/>
    <w:rPr>
      <w:b/>
      <w:bCs/>
    </w:rPr>
  </w:style>
  <w:style w:type="paragraph" w:styleId="6">
    <w:name w:val="annotation text"/>
    <w:basedOn w:val="1"/>
    <w:link w:val="97"/>
    <w:uiPriority w:val="0"/>
    <w:pPr>
      <w:jc w:val="left"/>
    </w:pPr>
  </w:style>
  <w:style w:type="paragraph" w:styleId="7">
    <w:name w:val="toc 7"/>
    <w:basedOn w:val="1"/>
    <w:next w:val="1"/>
    <w:unhideWhenUsed/>
    <w:uiPriority w:val="39"/>
    <w:pPr>
      <w:ind w:left="1260"/>
      <w:jc w:val="left"/>
    </w:pPr>
    <w:rPr>
      <w:rFonts w:ascii="Calibri" w:hAnsi="Calibri"/>
      <w:sz w:val="18"/>
      <w:szCs w:val="18"/>
    </w:rPr>
  </w:style>
  <w:style w:type="paragraph" w:styleId="8">
    <w:name w:val="Body Text First Indent"/>
    <w:basedOn w:val="9"/>
    <w:link w:val="101"/>
    <w:uiPriority w:val="0"/>
    <w:pPr>
      <w:adjustRightInd w:val="0"/>
      <w:spacing w:after="120" w:line="360" w:lineRule="atLeast"/>
      <w:ind w:firstLine="420" w:firstLineChars="100"/>
      <w:textAlignment w:val="baseline"/>
    </w:pPr>
    <w:rPr>
      <w:rFonts w:ascii="宋体"/>
      <w:kern w:val="0"/>
      <w:sz w:val="24"/>
    </w:rPr>
  </w:style>
  <w:style w:type="paragraph" w:styleId="9">
    <w:name w:val="Body Text"/>
    <w:basedOn w:val="1"/>
    <w:link w:val="96"/>
    <w:uiPriority w:val="0"/>
    <w:pPr>
      <w:spacing w:line="360" w:lineRule="auto"/>
    </w:pPr>
    <w:rPr>
      <w:sz w:val="28"/>
      <w:szCs w:val="20"/>
    </w:rPr>
  </w:style>
  <w:style w:type="paragraph" w:styleId="10">
    <w:name w:val="Normal Indent"/>
    <w:basedOn w:val="1"/>
    <w:uiPriority w:val="0"/>
    <w:pPr>
      <w:ind w:firstLine="420"/>
    </w:pPr>
    <w:rPr>
      <w:szCs w:val="20"/>
    </w:rPr>
  </w:style>
  <w:style w:type="paragraph" w:styleId="11">
    <w:name w:val="caption"/>
    <w:next w:val="1"/>
    <w:link w:val="79"/>
    <w:qFormat/>
    <w:uiPriority w:val="0"/>
    <w:pPr>
      <w:jc w:val="center"/>
    </w:pPr>
    <w:rPr>
      <w:rFonts w:ascii="黑体" w:hAnsi="黑体" w:eastAsia="黑体"/>
      <w:kern w:val="2"/>
      <w:sz w:val="21"/>
      <w:szCs w:val="22"/>
      <w:lang w:val="en-US" w:eastAsia="zh-CN" w:bidi="ar-SA"/>
    </w:rPr>
  </w:style>
  <w:style w:type="paragraph" w:styleId="12">
    <w:name w:val="Document Map"/>
    <w:basedOn w:val="1"/>
    <w:link w:val="95"/>
    <w:uiPriority w:val="0"/>
    <w:pPr>
      <w:shd w:val="clear" w:color="auto" w:fill="000080"/>
    </w:pPr>
  </w:style>
  <w:style w:type="paragraph" w:styleId="13">
    <w:name w:val="Body Text 3"/>
    <w:basedOn w:val="1"/>
    <w:link w:val="81"/>
    <w:uiPriority w:val="0"/>
    <w:pPr>
      <w:spacing w:line="360" w:lineRule="auto"/>
    </w:pPr>
    <w:rPr>
      <w:rFonts w:ascii="楷体_GB2312" w:eastAsia="楷体_GB2312"/>
      <w:sz w:val="28"/>
      <w:szCs w:val="20"/>
    </w:rPr>
  </w:style>
  <w:style w:type="paragraph" w:styleId="14">
    <w:name w:val="Body Text Indent"/>
    <w:basedOn w:val="1"/>
    <w:link w:val="84"/>
    <w:uiPriority w:val="0"/>
    <w:pPr>
      <w:ind w:firstLine="717" w:firstLineChars="224"/>
    </w:pPr>
    <w:rPr>
      <w:rFonts w:ascii="仿宋_GB2312" w:eastAsia="仿宋_GB2312"/>
      <w:kern w:val="0"/>
      <w:sz w:val="32"/>
    </w:rPr>
  </w:style>
  <w:style w:type="paragraph" w:styleId="15">
    <w:name w:val="toc 5"/>
    <w:basedOn w:val="1"/>
    <w:next w:val="1"/>
    <w:unhideWhenUsed/>
    <w:uiPriority w:val="39"/>
    <w:pPr>
      <w:ind w:left="840"/>
      <w:jc w:val="left"/>
    </w:pPr>
    <w:rPr>
      <w:rFonts w:ascii="Calibri" w:hAnsi="Calibri"/>
      <w:sz w:val="18"/>
      <w:szCs w:val="18"/>
    </w:rPr>
  </w:style>
  <w:style w:type="paragraph" w:styleId="16">
    <w:name w:val="toc 3"/>
    <w:basedOn w:val="1"/>
    <w:next w:val="1"/>
    <w:unhideWhenUsed/>
    <w:uiPriority w:val="39"/>
    <w:pPr>
      <w:tabs>
        <w:tab w:val="right" w:leader="dot" w:pos="8834"/>
      </w:tabs>
      <w:ind w:left="142"/>
      <w:jc w:val="left"/>
    </w:pPr>
    <w:rPr>
      <w:rFonts w:ascii="Calibri" w:hAnsi="Calibri"/>
      <w:i/>
      <w:iCs/>
      <w:sz w:val="20"/>
      <w:szCs w:val="20"/>
    </w:rPr>
  </w:style>
  <w:style w:type="paragraph" w:styleId="17">
    <w:name w:val="Plain Text"/>
    <w:basedOn w:val="1"/>
    <w:link w:val="83"/>
    <w:uiPriority w:val="0"/>
    <w:pPr>
      <w:spacing w:line="580" w:lineRule="exact"/>
    </w:pPr>
    <w:rPr>
      <w:rFonts w:ascii="宋体" w:hAnsi="Courier New" w:cs="Courier New"/>
      <w:szCs w:val="21"/>
    </w:rPr>
  </w:style>
  <w:style w:type="paragraph" w:styleId="18">
    <w:name w:val="toc 8"/>
    <w:basedOn w:val="1"/>
    <w:next w:val="1"/>
    <w:unhideWhenUsed/>
    <w:uiPriority w:val="39"/>
    <w:pPr>
      <w:ind w:left="1470"/>
      <w:jc w:val="left"/>
    </w:pPr>
    <w:rPr>
      <w:rFonts w:ascii="Calibri" w:hAnsi="Calibri"/>
      <w:sz w:val="18"/>
      <w:szCs w:val="18"/>
    </w:rPr>
  </w:style>
  <w:style w:type="paragraph" w:styleId="19">
    <w:name w:val="Date"/>
    <w:basedOn w:val="1"/>
    <w:next w:val="1"/>
    <w:link w:val="75"/>
    <w:uiPriority w:val="99"/>
    <w:pPr>
      <w:ind w:left="100" w:leftChars="2500"/>
    </w:pPr>
  </w:style>
  <w:style w:type="paragraph" w:styleId="20">
    <w:name w:val="Body Text Indent 2"/>
    <w:basedOn w:val="1"/>
    <w:link w:val="80"/>
    <w:uiPriority w:val="0"/>
    <w:pPr>
      <w:widowControl/>
      <w:spacing w:after="120" w:line="480" w:lineRule="auto"/>
      <w:ind w:left="420" w:leftChars="200"/>
      <w:jc w:val="left"/>
    </w:pPr>
    <w:rPr>
      <w:rFonts w:ascii="Arial" w:hAnsi="Arial"/>
      <w:kern w:val="20"/>
      <w:sz w:val="20"/>
      <w:szCs w:val="20"/>
      <w:lang w:val="en-GB" w:eastAsia="en-US"/>
    </w:rPr>
  </w:style>
  <w:style w:type="paragraph" w:styleId="21">
    <w:name w:val="Balloon Text"/>
    <w:basedOn w:val="1"/>
    <w:link w:val="74"/>
    <w:uiPriority w:val="0"/>
    <w:rPr>
      <w:sz w:val="18"/>
      <w:szCs w:val="18"/>
    </w:rPr>
  </w:style>
  <w:style w:type="paragraph" w:styleId="22">
    <w:name w:val="footer"/>
    <w:basedOn w:val="1"/>
    <w:link w:val="72"/>
    <w:uiPriority w:val="99"/>
    <w:pPr>
      <w:tabs>
        <w:tab w:val="center" w:pos="4153"/>
        <w:tab w:val="right" w:pos="8306"/>
      </w:tabs>
      <w:snapToGrid w:val="0"/>
      <w:jc w:val="left"/>
    </w:pPr>
    <w:rPr>
      <w:sz w:val="18"/>
      <w:szCs w:val="18"/>
    </w:rPr>
  </w:style>
  <w:style w:type="paragraph" w:styleId="23">
    <w:name w:val="header"/>
    <w:basedOn w:val="1"/>
    <w:link w:val="71"/>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unhideWhenUsed/>
    <w:uiPriority w:val="39"/>
    <w:pPr>
      <w:spacing w:before="120" w:after="120"/>
      <w:jc w:val="left"/>
    </w:pPr>
    <w:rPr>
      <w:rFonts w:ascii="Calibri" w:hAnsi="Calibri"/>
      <w:b/>
      <w:bCs/>
      <w:caps/>
      <w:sz w:val="20"/>
      <w:szCs w:val="20"/>
    </w:rPr>
  </w:style>
  <w:style w:type="paragraph" w:styleId="25">
    <w:name w:val="toc 4"/>
    <w:basedOn w:val="1"/>
    <w:next w:val="1"/>
    <w:unhideWhenUsed/>
    <w:uiPriority w:val="39"/>
    <w:pPr>
      <w:ind w:left="630"/>
      <w:jc w:val="left"/>
    </w:pPr>
    <w:rPr>
      <w:rFonts w:ascii="Calibri" w:hAnsi="Calibri"/>
      <w:sz w:val="18"/>
      <w:szCs w:val="18"/>
    </w:rPr>
  </w:style>
  <w:style w:type="paragraph" w:styleId="26">
    <w:name w:val="footnote text"/>
    <w:basedOn w:val="1"/>
    <w:link w:val="77"/>
    <w:unhideWhenUsed/>
    <w:uiPriority w:val="99"/>
    <w:pPr>
      <w:widowControl/>
      <w:snapToGrid w:val="0"/>
      <w:jc w:val="left"/>
    </w:pPr>
    <w:rPr>
      <w:sz w:val="18"/>
      <w:szCs w:val="20"/>
    </w:rPr>
  </w:style>
  <w:style w:type="paragraph" w:styleId="27">
    <w:name w:val="toc 6"/>
    <w:basedOn w:val="1"/>
    <w:next w:val="1"/>
    <w:unhideWhenUsed/>
    <w:uiPriority w:val="39"/>
    <w:pPr>
      <w:ind w:left="1050"/>
      <w:jc w:val="left"/>
    </w:pPr>
    <w:rPr>
      <w:rFonts w:ascii="Calibri" w:hAnsi="Calibri"/>
      <w:sz w:val="18"/>
      <w:szCs w:val="18"/>
    </w:rPr>
  </w:style>
  <w:style w:type="paragraph" w:styleId="28">
    <w:name w:val="Body Text Indent 3"/>
    <w:basedOn w:val="1"/>
    <w:link w:val="88"/>
    <w:uiPriority w:val="0"/>
    <w:pPr>
      <w:spacing w:line="360" w:lineRule="auto"/>
      <w:ind w:firstLine="538" w:firstLineChars="192"/>
    </w:pPr>
    <w:rPr>
      <w:rFonts w:ascii="仿宋_GB2312" w:eastAsia="仿宋_GB2312"/>
      <w:kern w:val="0"/>
      <w:sz w:val="28"/>
    </w:rPr>
  </w:style>
  <w:style w:type="paragraph" w:styleId="29">
    <w:name w:val="toc 2"/>
    <w:basedOn w:val="1"/>
    <w:next w:val="1"/>
    <w:unhideWhenUsed/>
    <w:uiPriority w:val="39"/>
    <w:pPr>
      <w:tabs>
        <w:tab w:val="right" w:leader="dot" w:pos="8834"/>
      </w:tabs>
      <w:ind w:firstLine="141" w:firstLineChars="44"/>
      <w:jc w:val="left"/>
    </w:pPr>
    <w:rPr>
      <w:rFonts w:ascii="仿宋_GB2312" w:hAnsi="Calibri" w:eastAsia="仿宋_GB2312"/>
      <w:b/>
      <w:smallCaps/>
      <w:sz w:val="32"/>
      <w:szCs w:val="32"/>
      <w:lang/>
    </w:rPr>
  </w:style>
  <w:style w:type="paragraph" w:styleId="30">
    <w:name w:val="toc 9"/>
    <w:basedOn w:val="1"/>
    <w:next w:val="1"/>
    <w:unhideWhenUsed/>
    <w:uiPriority w:val="39"/>
    <w:pPr>
      <w:ind w:left="1680"/>
      <w:jc w:val="left"/>
    </w:pPr>
    <w:rPr>
      <w:rFonts w:ascii="Calibri" w:hAnsi="Calibri"/>
      <w:sz w:val="18"/>
      <w:szCs w:val="18"/>
    </w:rPr>
  </w:style>
  <w:style w:type="paragraph" w:styleId="31">
    <w:name w:val="Normal (Web)"/>
    <w:basedOn w:val="1"/>
    <w:link w:val="91"/>
    <w:uiPriority w:val="0"/>
    <w:pPr>
      <w:widowControl/>
      <w:jc w:val="left"/>
    </w:pPr>
    <w:rPr>
      <w:rFonts w:ascii="Arial Narrow" w:hAnsi="Arial Narrow" w:cs="宋体"/>
      <w:kern w:val="0"/>
      <w:sz w:val="18"/>
      <w:szCs w:val="18"/>
    </w:rPr>
  </w:style>
  <w:style w:type="paragraph" w:styleId="32">
    <w:name w:val="Title"/>
    <w:basedOn w:val="1"/>
    <w:next w:val="1"/>
    <w:link w:val="78"/>
    <w:qFormat/>
    <w:uiPriority w:val="10"/>
    <w:pPr>
      <w:spacing w:before="240" w:afterLines="50"/>
      <w:ind w:left="1418" w:hanging="1418"/>
      <w:jc w:val="left"/>
      <w:outlineLvl w:val="0"/>
    </w:pPr>
    <w:rPr>
      <w:rFonts w:ascii="Cambria" w:hAnsi="Cambria" w:eastAsia="仿宋_GB2312"/>
      <w:b/>
      <w:bCs/>
      <w:sz w:val="32"/>
      <w:szCs w:val="32"/>
    </w:rPr>
  </w:style>
  <w:style w:type="character" w:styleId="34">
    <w:name w:val="Strong"/>
    <w:qFormat/>
    <w:uiPriority w:val="22"/>
    <w:rPr>
      <w:b/>
      <w:bCs/>
    </w:rPr>
  </w:style>
  <w:style w:type="character" w:styleId="35">
    <w:name w:val="page number"/>
    <w:basedOn w:val="33"/>
    <w:uiPriority w:val="0"/>
  </w:style>
  <w:style w:type="character" w:styleId="36">
    <w:name w:val="FollowedHyperlink"/>
    <w:uiPriority w:val="0"/>
    <w:rPr>
      <w:color w:val="800080"/>
      <w:u w:val="single"/>
    </w:rPr>
  </w:style>
  <w:style w:type="character" w:styleId="37">
    <w:name w:val="Hyperlink"/>
    <w:unhideWhenUsed/>
    <w:uiPriority w:val="99"/>
    <w:rPr>
      <w:color w:val="0000FF"/>
      <w:u w:val="single"/>
    </w:rPr>
  </w:style>
  <w:style w:type="character" w:styleId="38">
    <w:name w:val="annotation reference"/>
    <w:uiPriority w:val="0"/>
    <w:rPr>
      <w:sz w:val="21"/>
      <w:szCs w:val="21"/>
    </w:rPr>
  </w:style>
  <w:style w:type="character" w:styleId="39">
    <w:name w:val="footnote reference"/>
    <w:unhideWhenUsed/>
    <w:uiPriority w:val="99"/>
    <w:rPr>
      <w:vertAlign w:val="superscript"/>
    </w:rPr>
  </w:style>
  <w:style w:type="table" w:styleId="41">
    <w:name w:val="Table Grid"/>
    <w:basedOn w:val="40"/>
    <w:qFormat/>
    <w:uiPriority w:val="59"/>
    <w:rPr>
      <w:rFonts w:ascii="Times New Roman" w:hAnsi="Times New Roman"/>
      <w:sz w:val="24"/>
      <w:szCs w:val="24"/>
    </w:rPr>
    <w:tblPr>
      <w:tblStyle w:val="4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2">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43">
    <w:name w:val="标头"/>
    <w:basedOn w:val="1"/>
    <w:uiPriority w:val="0"/>
    <w:rPr>
      <w:sz w:val="52"/>
      <w:u w:val="single"/>
    </w:rPr>
  </w:style>
  <w:style w:type="paragraph" w:styleId="44">
    <w:name w:val="No Spacing"/>
    <w:link w:val="73"/>
    <w:qFormat/>
    <w:uiPriority w:val="1"/>
    <w:rPr>
      <w:sz w:val="22"/>
      <w:szCs w:val="22"/>
      <w:lang w:val="en-US" w:eastAsia="zh-CN" w:bidi="ar-SA"/>
    </w:rPr>
  </w:style>
  <w:style w:type="paragraph" w:customStyle="1" w:styleId="45">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46">
    <w:name w:val="列出段落1"/>
    <w:basedOn w:val="1"/>
    <w:qFormat/>
    <w:uiPriority w:val="0"/>
    <w:pPr>
      <w:ind w:firstLine="420" w:firstLineChars="200"/>
    </w:pPr>
    <w:rPr>
      <w:rFonts w:ascii="Calibri" w:hAnsi="Calibri"/>
      <w:szCs w:val="22"/>
    </w:rPr>
  </w:style>
  <w:style w:type="paragraph" w:customStyle="1" w:styleId="47">
    <w:name w:val="报告正文"/>
    <w:basedOn w:val="1"/>
    <w:link w:val="76"/>
    <w:qFormat/>
    <w:uiPriority w:val="0"/>
    <w:pPr>
      <w:adjustRightInd w:val="0"/>
      <w:spacing w:line="360" w:lineRule="auto"/>
      <w:ind w:firstLine="200" w:firstLineChars="200"/>
    </w:pPr>
    <w:rPr>
      <w:kern w:val="0"/>
      <w:sz w:val="24"/>
      <w:szCs w:val="28"/>
    </w:rPr>
  </w:style>
  <w:style w:type="paragraph" w:customStyle="1" w:styleId="48">
    <w:name w:val="Default"/>
    <w:link w:val="93"/>
    <w:uiPriority w:val="0"/>
    <w:pPr>
      <w:widowControl w:val="0"/>
      <w:autoSpaceDE w:val="0"/>
      <w:autoSpaceDN w:val="0"/>
      <w:adjustRightInd w:val="0"/>
    </w:pPr>
    <w:rPr>
      <w:rFonts w:ascii="黑体" w:eastAsia="黑体" w:cs="黑体"/>
      <w:color w:val="000000"/>
      <w:sz w:val="24"/>
      <w:szCs w:val="24"/>
      <w:lang w:val="en-US" w:eastAsia="zh-CN" w:bidi="ar-SA"/>
    </w:rPr>
  </w:style>
  <w:style w:type="paragraph" w:customStyle="1" w:styleId="49">
    <w:name w:val="ParaAttribute1"/>
    <w:basedOn w:val="1"/>
    <w:uiPriority w:val="0"/>
    <w:pPr>
      <w:wordWrap w:val="0"/>
      <w:jc w:val="left"/>
    </w:pPr>
    <w:rPr>
      <w:rFonts w:eastAsia="Batang"/>
      <w:kern w:val="0"/>
      <w:sz w:val="24"/>
    </w:rPr>
  </w:style>
  <w:style w:type="paragraph" w:styleId="50">
    <w:name w:val="List Paragraph"/>
    <w:basedOn w:val="1"/>
    <w:qFormat/>
    <w:uiPriority w:val="34"/>
    <w:pPr>
      <w:ind w:firstLine="420" w:firstLineChars="200"/>
    </w:pPr>
    <w:rPr>
      <w:rFonts w:ascii="Calibri" w:hAnsi="Calibri"/>
      <w:szCs w:val="22"/>
    </w:rPr>
  </w:style>
  <w:style w:type="paragraph" w:customStyle="1" w:styleId="51">
    <w:name w:val="无间隔1"/>
    <w:uiPriority w:val="0"/>
    <w:rPr>
      <w:sz w:val="22"/>
      <w:szCs w:val="22"/>
      <w:lang w:val="en-US" w:eastAsia="zh-CN" w:bidi="ar-SA"/>
    </w:rPr>
  </w:style>
  <w:style w:type="paragraph" w:customStyle="1" w:styleId="52">
    <w:name w:val="列出段落2"/>
    <w:basedOn w:val="1"/>
    <w:qFormat/>
    <w:uiPriority w:val="34"/>
    <w:pPr>
      <w:ind w:firstLine="420" w:firstLineChars="200"/>
    </w:pPr>
    <w:rPr>
      <w:szCs w:val="20"/>
    </w:rPr>
  </w:style>
  <w:style w:type="paragraph" w:customStyle="1" w:styleId="53">
    <w:name w:val="无间隔2"/>
    <w:uiPriority w:val="0"/>
    <w:pPr>
      <w:widowControl w:val="0"/>
      <w:jc w:val="both"/>
    </w:pPr>
    <w:rPr>
      <w:kern w:val="2"/>
      <w:sz w:val="21"/>
      <w:szCs w:val="22"/>
      <w:lang w:val="en-US" w:eastAsia="zh-CN" w:bidi="ar-SA"/>
    </w:rPr>
  </w:style>
  <w:style w:type="paragraph" w:customStyle="1" w:styleId="54">
    <w:name w:val="无间隔3"/>
    <w:uiPriority w:val="0"/>
    <w:pPr>
      <w:widowControl w:val="0"/>
      <w:jc w:val="both"/>
    </w:pPr>
    <w:rPr>
      <w:kern w:val="2"/>
      <w:sz w:val="21"/>
      <w:szCs w:val="22"/>
      <w:lang w:val="en-US" w:eastAsia="zh-CN" w:bidi="ar-SA"/>
    </w:rPr>
  </w:style>
  <w:style w:type="paragraph" w:customStyle="1" w:styleId="55">
    <w:name w:val="text mix format"/>
    <w:uiPriority w:val="0"/>
    <w:pPr>
      <w:widowControl w:val="0"/>
      <w:adjustRightInd w:val="0"/>
      <w:spacing w:line="312" w:lineRule="atLeast"/>
      <w:jc w:val="both"/>
      <w:textAlignment w:val="baseline"/>
    </w:pPr>
    <w:rPr>
      <w:rFonts w:ascii="Times New Roman" w:hAnsi="Times New Roman"/>
      <w:sz w:val="21"/>
      <w:lang w:val="en-AU" w:eastAsia="zh-CN" w:bidi="ar-SA"/>
    </w:rPr>
  </w:style>
  <w:style w:type="paragraph" w:customStyle="1" w:styleId="56">
    <w:name w:val="text 4"/>
    <w:uiPriority w:val="0"/>
    <w:pPr>
      <w:widowControl w:val="0"/>
      <w:tabs>
        <w:tab w:val="left" w:pos="480"/>
      </w:tabs>
      <w:adjustRightInd w:val="0"/>
      <w:spacing w:line="560" w:lineRule="exact"/>
      <w:jc w:val="center"/>
      <w:textAlignment w:val="baseline"/>
    </w:pPr>
    <w:rPr>
      <w:rFonts w:ascii="方正小标宋简体" w:hAnsi="Times New Roman" w:eastAsia="方正小标宋简体"/>
      <w:sz w:val="36"/>
      <w:szCs w:val="36"/>
      <w:lang w:val="en-US" w:eastAsia="zh-CN" w:bidi="ar-SA"/>
    </w:rPr>
  </w:style>
  <w:style w:type="paragraph" w:customStyle="1" w:styleId="57">
    <w:name w:val="样式joey"/>
    <w:basedOn w:val="2"/>
    <w:link w:val="94"/>
    <w:qFormat/>
    <w:uiPriority w:val="0"/>
    <w:pPr>
      <w:spacing w:before="100" w:beforeAutospacing="1" w:after="100" w:afterAutospacing="1" w:line="500" w:lineRule="exact"/>
      <w:jc w:val="center"/>
    </w:pPr>
    <w:rPr>
      <w:rFonts w:ascii="仿宋_GB2312" w:hAnsi="宋体" w:eastAsia="仿宋_GB2312"/>
      <w:b w:val="0"/>
      <w:bCs w:val="0"/>
      <w:sz w:val="28"/>
      <w:szCs w:val="28"/>
    </w:rPr>
  </w:style>
  <w:style w:type="paragraph" w:styleId="58">
    <w:name w:val=""/>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59">
    <w:name w:val="Char Char1 Char"/>
    <w:basedOn w:val="12"/>
    <w:uiPriority w:val="0"/>
    <w:rPr>
      <w:rFonts w:ascii="Tahoma" w:hAnsi="Tahoma"/>
      <w:sz w:val="24"/>
    </w:rPr>
  </w:style>
  <w:style w:type="paragraph" w:customStyle="1" w:styleId="60">
    <w:name w:val="默认段落字体 Para Char"/>
    <w:basedOn w:val="1"/>
    <w:uiPriority w:val="0"/>
    <w:rPr>
      <w:rFonts w:ascii="Tahoma" w:hAnsi="Tahoma"/>
      <w:sz w:val="24"/>
      <w:szCs w:val="20"/>
    </w:rPr>
  </w:style>
  <w:style w:type="paragraph" w:customStyle="1" w:styleId="61">
    <w:name w:val="Char"/>
    <w:basedOn w:val="12"/>
    <w:uiPriority w:val="0"/>
    <w:pPr>
      <w:adjustRightInd w:val="0"/>
      <w:spacing w:line="436" w:lineRule="exact"/>
      <w:ind w:left="357"/>
      <w:jc w:val="left"/>
      <w:outlineLvl w:val="3"/>
    </w:pPr>
    <w:rPr>
      <w:rFonts w:ascii="Tahoma" w:hAnsi="Tahoma"/>
      <w:b/>
      <w:sz w:val="24"/>
    </w:rPr>
  </w:style>
  <w:style w:type="paragraph" w:customStyle="1" w:styleId="62">
    <w:name w:val="Char1 Char Char Char Char Char Char Char Char"/>
    <w:basedOn w:val="1"/>
    <w:uiPriority w:val="0"/>
    <w:pPr>
      <w:widowControl/>
      <w:spacing w:after="160" w:line="240" w:lineRule="exact"/>
      <w:jc w:val="left"/>
    </w:pPr>
    <w:rPr>
      <w:rFonts w:ascii="Verdana" w:hAnsi="Verdana" w:eastAsia="Times New Roman"/>
      <w:kern w:val="0"/>
      <w:sz w:val="20"/>
      <w:szCs w:val="20"/>
      <w:lang w:eastAsia="en-US"/>
    </w:rPr>
  </w:style>
  <w:style w:type="paragraph" w:customStyle="1" w:styleId="63">
    <w:name w:val="标题2"/>
    <w:basedOn w:val="1"/>
    <w:link w:val="99"/>
    <w:qFormat/>
    <w:uiPriority w:val="0"/>
    <w:pPr>
      <w:numPr>
        <w:ilvl w:val="0"/>
        <w:numId w:val="1"/>
      </w:numPr>
      <w:tabs>
        <w:tab w:val="left" w:pos="1843"/>
      </w:tabs>
      <w:adjustRightInd w:val="0"/>
      <w:snapToGrid w:val="0"/>
      <w:spacing w:line="560" w:lineRule="exact"/>
      <w:ind w:left="0" w:firstLine="539"/>
    </w:pPr>
    <w:rPr>
      <w:rFonts w:ascii="仿宋_GB2312" w:eastAsia="仿宋_GB2312"/>
      <w:sz w:val="32"/>
      <w:szCs w:val="32"/>
    </w:rPr>
  </w:style>
  <w:style w:type="paragraph" w:customStyle="1" w:styleId="64">
    <w:name w:val="Char Char Char Char"/>
    <w:basedOn w:val="1"/>
    <w:uiPriority w:val="0"/>
    <w:pPr>
      <w:widowControl/>
      <w:autoSpaceDE w:val="0"/>
      <w:autoSpaceDN w:val="0"/>
      <w:adjustRightInd w:val="0"/>
      <w:spacing w:after="160" w:line="240" w:lineRule="exact"/>
      <w:jc w:val="left"/>
    </w:pPr>
    <w:rPr>
      <w:szCs w:val="20"/>
    </w:rPr>
  </w:style>
  <w:style w:type="paragraph" w:customStyle="1" w:styleId="65">
    <w:name w:val="Char Char Char Char Char Char"/>
    <w:basedOn w:val="1"/>
    <w:uiPriority w:val="0"/>
    <w:rPr>
      <w:szCs w:val="20"/>
    </w:rPr>
  </w:style>
  <w:style w:type="paragraph" w:customStyle="1" w:styleId="66">
    <w:name w:val="Char1 Char Char Char"/>
    <w:basedOn w:val="1"/>
    <w:uiPriority w:val="0"/>
    <w:rPr>
      <w:rFonts w:ascii="Tahoma" w:hAnsi="Tahoma"/>
      <w:sz w:val="24"/>
      <w:szCs w:val="20"/>
    </w:rPr>
  </w:style>
  <w:style w:type="paragraph" w:styleId="67">
    <w:name w:val=""/>
    <w:hidden/>
    <w:semiHidden/>
    <w:uiPriority w:val="99"/>
    <w:rPr>
      <w:kern w:val="2"/>
      <w:sz w:val="21"/>
      <w:szCs w:val="22"/>
      <w:lang w:val="en-US" w:eastAsia="zh-CN" w:bidi="ar-SA"/>
    </w:rPr>
  </w:style>
  <w:style w:type="character" w:customStyle="1" w:styleId="68">
    <w:name w:val="标题 1 Char"/>
    <w:link w:val="2"/>
    <w:uiPriority w:val="0"/>
    <w:rPr>
      <w:rFonts w:ascii="Times New Roman" w:hAnsi="Times New Roman" w:eastAsia="宋体" w:cs="Times New Roman"/>
      <w:b/>
      <w:bCs/>
      <w:kern w:val="44"/>
      <w:sz w:val="44"/>
      <w:szCs w:val="44"/>
    </w:rPr>
  </w:style>
  <w:style w:type="character" w:customStyle="1" w:styleId="69">
    <w:name w:val="标题 2 Char"/>
    <w:link w:val="3"/>
    <w:uiPriority w:val="0"/>
    <w:rPr>
      <w:rFonts w:ascii="Arial" w:hAnsi="Arial" w:eastAsia="汉仪仿宋简" w:cs="Times New Roman"/>
      <w:bCs/>
      <w:outline/>
      <w:sz w:val="30"/>
      <w:szCs w:val="32"/>
      <w14:textOutline w14:w="9525" w14:cap="flat" w14:cmpd="sng" w14:algn="ctr">
        <w14:solidFill>
          <w14:srgbClr w14:val="000000"/>
        </w14:solidFill>
        <w14:prstDash w14:val="solid"/>
        <w14:round/>
      </w14:textOutline>
      <w14:textFill>
        <w14:noFill/>
      </w14:textFill>
    </w:rPr>
  </w:style>
  <w:style w:type="character" w:customStyle="1" w:styleId="70">
    <w:name w:val="标题 3 Char"/>
    <w:link w:val="4"/>
    <w:uiPriority w:val="0"/>
    <w:rPr>
      <w:rFonts w:ascii="Times New Roman" w:hAnsi="Times New Roman" w:eastAsia="宋体" w:cs="Times New Roman"/>
      <w:b/>
      <w:bCs/>
      <w:sz w:val="24"/>
      <w:szCs w:val="32"/>
      <w:u w:val="double"/>
    </w:rPr>
  </w:style>
  <w:style w:type="character" w:customStyle="1" w:styleId="71">
    <w:name w:val="页眉 Char"/>
    <w:link w:val="23"/>
    <w:uiPriority w:val="99"/>
    <w:rPr>
      <w:rFonts w:ascii="Times New Roman" w:hAnsi="Times New Roman" w:eastAsia="宋体" w:cs="Times New Roman"/>
      <w:sz w:val="18"/>
      <w:szCs w:val="18"/>
    </w:rPr>
  </w:style>
  <w:style w:type="character" w:customStyle="1" w:styleId="72">
    <w:name w:val="页脚 Char"/>
    <w:link w:val="22"/>
    <w:uiPriority w:val="99"/>
    <w:rPr>
      <w:rFonts w:ascii="Times New Roman" w:hAnsi="Times New Roman" w:eastAsia="宋体" w:cs="Times New Roman"/>
      <w:sz w:val="18"/>
      <w:szCs w:val="18"/>
    </w:rPr>
  </w:style>
  <w:style w:type="character" w:customStyle="1" w:styleId="73">
    <w:name w:val="无间隔 Char"/>
    <w:link w:val="44"/>
    <w:uiPriority w:val="1"/>
    <w:rPr>
      <w:sz w:val="22"/>
      <w:szCs w:val="22"/>
      <w:lang w:val="en-US" w:eastAsia="zh-CN" w:bidi="ar-SA"/>
    </w:rPr>
  </w:style>
  <w:style w:type="character" w:customStyle="1" w:styleId="74">
    <w:name w:val="批注框文本 Char"/>
    <w:link w:val="21"/>
    <w:uiPriority w:val="0"/>
    <w:rPr>
      <w:rFonts w:ascii="Times New Roman" w:hAnsi="Times New Roman" w:eastAsia="宋体" w:cs="Times New Roman"/>
      <w:sz w:val="18"/>
      <w:szCs w:val="18"/>
    </w:rPr>
  </w:style>
  <w:style w:type="character" w:customStyle="1" w:styleId="75">
    <w:name w:val="日期 Char"/>
    <w:link w:val="19"/>
    <w:uiPriority w:val="99"/>
    <w:rPr>
      <w:rFonts w:ascii="Times New Roman" w:hAnsi="Times New Roman" w:eastAsia="宋体" w:cs="Times New Roman"/>
      <w:szCs w:val="24"/>
    </w:rPr>
  </w:style>
  <w:style w:type="character" w:customStyle="1" w:styleId="76">
    <w:name w:val="报告正文 Char"/>
    <w:link w:val="47"/>
    <w:uiPriority w:val="0"/>
    <w:rPr>
      <w:rFonts w:ascii="Times New Roman" w:hAnsi="Times New Roman" w:eastAsia="宋体" w:cs="Times New Roman"/>
      <w:kern w:val="0"/>
      <w:sz w:val="24"/>
      <w:szCs w:val="28"/>
    </w:rPr>
  </w:style>
  <w:style w:type="character" w:customStyle="1" w:styleId="77">
    <w:name w:val="脚注文本 Char"/>
    <w:link w:val="26"/>
    <w:uiPriority w:val="99"/>
    <w:rPr>
      <w:rFonts w:ascii="Times New Roman" w:hAnsi="Times New Roman" w:eastAsia="宋体" w:cs="Times New Roman"/>
      <w:sz w:val="18"/>
      <w:szCs w:val="20"/>
    </w:rPr>
  </w:style>
  <w:style w:type="character" w:customStyle="1" w:styleId="78">
    <w:name w:val="标题 Char"/>
    <w:link w:val="32"/>
    <w:uiPriority w:val="0"/>
    <w:rPr>
      <w:rFonts w:ascii="Cambria" w:hAnsi="Cambria" w:eastAsia="仿宋_GB2312" w:cs="Times New Roman"/>
      <w:b/>
      <w:bCs/>
      <w:sz w:val="32"/>
      <w:szCs w:val="32"/>
    </w:rPr>
  </w:style>
  <w:style w:type="character" w:customStyle="1" w:styleId="79">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11"/>
    <w:locked/>
    <w:uiPriority w:val="0"/>
    <w:rPr>
      <w:rFonts w:ascii="黑体" w:hAnsi="黑体" w:eastAsia="黑体"/>
      <w:kern w:val="2"/>
      <w:sz w:val="21"/>
      <w:szCs w:val="22"/>
      <w:lang w:val="en-US" w:eastAsia="zh-CN" w:bidi="ar-SA"/>
    </w:rPr>
  </w:style>
  <w:style w:type="character" w:customStyle="1" w:styleId="80">
    <w:name w:val="正文文本缩进 2 Char"/>
    <w:link w:val="20"/>
    <w:uiPriority w:val="0"/>
    <w:rPr>
      <w:rFonts w:ascii="Arial" w:hAnsi="Arial" w:eastAsia="宋体" w:cs="Times New Roman"/>
      <w:kern w:val="20"/>
      <w:sz w:val="20"/>
      <w:szCs w:val="20"/>
      <w:lang w:val="en-GB" w:eastAsia="en-US"/>
    </w:rPr>
  </w:style>
  <w:style w:type="character" w:customStyle="1" w:styleId="81">
    <w:name w:val="正文文本 3 Char"/>
    <w:link w:val="13"/>
    <w:uiPriority w:val="0"/>
    <w:rPr>
      <w:rFonts w:ascii="楷体_GB2312" w:hAnsi="Times New Roman" w:eastAsia="楷体_GB2312" w:cs="Times New Roman"/>
      <w:sz w:val="28"/>
      <w:szCs w:val="20"/>
    </w:rPr>
  </w:style>
  <w:style w:type="character" w:customStyle="1" w:styleId="82">
    <w:name w:val="15"/>
    <w:uiPriority w:val="0"/>
    <w:rPr>
      <w:rFonts w:hint="default" w:ascii="Times New Roman" w:hAnsi="Times New Roman" w:cs="Times New Roman"/>
    </w:rPr>
  </w:style>
  <w:style w:type="character" w:customStyle="1" w:styleId="83">
    <w:name w:val="纯文本 Char"/>
    <w:link w:val="17"/>
    <w:uiPriority w:val="0"/>
    <w:rPr>
      <w:rFonts w:ascii="宋体" w:hAnsi="Courier New" w:cs="Courier New"/>
      <w:kern w:val="2"/>
      <w:sz w:val="21"/>
      <w:szCs w:val="21"/>
    </w:rPr>
  </w:style>
  <w:style w:type="character" w:customStyle="1" w:styleId="84">
    <w:name w:val="正文文本缩进 Char"/>
    <w:link w:val="14"/>
    <w:uiPriority w:val="0"/>
    <w:rPr>
      <w:rFonts w:ascii="仿宋_GB2312" w:hAnsi="Times New Roman" w:eastAsia="仿宋_GB2312"/>
      <w:sz w:val="32"/>
      <w:szCs w:val="24"/>
    </w:rPr>
  </w:style>
  <w:style w:type="character" w:customStyle="1" w:styleId="85">
    <w:name w:val="正文文本缩进 Char1"/>
    <w:link w:val="14"/>
    <w:semiHidden/>
    <w:uiPriority w:val="99"/>
    <w:rPr>
      <w:rFonts w:ascii="Times New Roman" w:hAnsi="Times New Roman"/>
      <w:kern w:val="2"/>
      <w:sz w:val="21"/>
      <w:szCs w:val="24"/>
    </w:rPr>
  </w:style>
  <w:style w:type="character" w:customStyle="1" w:styleId="86">
    <w:name w:val="标题 Char1"/>
    <w:uiPriority w:val="10"/>
    <w:rPr>
      <w:rFonts w:ascii="Cambria" w:hAnsi="Cambria" w:eastAsia="宋体" w:cs="Times New Roman"/>
      <w:b/>
      <w:bCs/>
      <w:sz w:val="32"/>
      <w:szCs w:val="32"/>
    </w:rPr>
  </w:style>
  <w:style w:type="character" w:customStyle="1" w:styleId="87">
    <w:name w:val="正文文本缩进 2 Char1"/>
    <w:basedOn w:val="33"/>
    <w:semiHidden/>
    <w:uiPriority w:val="99"/>
  </w:style>
  <w:style w:type="character" w:customStyle="1" w:styleId="88">
    <w:name w:val="正文文本缩进 3 Char"/>
    <w:link w:val="28"/>
    <w:uiPriority w:val="0"/>
    <w:rPr>
      <w:rFonts w:ascii="仿宋_GB2312" w:hAnsi="Times New Roman" w:eastAsia="仿宋_GB2312"/>
      <w:sz w:val="28"/>
      <w:szCs w:val="24"/>
    </w:rPr>
  </w:style>
  <w:style w:type="character" w:customStyle="1" w:styleId="89">
    <w:name w:val="正文文本缩进 3 Char1"/>
    <w:link w:val="28"/>
    <w:semiHidden/>
    <w:uiPriority w:val="99"/>
    <w:rPr>
      <w:rFonts w:ascii="Times New Roman" w:hAnsi="Times New Roman"/>
      <w:kern w:val="2"/>
      <w:sz w:val="16"/>
      <w:szCs w:val="16"/>
    </w:rPr>
  </w:style>
  <w:style w:type="character" w:customStyle="1" w:styleId="90">
    <w:name w:val="正文文本 3 Char1"/>
    <w:semiHidden/>
    <w:uiPriority w:val="99"/>
    <w:rPr>
      <w:sz w:val="16"/>
      <w:szCs w:val="16"/>
    </w:rPr>
  </w:style>
  <w:style w:type="character" w:customStyle="1" w:styleId="91">
    <w:name w:val="普通(网站) Char"/>
    <w:link w:val="31"/>
    <w:uiPriority w:val="99"/>
    <w:rPr>
      <w:rFonts w:ascii="Arial Narrow" w:hAnsi="Arial Narrow" w:cs="宋体"/>
      <w:sz w:val="18"/>
      <w:szCs w:val="18"/>
    </w:rPr>
  </w:style>
  <w:style w:type="character" w:customStyle="1" w:styleId="92">
    <w:name w:val="纯文本 Char1"/>
    <w:semiHidden/>
    <w:uiPriority w:val="99"/>
    <w:rPr>
      <w:rFonts w:ascii="宋体" w:hAnsi="Courier New" w:eastAsia="宋体" w:cs="Courier New"/>
      <w:szCs w:val="21"/>
    </w:rPr>
  </w:style>
  <w:style w:type="character" w:customStyle="1" w:styleId="93">
    <w:name w:val="Default Char"/>
    <w:link w:val="48"/>
    <w:uiPriority w:val="0"/>
    <w:rPr>
      <w:rFonts w:ascii="黑体" w:eastAsia="黑体" w:cs="黑体"/>
      <w:color w:val="000000"/>
      <w:sz w:val="24"/>
      <w:szCs w:val="24"/>
      <w:lang w:val="en-US" w:eastAsia="zh-CN" w:bidi="ar-SA"/>
    </w:rPr>
  </w:style>
  <w:style w:type="character" w:customStyle="1" w:styleId="94">
    <w:name w:val="样式joey Char"/>
    <w:link w:val="57"/>
    <w:uiPriority w:val="0"/>
    <w:rPr>
      <w:rFonts w:ascii="仿宋_GB2312" w:hAnsi="宋体" w:eastAsia="仿宋_GB2312"/>
      <w:kern w:val="44"/>
      <w:sz w:val="28"/>
      <w:szCs w:val="28"/>
    </w:rPr>
  </w:style>
  <w:style w:type="character" w:customStyle="1" w:styleId="95">
    <w:name w:val="文档结构图 Char"/>
    <w:link w:val="12"/>
    <w:uiPriority w:val="0"/>
    <w:rPr>
      <w:rFonts w:ascii="Times New Roman" w:hAnsi="Times New Roman"/>
      <w:kern w:val="2"/>
      <w:sz w:val="21"/>
      <w:szCs w:val="24"/>
      <w:shd w:val="clear" w:color="auto" w:fill="000080"/>
    </w:rPr>
  </w:style>
  <w:style w:type="character" w:customStyle="1" w:styleId="96">
    <w:name w:val="正文文本 Char"/>
    <w:link w:val="9"/>
    <w:uiPriority w:val="0"/>
    <w:rPr>
      <w:rFonts w:ascii="Times New Roman" w:hAnsi="Times New Roman"/>
      <w:kern w:val="2"/>
      <w:sz w:val="28"/>
    </w:rPr>
  </w:style>
  <w:style w:type="character" w:customStyle="1" w:styleId="97">
    <w:name w:val="批注文字 Char"/>
    <w:link w:val="6"/>
    <w:uiPriority w:val="0"/>
    <w:rPr>
      <w:rFonts w:ascii="Times New Roman" w:hAnsi="Times New Roman"/>
      <w:kern w:val="2"/>
      <w:sz w:val="21"/>
      <w:szCs w:val="24"/>
    </w:rPr>
  </w:style>
  <w:style w:type="character" w:customStyle="1" w:styleId="98">
    <w:name w:val="批注主题 Char"/>
    <w:link w:val="5"/>
    <w:uiPriority w:val="0"/>
    <w:rPr>
      <w:rFonts w:ascii="Times New Roman" w:hAnsi="Times New Roman"/>
      <w:b/>
      <w:bCs/>
      <w:kern w:val="2"/>
      <w:sz w:val="21"/>
      <w:szCs w:val="24"/>
    </w:rPr>
  </w:style>
  <w:style w:type="character" w:customStyle="1" w:styleId="99">
    <w:name w:val="标题2 Char"/>
    <w:link w:val="63"/>
    <w:uiPriority w:val="0"/>
    <w:rPr>
      <w:rFonts w:ascii="仿宋_GB2312" w:hAnsi="Times New Roman" w:eastAsia="仿宋_GB2312"/>
      <w:kern w:val="2"/>
      <w:sz w:val="32"/>
      <w:szCs w:val="32"/>
    </w:rPr>
  </w:style>
  <w:style w:type="character" w:customStyle="1" w:styleId="100">
    <w:name w:val="da"/>
    <w:basedOn w:val="33"/>
    <w:uiPriority w:val="0"/>
  </w:style>
  <w:style w:type="character" w:customStyle="1" w:styleId="101">
    <w:name w:val="正文首行缩进 Char"/>
    <w:link w:val="8"/>
    <w:uiPriority w:val="0"/>
    <w:rPr>
      <w:rFonts w:ascii="宋体" w:hAnsi="Times New Roman"/>
      <w:kern w:val="2"/>
      <w:sz w:val="24"/>
    </w:rPr>
  </w:style>
  <w:style w:type="table" w:customStyle="1" w:styleId="102">
    <w:name w:val="网格型1"/>
    <w:basedOn w:val="40"/>
    <w:uiPriority w:val="0"/>
    <w:rPr>
      <w:rFonts w:ascii="Times New Roman" w:hAnsi="Times New Roman"/>
    </w:rPr>
    <w:tblPr>
      <w:tblStyle w:val="40"/>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424</Words>
  <Characters>2423</Characters>
  <Lines>20</Lines>
  <Paragraphs>5</Paragraphs>
  <TotalTime>0</TotalTime>
  <ScaleCrop>false</ScaleCrop>
  <LinksUpToDate>false</LinksUpToDate>
  <CharactersWithSpaces>2842</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2018-05-22T06:52:00Z</dcterms:created>
  <dc:creator>杨静</dc:creator>
  <cp:lastModifiedBy>杨静</cp:lastModifiedBy>
  <cp:lastPrinted>2018-09-14T01:58:00Z</cp:lastPrinted>
  <dcterms:modified xsi:type="dcterms:W3CDTF">2018-11-15T11:09:21Z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