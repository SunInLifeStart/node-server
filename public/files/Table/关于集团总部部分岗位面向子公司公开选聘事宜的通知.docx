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BA" w:rsidRDefault="00C34CBA" w:rsidP="00C34CBA">
      <w:pPr>
        <w:autoSpaceDE w:val="0"/>
        <w:autoSpaceDN w:val="0"/>
        <w:adjustRightInd w:val="0"/>
        <w:spacing w:line="600" w:lineRule="exact"/>
        <w:jc w:val="center"/>
        <w:rPr>
          <w:ins w:id="0" w:author="丁晓丽" w:date="2018-03-21T17:00:00Z"/>
          <w:rFonts w:ascii="方正小标宋简体" w:eastAsia="方正小标宋简体" w:hAnsi="黑体" w:cs="宋体"/>
          <w:color w:val="000000"/>
          <w:kern w:val="0"/>
          <w:sz w:val="44"/>
          <w:szCs w:val="44"/>
        </w:rPr>
      </w:pPr>
      <w:ins w:id="1" w:author="丁晓丽" w:date="2018-03-21T17:00:00Z">
        <w:r>
          <w:rPr>
            <w:rFonts w:ascii="方正小标宋简体" w:eastAsia="方正小标宋简体" w:hAnsi="黑体" w:cs="宋体" w:hint="eastAsia"/>
            <w:color w:val="000000"/>
            <w:kern w:val="0"/>
            <w:sz w:val="44"/>
            <w:szCs w:val="44"/>
          </w:rPr>
          <w:t>关于集团总部部分岗位面向子公司</w:t>
        </w:r>
      </w:ins>
    </w:p>
    <w:p w:rsidR="00C34CBA" w:rsidRDefault="00C34CBA" w:rsidP="00C34CBA">
      <w:pPr>
        <w:autoSpaceDE w:val="0"/>
        <w:autoSpaceDN w:val="0"/>
        <w:adjustRightInd w:val="0"/>
        <w:spacing w:line="600" w:lineRule="exact"/>
        <w:jc w:val="center"/>
        <w:rPr>
          <w:ins w:id="2" w:author="丁晓丽" w:date="2018-03-21T17:00:00Z"/>
          <w:rFonts w:ascii="方正小标宋简体" w:eastAsia="方正小标宋简体" w:hAnsi="黑体" w:cs="宋体"/>
          <w:color w:val="000000"/>
          <w:kern w:val="0"/>
          <w:sz w:val="44"/>
          <w:szCs w:val="44"/>
        </w:rPr>
      </w:pPr>
      <w:ins w:id="3" w:author="丁晓丽" w:date="2018-03-21T17:00:00Z">
        <w:r>
          <w:rPr>
            <w:rFonts w:ascii="方正小标宋简体" w:eastAsia="方正小标宋简体" w:hAnsi="黑体" w:cs="宋体" w:hint="eastAsia"/>
            <w:color w:val="000000"/>
            <w:kern w:val="0"/>
            <w:sz w:val="44"/>
            <w:szCs w:val="44"/>
          </w:rPr>
          <w:t>公开选聘事宜的通知</w:t>
        </w:r>
      </w:ins>
    </w:p>
    <w:p w:rsidR="00C34CBA" w:rsidRPr="00A061FC" w:rsidRDefault="00C34CBA" w:rsidP="00C34CBA">
      <w:pPr>
        <w:spacing w:line="580" w:lineRule="exact"/>
        <w:jc w:val="left"/>
        <w:rPr>
          <w:ins w:id="4" w:author="丁晓丽" w:date="2018-03-21T17:00:00Z"/>
          <w:rFonts w:ascii="仿宋_GB2312" w:eastAsia="仿宋_GB2312"/>
          <w:sz w:val="32"/>
          <w:szCs w:val="32"/>
        </w:rPr>
      </w:pPr>
    </w:p>
    <w:p w:rsidR="00C34CBA" w:rsidRDefault="00C34CBA" w:rsidP="00C34CBA">
      <w:pPr>
        <w:spacing w:line="580" w:lineRule="exact"/>
        <w:jc w:val="left"/>
        <w:rPr>
          <w:ins w:id="5" w:author="丁晓丽" w:date="2018-03-21T17:00:00Z"/>
          <w:rFonts w:ascii="仿宋_GB2312" w:eastAsia="仿宋_GB2312"/>
          <w:sz w:val="32"/>
          <w:szCs w:val="32"/>
        </w:rPr>
      </w:pPr>
      <w:ins w:id="6" w:author="丁晓丽" w:date="2018-03-21T17:00:00Z">
        <w:r>
          <w:rPr>
            <w:rFonts w:ascii="仿宋_GB2312" w:eastAsia="仿宋_GB2312" w:hint="eastAsia"/>
            <w:sz w:val="32"/>
            <w:szCs w:val="32"/>
          </w:rPr>
          <w:t>集团各子公司：</w:t>
        </w:r>
      </w:ins>
    </w:p>
    <w:p w:rsidR="00C34CBA" w:rsidRDefault="00C34CBA" w:rsidP="00C34CBA">
      <w:pPr>
        <w:spacing w:line="580" w:lineRule="exact"/>
        <w:ind w:firstLine="645"/>
        <w:jc w:val="left"/>
        <w:rPr>
          <w:ins w:id="7" w:author="丁晓丽" w:date="2018-03-21T17:00:00Z"/>
          <w:rFonts w:ascii="仿宋_GB2312" w:eastAsia="仿宋_GB2312"/>
          <w:sz w:val="32"/>
          <w:szCs w:val="32"/>
        </w:rPr>
      </w:pPr>
      <w:ins w:id="8" w:author="丁晓丽" w:date="2018-03-21T17:00:00Z">
        <w:r>
          <w:rPr>
            <w:rFonts w:ascii="仿宋_GB2312" w:eastAsia="仿宋_GB2312" w:hint="eastAsia"/>
            <w:sz w:val="32"/>
            <w:szCs w:val="32"/>
          </w:rPr>
          <w:t>为给集团体系内部员工提供更多发展机会，选拔和凝聚一批工作经验丰富、熟悉集团业务、充满干劲与活力的员工队伍，根据工作需要，现面向各子公司开展集团总部部分岗位的公开选聘工作，具体事宜通知如下：</w:t>
        </w:r>
      </w:ins>
    </w:p>
    <w:p w:rsidR="00C34CBA" w:rsidRPr="00F82098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9" w:author="丁晓丽" w:date="2018-03-21T17:00:00Z"/>
          <w:rFonts w:ascii="黑体" w:eastAsia="黑体" w:hAnsi="黑体" w:cs="Times New Roman"/>
          <w:sz w:val="32"/>
          <w:szCs w:val="32"/>
        </w:rPr>
      </w:pPr>
      <w:ins w:id="10" w:author="丁晓丽" w:date="2018-03-21T17:00:00Z">
        <w:r w:rsidRPr="00F82098">
          <w:rPr>
            <w:rFonts w:ascii="黑体" w:eastAsia="黑体" w:hAnsi="黑体" w:cs="Times New Roman" w:hint="eastAsia"/>
            <w:sz w:val="32"/>
            <w:szCs w:val="32"/>
          </w:rPr>
          <w:t>一、工作原则</w:t>
        </w:r>
      </w:ins>
    </w:p>
    <w:p w:rsidR="00C34CBA" w:rsidRPr="009E0FD0" w:rsidRDefault="00C34CBA" w:rsidP="00C34CBA">
      <w:pPr>
        <w:spacing w:line="580" w:lineRule="exact"/>
        <w:ind w:firstLine="645"/>
        <w:jc w:val="left"/>
        <w:rPr>
          <w:ins w:id="11" w:author="丁晓丽" w:date="2018-03-21T17:00:00Z"/>
          <w:rFonts w:ascii="仿宋_GB2312" w:eastAsia="仿宋_GB2312" w:hAnsi="Calibri" w:cs="Times New Roman"/>
          <w:sz w:val="32"/>
          <w:szCs w:val="32"/>
        </w:rPr>
      </w:pPr>
      <w:ins w:id="12" w:author="丁晓丽" w:date="2018-03-21T17:00:00Z">
        <w:r w:rsidRPr="00F82098">
          <w:rPr>
            <w:rFonts w:ascii="仿宋_GB2312" w:eastAsia="仿宋_GB2312" w:hAnsi="黑体" w:cs="Times New Roman" w:hint="eastAsia"/>
            <w:sz w:val="32"/>
            <w:szCs w:val="32"/>
          </w:rPr>
          <w:t>（一）</w:t>
        </w:r>
        <w:r>
          <w:rPr>
            <w:rFonts w:ascii="仿宋_GB2312" w:eastAsia="仿宋_GB2312" w:hAnsi="黑体" w:hint="eastAsia"/>
            <w:sz w:val="32"/>
            <w:szCs w:val="32"/>
          </w:rPr>
          <w:t>先内后外，内外结合的</w:t>
        </w:r>
        <w:r w:rsidRPr="00F82098">
          <w:rPr>
            <w:rFonts w:ascii="仿宋_GB2312" w:eastAsia="仿宋_GB2312" w:hAnsi="黑体" w:cs="Times New Roman" w:hint="eastAsia"/>
            <w:sz w:val="32"/>
            <w:szCs w:val="32"/>
          </w:rPr>
          <w:t>原则。</w:t>
        </w:r>
        <w:r>
          <w:rPr>
            <w:rFonts w:ascii="仿宋_GB2312" w:eastAsia="仿宋_GB2312" w:hint="eastAsia"/>
            <w:sz w:val="32"/>
            <w:szCs w:val="32"/>
          </w:rPr>
          <w:t>首先考虑从集团体系内符合任职条件的人员中进行选聘，如无合适人选，再行对外公开招聘。</w:t>
        </w:r>
      </w:ins>
    </w:p>
    <w:p w:rsidR="00C34CBA" w:rsidRPr="00F82098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13" w:author="丁晓丽" w:date="2018-03-21T17:00:00Z"/>
          <w:rFonts w:ascii="仿宋_GB2312" w:eastAsia="仿宋_GB2312" w:hAnsi="黑体" w:cs="Times New Roman"/>
          <w:sz w:val="32"/>
          <w:szCs w:val="32"/>
        </w:rPr>
      </w:pPr>
      <w:ins w:id="14" w:author="丁晓丽" w:date="2018-03-21T17:00:00Z">
        <w:r w:rsidRPr="00F82098">
          <w:rPr>
            <w:rFonts w:ascii="仿宋_GB2312" w:eastAsia="仿宋_GB2312" w:hAnsi="黑体" w:cs="Times New Roman" w:hint="eastAsia"/>
            <w:sz w:val="32"/>
            <w:szCs w:val="32"/>
          </w:rPr>
          <w:t>（二）</w:t>
        </w:r>
        <w:r w:rsidRPr="00DA5F2E">
          <w:rPr>
            <w:rFonts w:ascii="仿宋_GB2312" w:eastAsia="仿宋_GB2312" w:hAnsi="楷体" w:cs="Times New Roman" w:hint="eastAsia"/>
            <w:sz w:val="32"/>
            <w:szCs w:val="32"/>
          </w:rPr>
          <w:t>德才兼备、以德为先、注重实绩原则。</w:t>
        </w:r>
      </w:ins>
    </w:p>
    <w:p w:rsidR="00C34CBA" w:rsidRPr="009E0FD0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15" w:author="丁晓丽" w:date="2018-03-21T17:00:00Z"/>
          <w:rFonts w:ascii="仿宋_GB2312" w:eastAsia="仿宋_GB2312" w:hAnsi="黑体"/>
          <w:sz w:val="32"/>
          <w:szCs w:val="32"/>
        </w:rPr>
      </w:pPr>
      <w:ins w:id="16" w:author="丁晓丽" w:date="2018-03-21T17:00:00Z">
        <w:r w:rsidRPr="00F82098">
          <w:rPr>
            <w:rFonts w:ascii="仿宋_GB2312" w:eastAsia="仿宋_GB2312" w:hAnsi="黑体" w:cs="Times New Roman" w:hint="eastAsia"/>
            <w:sz w:val="32"/>
            <w:szCs w:val="32"/>
          </w:rPr>
          <w:t>（三）</w:t>
        </w:r>
        <w:r>
          <w:rPr>
            <w:rFonts w:ascii="仿宋_GB2312" w:eastAsia="仿宋_GB2312" w:hAnsi="黑体" w:cs="Times New Roman" w:hint="eastAsia"/>
            <w:sz w:val="32"/>
            <w:szCs w:val="32"/>
          </w:rPr>
          <w:t>公平、公正、公开和平等、竞争、择优</w:t>
        </w:r>
        <w:r w:rsidRPr="00F82098">
          <w:rPr>
            <w:rFonts w:ascii="仿宋_GB2312" w:eastAsia="仿宋_GB2312" w:hAnsi="黑体" w:cs="Times New Roman" w:hint="eastAsia"/>
            <w:sz w:val="32"/>
            <w:szCs w:val="32"/>
          </w:rPr>
          <w:t>原则。</w:t>
        </w:r>
      </w:ins>
    </w:p>
    <w:p w:rsidR="00C34CBA" w:rsidRDefault="00C34CBA" w:rsidP="00C34CBA">
      <w:pPr>
        <w:spacing w:line="580" w:lineRule="exact"/>
        <w:ind w:firstLine="645"/>
        <w:jc w:val="left"/>
        <w:rPr>
          <w:ins w:id="17" w:author="丁晓丽" w:date="2018-03-21T17:00:00Z"/>
          <w:rFonts w:ascii="黑体" w:eastAsia="黑体"/>
          <w:sz w:val="32"/>
          <w:szCs w:val="32"/>
        </w:rPr>
      </w:pPr>
      <w:ins w:id="18" w:author="丁晓丽" w:date="2018-03-21T17:00:00Z">
        <w:r>
          <w:rPr>
            <w:rFonts w:ascii="黑体" w:eastAsia="黑体" w:hint="eastAsia"/>
            <w:sz w:val="32"/>
            <w:szCs w:val="32"/>
          </w:rPr>
          <w:t>二、选聘岗位及人数</w:t>
        </w:r>
      </w:ins>
    </w:p>
    <w:p w:rsidR="00C34CBA" w:rsidRPr="009E0FD0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19" w:author="丁晓丽" w:date="2018-03-21T17:00:00Z"/>
          <w:rFonts w:ascii="仿宋_GB2312" w:eastAsia="仿宋_GB2312" w:hAnsi="黑体" w:cs="Times New Roman"/>
          <w:sz w:val="32"/>
          <w:szCs w:val="32"/>
        </w:rPr>
      </w:pPr>
      <w:ins w:id="20" w:author="丁晓丽" w:date="2018-03-21T17:00:00Z">
        <w:r w:rsidRPr="009E0FD0">
          <w:rPr>
            <w:rFonts w:ascii="仿宋_GB2312" w:eastAsia="仿宋_GB2312" w:hAnsi="黑体" w:cs="Times New Roman" w:hint="eastAsia"/>
            <w:sz w:val="32"/>
            <w:szCs w:val="32"/>
          </w:rPr>
          <w:t>共有</w:t>
        </w:r>
        <w:r>
          <w:rPr>
            <w:rFonts w:ascii="仿宋_GB2312" w:eastAsia="仿宋_GB2312" w:hAnsi="黑体" w:cs="Times New Roman" w:hint="eastAsia"/>
            <w:sz w:val="32"/>
            <w:szCs w:val="32"/>
          </w:rPr>
          <w:t>7</w:t>
        </w:r>
        <w:r w:rsidRPr="009E0FD0">
          <w:rPr>
            <w:rFonts w:ascii="仿宋_GB2312" w:eastAsia="仿宋_GB2312" w:hAnsi="黑体" w:cs="Times New Roman" w:hint="eastAsia"/>
            <w:sz w:val="32"/>
            <w:szCs w:val="32"/>
          </w:rPr>
          <w:t>个岗位，计划选聘</w:t>
        </w:r>
        <w:r>
          <w:rPr>
            <w:rFonts w:ascii="仿宋_GB2312" w:eastAsia="仿宋_GB2312" w:hAnsi="黑体" w:cs="Times New Roman" w:hint="eastAsia"/>
            <w:sz w:val="32"/>
            <w:szCs w:val="32"/>
          </w:rPr>
          <w:t>9</w:t>
        </w:r>
        <w:r w:rsidRPr="009E0FD0">
          <w:rPr>
            <w:rFonts w:ascii="仿宋_GB2312" w:eastAsia="仿宋_GB2312" w:hAnsi="黑体" w:cs="Times New Roman" w:hint="eastAsia"/>
            <w:sz w:val="32"/>
            <w:szCs w:val="32"/>
          </w:rPr>
          <w:t>人。具体岗位如下：</w:t>
        </w:r>
      </w:ins>
    </w:p>
    <w:p w:rsidR="00C34CBA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21" w:author="丁晓丽" w:date="2018-03-21T17:00:00Z"/>
          <w:rFonts w:ascii="仿宋_GB2312" w:eastAsia="仿宋_GB2312" w:hAnsi="黑体" w:cs="Times New Roman"/>
          <w:sz w:val="32"/>
          <w:szCs w:val="32"/>
        </w:rPr>
      </w:pPr>
      <w:ins w:id="22" w:author="丁晓丽" w:date="2018-03-21T17:00:00Z">
        <w:r>
          <w:rPr>
            <w:rFonts w:ascii="仿宋_GB2312" w:eastAsia="仿宋_GB2312" w:hAnsi="黑体" w:cs="Times New Roman" w:hint="eastAsia"/>
            <w:sz w:val="32"/>
            <w:szCs w:val="32"/>
          </w:rPr>
          <w:t>（一）集团办公室  综合管理岗   1人</w:t>
        </w:r>
      </w:ins>
    </w:p>
    <w:p w:rsidR="00C34CBA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23" w:author="丁晓丽" w:date="2018-03-21T17:00:00Z"/>
          <w:rFonts w:ascii="仿宋_GB2312" w:eastAsia="仿宋_GB2312" w:hAnsi="黑体" w:cs="Times New Roman"/>
          <w:sz w:val="32"/>
          <w:szCs w:val="32"/>
        </w:rPr>
      </w:pPr>
      <w:ins w:id="24" w:author="丁晓丽" w:date="2018-03-21T17:00:00Z">
        <w:r>
          <w:rPr>
            <w:rFonts w:ascii="仿宋_GB2312" w:eastAsia="仿宋_GB2312" w:hAnsi="黑体" w:cs="Times New Roman" w:hint="eastAsia"/>
            <w:sz w:val="32"/>
            <w:szCs w:val="32"/>
          </w:rPr>
          <w:t>（二）组织部      党建管理岗   2人</w:t>
        </w:r>
      </w:ins>
    </w:p>
    <w:p w:rsidR="00C34CBA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25" w:author="丁晓丽" w:date="2018-03-21T17:00:00Z"/>
          <w:rFonts w:ascii="仿宋_GB2312" w:eastAsia="仿宋_GB2312" w:hAnsi="黑体" w:cs="Times New Roman"/>
          <w:sz w:val="32"/>
          <w:szCs w:val="32"/>
        </w:rPr>
      </w:pPr>
      <w:ins w:id="26" w:author="丁晓丽" w:date="2018-03-21T17:00:00Z">
        <w:r>
          <w:rPr>
            <w:rFonts w:ascii="仿宋_GB2312" w:eastAsia="仿宋_GB2312" w:hAnsi="黑体" w:cs="Times New Roman" w:hint="eastAsia"/>
            <w:sz w:val="32"/>
            <w:szCs w:val="32"/>
          </w:rPr>
          <w:t>（三）纪检监察部  纪检岗       2人</w:t>
        </w:r>
      </w:ins>
    </w:p>
    <w:p w:rsidR="00C34CBA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27" w:author="丁晓丽" w:date="2018-03-21T17:00:00Z"/>
          <w:rFonts w:ascii="仿宋_GB2312" w:eastAsia="仿宋_GB2312" w:hAnsi="黑体" w:cs="Times New Roman"/>
          <w:sz w:val="32"/>
          <w:szCs w:val="32"/>
        </w:rPr>
      </w:pPr>
      <w:ins w:id="28" w:author="丁晓丽" w:date="2018-03-21T17:00:00Z">
        <w:r>
          <w:rPr>
            <w:rFonts w:ascii="仿宋_GB2312" w:eastAsia="仿宋_GB2312" w:hAnsi="黑体" w:cs="Times New Roman" w:hint="eastAsia"/>
            <w:sz w:val="32"/>
            <w:szCs w:val="32"/>
          </w:rPr>
          <w:t>（四）宣传部      党委宣传岗   1人</w:t>
        </w:r>
      </w:ins>
    </w:p>
    <w:p w:rsidR="00C34CBA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29" w:author="丁晓丽" w:date="2018-03-21T17:00:00Z"/>
          <w:rFonts w:ascii="仿宋_GB2312" w:eastAsia="仿宋_GB2312" w:hAnsi="黑体" w:cs="Times New Roman"/>
          <w:sz w:val="32"/>
          <w:szCs w:val="32"/>
        </w:rPr>
      </w:pPr>
      <w:ins w:id="30" w:author="丁晓丽" w:date="2018-03-21T17:00:00Z">
        <w:r>
          <w:rPr>
            <w:rFonts w:ascii="仿宋_GB2312" w:eastAsia="仿宋_GB2312" w:hAnsi="黑体" w:cs="Times New Roman" w:hint="eastAsia"/>
            <w:sz w:val="32"/>
            <w:szCs w:val="32"/>
          </w:rPr>
          <w:t>（五）风险管理部  审计岗       1人</w:t>
        </w:r>
      </w:ins>
    </w:p>
    <w:p w:rsidR="00C34CBA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31" w:author="丁晓丽" w:date="2018-03-21T17:00:00Z"/>
          <w:rFonts w:ascii="仿宋_GB2312" w:eastAsia="仿宋_GB2312" w:hAnsi="黑体" w:cs="Times New Roman"/>
          <w:sz w:val="32"/>
          <w:szCs w:val="32"/>
        </w:rPr>
      </w:pPr>
      <w:ins w:id="32" w:author="丁晓丽" w:date="2018-03-21T17:00:00Z">
        <w:r>
          <w:rPr>
            <w:rFonts w:ascii="仿宋_GB2312" w:eastAsia="仿宋_GB2312" w:hAnsi="黑体" w:cs="Times New Roman" w:hint="eastAsia"/>
            <w:sz w:val="32"/>
            <w:szCs w:val="32"/>
          </w:rPr>
          <w:t>（六）资本运营部  资本运营岗   1人</w:t>
        </w:r>
      </w:ins>
    </w:p>
    <w:p w:rsidR="00C34CBA" w:rsidRPr="00033E43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33" w:author="丁晓丽" w:date="2018-03-21T17:00:00Z"/>
          <w:rFonts w:ascii="仿宋_GB2312" w:eastAsia="仿宋_GB2312" w:hAnsi="黑体" w:cs="Times New Roman"/>
          <w:sz w:val="32"/>
          <w:szCs w:val="32"/>
        </w:rPr>
      </w:pPr>
      <w:ins w:id="34" w:author="丁晓丽" w:date="2018-03-21T17:00:00Z">
        <w:r>
          <w:rPr>
            <w:rFonts w:ascii="仿宋_GB2312" w:eastAsia="仿宋_GB2312" w:hAnsi="黑体" w:cs="Times New Roman" w:hint="eastAsia"/>
            <w:sz w:val="32"/>
            <w:szCs w:val="32"/>
          </w:rPr>
          <w:t>（七）资本运营部  国资运营管理岗   1人</w:t>
        </w:r>
      </w:ins>
    </w:p>
    <w:p w:rsidR="00C34CBA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35" w:author="丁晓丽" w:date="2018-03-21T17:00:00Z"/>
          <w:rFonts w:ascii="仿宋_GB2312" w:eastAsia="仿宋_GB2312" w:hAnsi="黑体" w:cs="Times New Roman"/>
          <w:sz w:val="32"/>
          <w:szCs w:val="32"/>
        </w:rPr>
      </w:pPr>
      <w:ins w:id="36" w:author="丁晓丽" w:date="2018-03-21T17:00:00Z">
        <w:r>
          <w:rPr>
            <w:rFonts w:ascii="仿宋_GB2312" w:eastAsia="仿宋_GB2312" w:hAnsi="黑体" w:cs="Times New Roman" w:hint="eastAsia"/>
            <w:sz w:val="32"/>
            <w:szCs w:val="32"/>
          </w:rPr>
          <w:t>（岗位职责及任职资格见附件1）</w:t>
        </w:r>
      </w:ins>
    </w:p>
    <w:p w:rsidR="00C34CBA" w:rsidRDefault="00C34CBA" w:rsidP="00C34CBA">
      <w:pPr>
        <w:spacing w:line="580" w:lineRule="exact"/>
        <w:ind w:firstLine="645"/>
        <w:jc w:val="left"/>
        <w:rPr>
          <w:ins w:id="37" w:author="丁晓丽" w:date="2018-03-21T17:00:00Z"/>
          <w:rFonts w:ascii="黑体" w:eastAsia="黑体"/>
          <w:sz w:val="32"/>
          <w:szCs w:val="32"/>
        </w:rPr>
      </w:pPr>
      <w:ins w:id="38" w:author="丁晓丽" w:date="2018-03-21T17:00:00Z">
        <w:r>
          <w:rPr>
            <w:rFonts w:ascii="黑体" w:eastAsia="黑体" w:hint="eastAsia"/>
            <w:sz w:val="32"/>
            <w:szCs w:val="32"/>
          </w:rPr>
          <w:t>三、适用范围及对象</w:t>
        </w:r>
      </w:ins>
    </w:p>
    <w:p w:rsidR="00C34CBA" w:rsidRPr="00DD33B9" w:rsidRDefault="00C34CBA" w:rsidP="00C34CBA">
      <w:pPr>
        <w:autoSpaceDE w:val="0"/>
        <w:autoSpaceDN w:val="0"/>
        <w:adjustRightInd w:val="0"/>
        <w:spacing w:line="600" w:lineRule="exact"/>
        <w:ind w:firstLineChars="200" w:firstLine="640"/>
        <w:rPr>
          <w:ins w:id="39" w:author="丁晓丽" w:date="2018-03-21T17:00:00Z"/>
          <w:rFonts w:ascii="仿宋_GB2312" w:eastAsia="仿宋_GB2312" w:hAnsi="黑体"/>
          <w:sz w:val="32"/>
          <w:szCs w:val="32"/>
        </w:rPr>
      </w:pPr>
      <w:ins w:id="40" w:author="丁晓丽" w:date="2018-03-21T17:00:00Z">
        <w:r>
          <w:rPr>
            <w:rFonts w:ascii="仿宋_GB2312" w:eastAsia="仿宋_GB2312" w:hAnsi="黑体" w:hint="eastAsia"/>
            <w:sz w:val="32"/>
            <w:szCs w:val="32"/>
          </w:rPr>
          <w:t>各子公司</w:t>
        </w:r>
        <w:r>
          <w:rPr>
            <w:rFonts w:ascii="仿宋_GB2312" w:eastAsia="仿宋_GB2312" w:hAnsi="黑体" w:cs="Times New Roman" w:hint="eastAsia"/>
            <w:sz w:val="32"/>
            <w:szCs w:val="32"/>
          </w:rPr>
          <w:t>符合相关任职资格要求且报名</w:t>
        </w:r>
        <w:r>
          <w:rPr>
            <w:rFonts w:ascii="仿宋_GB2312" w:eastAsia="仿宋_GB2312" w:hAnsi="黑体" w:hint="eastAsia"/>
            <w:sz w:val="32"/>
            <w:szCs w:val="32"/>
          </w:rPr>
          <w:t>参加</w:t>
        </w:r>
        <w:r>
          <w:rPr>
            <w:rFonts w:ascii="仿宋_GB2312" w:eastAsia="仿宋_GB2312" w:hAnsi="黑体" w:cs="Times New Roman" w:hint="eastAsia"/>
            <w:sz w:val="32"/>
            <w:szCs w:val="32"/>
          </w:rPr>
          <w:t>的</w:t>
        </w:r>
        <w:r>
          <w:rPr>
            <w:rFonts w:ascii="仿宋_GB2312" w:eastAsia="仿宋_GB2312" w:hAnsi="黑体" w:hint="eastAsia"/>
            <w:sz w:val="32"/>
            <w:szCs w:val="32"/>
          </w:rPr>
          <w:t>正式</w:t>
        </w:r>
        <w:r>
          <w:rPr>
            <w:rFonts w:ascii="仿宋_GB2312" w:eastAsia="仿宋_GB2312" w:hAnsi="黑体" w:cs="Times New Roman" w:hint="eastAsia"/>
            <w:sz w:val="32"/>
            <w:szCs w:val="32"/>
          </w:rPr>
          <w:t>员工。</w:t>
        </w:r>
      </w:ins>
    </w:p>
    <w:p w:rsidR="00C34CBA" w:rsidRDefault="00C34CBA" w:rsidP="00C34CBA">
      <w:pPr>
        <w:spacing w:line="580" w:lineRule="exact"/>
        <w:ind w:firstLine="645"/>
        <w:jc w:val="left"/>
        <w:rPr>
          <w:ins w:id="41" w:author="丁晓丽" w:date="2018-03-21T17:00:00Z"/>
          <w:rFonts w:ascii="黑体" w:eastAsia="黑体"/>
          <w:sz w:val="32"/>
          <w:szCs w:val="32"/>
        </w:rPr>
      </w:pPr>
      <w:ins w:id="42" w:author="丁晓丽" w:date="2018-03-21T17:00:00Z">
        <w:r>
          <w:rPr>
            <w:rFonts w:ascii="黑体" w:eastAsia="黑体" w:hint="eastAsia"/>
            <w:sz w:val="32"/>
            <w:szCs w:val="32"/>
          </w:rPr>
          <w:t>四、选聘程序</w:t>
        </w:r>
      </w:ins>
    </w:p>
    <w:p w:rsidR="00C34CBA" w:rsidRDefault="00C34CBA" w:rsidP="00C34CBA">
      <w:pPr>
        <w:spacing w:line="580" w:lineRule="exact"/>
        <w:ind w:firstLine="645"/>
        <w:jc w:val="left"/>
        <w:rPr>
          <w:ins w:id="43" w:author="丁晓丽" w:date="2018-03-21T17:00:00Z"/>
          <w:rFonts w:ascii="仿宋_GB2312" w:eastAsia="仿宋_GB2312"/>
          <w:sz w:val="32"/>
          <w:szCs w:val="32"/>
        </w:rPr>
      </w:pPr>
      <w:ins w:id="44" w:author="丁晓丽" w:date="2018-03-21T17:00:00Z">
        <w:r>
          <w:rPr>
            <w:rFonts w:ascii="仿宋_GB2312" w:eastAsia="仿宋_GB2312" w:hint="eastAsia"/>
            <w:sz w:val="32"/>
            <w:szCs w:val="32"/>
          </w:rPr>
          <w:t>1.发布选聘通知。</w:t>
        </w:r>
      </w:ins>
    </w:p>
    <w:p w:rsidR="00C34CBA" w:rsidRDefault="00C34CBA" w:rsidP="00C34CBA">
      <w:pPr>
        <w:spacing w:line="580" w:lineRule="exact"/>
        <w:ind w:firstLine="645"/>
        <w:jc w:val="left"/>
        <w:rPr>
          <w:ins w:id="45" w:author="丁晓丽" w:date="2018-03-21T17:00:00Z"/>
          <w:rFonts w:ascii="仿宋_GB2312" w:eastAsia="仿宋_GB2312"/>
          <w:sz w:val="32"/>
          <w:szCs w:val="32"/>
        </w:rPr>
      </w:pPr>
      <w:ins w:id="46" w:author="丁晓丽" w:date="2018-03-21T17:00:00Z">
        <w:r>
          <w:rPr>
            <w:rFonts w:ascii="仿宋_GB2312" w:eastAsia="仿宋_GB2312" w:hint="eastAsia"/>
            <w:sz w:val="32"/>
            <w:szCs w:val="32"/>
          </w:rPr>
          <w:t>2.报名。报名人员填写报名申请表（附件2）发送至报名邮箱（每人限报一个岗位）。报名表或邮件名称均按“姓名+报名岗位”的方式命名。</w:t>
        </w:r>
      </w:ins>
    </w:p>
    <w:p w:rsidR="00C34CBA" w:rsidRDefault="00C34CBA" w:rsidP="00C34CBA">
      <w:pPr>
        <w:spacing w:line="580" w:lineRule="exact"/>
        <w:ind w:leftChars="300" w:left="630"/>
        <w:jc w:val="left"/>
        <w:rPr>
          <w:ins w:id="47" w:author="丁晓丽" w:date="2018-03-21T17:00:00Z"/>
          <w:rFonts w:ascii="仿宋_GB2312" w:eastAsia="仿宋_GB2312"/>
          <w:sz w:val="32"/>
          <w:szCs w:val="32"/>
        </w:rPr>
      </w:pPr>
      <w:ins w:id="48" w:author="丁晓丽" w:date="2018-03-21T17:00:00Z">
        <w:r>
          <w:rPr>
            <w:rFonts w:ascii="仿宋_GB2312" w:eastAsia="仿宋_GB2312" w:hint="eastAsia"/>
            <w:sz w:val="32"/>
            <w:szCs w:val="32"/>
          </w:rPr>
          <w:t>报名时间：2018年3月21日至2018年3月26日。</w:t>
        </w:r>
      </w:ins>
    </w:p>
    <w:p w:rsidR="00C34CBA" w:rsidRDefault="00C34CBA" w:rsidP="00C34CBA">
      <w:pPr>
        <w:spacing w:line="580" w:lineRule="exact"/>
        <w:ind w:firstLine="645"/>
        <w:jc w:val="left"/>
        <w:rPr>
          <w:ins w:id="49" w:author="丁晓丽" w:date="2018-03-21T17:00:00Z"/>
          <w:rFonts w:ascii="仿宋_GB2312" w:eastAsia="仿宋_GB2312"/>
          <w:sz w:val="32"/>
          <w:szCs w:val="32"/>
        </w:rPr>
      </w:pPr>
      <w:ins w:id="50" w:author="丁晓丽" w:date="2018-03-21T17:00:00Z">
        <w:r>
          <w:rPr>
            <w:rFonts w:ascii="仿宋_GB2312" w:eastAsia="仿宋_GB2312" w:hint="eastAsia"/>
            <w:sz w:val="32"/>
            <w:szCs w:val="32"/>
          </w:rPr>
          <w:t>报名邮箱：</w:t>
        </w:r>
        <w:r w:rsidR="002B1FB0">
          <w:fldChar w:fldCharType="begin"/>
        </w:r>
        <w:r>
          <w:instrText>HYPERLINK "mailto:dingxl@zgcgroup.com.cn"</w:instrText>
        </w:r>
        <w:r w:rsidR="002B1FB0">
          <w:fldChar w:fldCharType="separate"/>
        </w:r>
        <w:r w:rsidRPr="00506B0C">
          <w:rPr>
            <w:rStyle w:val="a3"/>
            <w:rFonts w:ascii="仿宋_GB2312" w:eastAsia="仿宋_GB2312" w:hint="eastAsia"/>
            <w:sz w:val="32"/>
            <w:szCs w:val="32"/>
          </w:rPr>
          <w:t>dingxl@zgcgroup.com.cn</w:t>
        </w:r>
        <w:r w:rsidR="002B1FB0">
          <w:fldChar w:fldCharType="end"/>
        </w:r>
        <w:r>
          <w:rPr>
            <w:rFonts w:ascii="仿宋_GB2312" w:eastAsia="仿宋_GB2312" w:hint="eastAsia"/>
            <w:sz w:val="32"/>
            <w:szCs w:val="32"/>
          </w:rPr>
          <w:t>。</w:t>
        </w:r>
      </w:ins>
    </w:p>
    <w:p w:rsidR="00C34CBA" w:rsidRDefault="00C34CBA" w:rsidP="00C34CBA">
      <w:pPr>
        <w:spacing w:line="600" w:lineRule="exact"/>
        <w:ind w:firstLineChars="200" w:firstLine="640"/>
        <w:rPr>
          <w:ins w:id="51" w:author="丁晓丽" w:date="2018-03-21T17:00:00Z"/>
          <w:rFonts w:ascii="仿宋_GB2312" w:eastAsia="仿宋_GB2312"/>
          <w:sz w:val="32"/>
          <w:szCs w:val="32"/>
        </w:rPr>
      </w:pPr>
      <w:ins w:id="52" w:author="丁晓丽" w:date="2018-03-21T17:00:00Z">
        <w:r>
          <w:rPr>
            <w:rFonts w:ascii="仿宋_GB2312" w:eastAsia="仿宋_GB2312" w:hint="eastAsia"/>
            <w:sz w:val="32"/>
            <w:szCs w:val="32"/>
          </w:rPr>
          <w:t>3.资格审核及面试。</w:t>
        </w:r>
      </w:ins>
    </w:p>
    <w:p w:rsidR="00C34CBA" w:rsidRDefault="00C34CBA" w:rsidP="00C34CBA">
      <w:pPr>
        <w:spacing w:line="580" w:lineRule="exact"/>
        <w:ind w:firstLine="645"/>
        <w:jc w:val="left"/>
        <w:rPr>
          <w:ins w:id="53" w:author="丁晓丽" w:date="2018-03-21T17:00:00Z"/>
          <w:rFonts w:ascii="仿宋_GB2312" w:eastAsia="仿宋_GB2312"/>
          <w:sz w:val="32"/>
          <w:szCs w:val="32"/>
        </w:rPr>
      </w:pPr>
      <w:ins w:id="54" w:author="丁晓丽" w:date="2018-03-21T17:00:00Z">
        <w:r>
          <w:rPr>
            <w:rFonts w:ascii="仿宋_GB2312" w:eastAsia="仿宋_GB2312" w:hint="eastAsia"/>
            <w:sz w:val="32"/>
            <w:szCs w:val="32"/>
          </w:rPr>
          <w:t>4.体检、考察及聘用等。</w:t>
        </w:r>
      </w:ins>
    </w:p>
    <w:p w:rsidR="00C34CBA" w:rsidRDefault="00C34CBA" w:rsidP="00C34CBA">
      <w:pPr>
        <w:spacing w:line="580" w:lineRule="exact"/>
        <w:ind w:firstLine="645"/>
        <w:jc w:val="left"/>
        <w:rPr>
          <w:ins w:id="55" w:author="丁晓丽" w:date="2018-03-21T17:00:00Z"/>
          <w:rFonts w:ascii="黑体" w:eastAsia="黑体"/>
          <w:sz w:val="32"/>
          <w:szCs w:val="32"/>
        </w:rPr>
      </w:pPr>
    </w:p>
    <w:p w:rsidR="00C34CBA" w:rsidRDefault="00C34CBA" w:rsidP="00C34CBA">
      <w:pPr>
        <w:spacing w:line="580" w:lineRule="exact"/>
        <w:ind w:firstLine="645"/>
        <w:jc w:val="left"/>
        <w:rPr>
          <w:ins w:id="56" w:author="丁晓丽" w:date="2018-03-21T17:00:00Z"/>
          <w:rFonts w:ascii="仿宋_GB2312" w:eastAsia="仿宋_GB2312"/>
          <w:sz w:val="32"/>
          <w:szCs w:val="32"/>
        </w:rPr>
      </w:pPr>
      <w:ins w:id="57" w:author="丁晓丽" w:date="2018-03-21T17:00:00Z">
        <w:r>
          <w:rPr>
            <w:rFonts w:ascii="仿宋_GB2312" w:eastAsia="仿宋_GB2312" w:hint="eastAsia"/>
            <w:sz w:val="32"/>
            <w:szCs w:val="32"/>
          </w:rPr>
          <w:t>联系人：丁晓丽  82868667  18612827517</w:t>
        </w:r>
      </w:ins>
    </w:p>
    <w:p w:rsidR="00C34CBA" w:rsidRDefault="00C34CBA" w:rsidP="00C34CBA">
      <w:pPr>
        <w:spacing w:line="580" w:lineRule="exact"/>
        <w:ind w:leftChars="304" w:left="1598" w:hangingChars="300" w:hanging="960"/>
        <w:rPr>
          <w:ins w:id="58" w:author="丁晓丽" w:date="2018-03-21T17:00:00Z"/>
          <w:rFonts w:ascii="仿宋_GB2312" w:eastAsia="仿宋_GB2312"/>
          <w:sz w:val="32"/>
          <w:szCs w:val="32"/>
        </w:rPr>
      </w:pPr>
      <w:ins w:id="59" w:author="丁晓丽" w:date="2018-03-21T17:00:00Z">
        <w:r>
          <w:rPr>
            <w:rFonts w:ascii="仿宋_GB2312" w:eastAsia="仿宋_GB2312" w:hint="eastAsia"/>
            <w:sz w:val="32"/>
            <w:szCs w:val="32"/>
          </w:rPr>
          <w:t>附件：1.岗位职责及任职资格</w:t>
        </w:r>
      </w:ins>
    </w:p>
    <w:p w:rsidR="00C34CBA" w:rsidRDefault="00C34CBA" w:rsidP="00C34CBA">
      <w:pPr>
        <w:spacing w:line="580" w:lineRule="exact"/>
        <w:ind w:firstLineChars="500" w:firstLine="1600"/>
        <w:rPr>
          <w:ins w:id="60" w:author="丁晓丽" w:date="2018-03-21T17:00:00Z"/>
          <w:rFonts w:ascii="仿宋_GB2312" w:eastAsia="仿宋_GB2312"/>
          <w:sz w:val="32"/>
          <w:szCs w:val="32"/>
        </w:rPr>
      </w:pPr>
      <w:ins w:id="61" w:author="丁晓丽" w:date="2018-03-21T17:00:00Z">
        <w:r>
          <w:rPr>
            <w:rFonts w:ascii="仿宋_GB2312" w:eastAsia="仿宋_GB2312" w:hint="eastAsia"/>
            <w:sz w:val="32"/>
            <w:szCs w:val="32"/>
          </w:rPr>
          <w:t>2.应聘报名表</w:t>
        </w:r>
      </w:ins>
    </w:p>
    <w:p w:rsidR="00C34CBA" w:rsidRDefault="00C34CBA" w:rsidP="00C34CBA">
      <w:pPr>
        <w:spacing w:line="580" w:lineRule="exact"/>
        <w:ind w:firstLineChars="1850" w:firstLine="5920"/>
        <w:jc w:val="left"/>
        <w:rPr>
          <w:ins w:id="62" w:author="丁晓丽" w:date="2018-03-21T17:00:00Z"/>
          <w:rFonts w:ascii="仿宋_GB2312" w:eastAsia="仿宋_GB2312"/>
          <w:sz w:val="32"/>
          <w:szCs w:val="32"/>
        </w:rPr>
      </w:pPr>
      <w:ins w:id="63" w:author="丁晓丽" w:date="2018-03-21T17:00:00Z">
        <w:r>
          <w:rPr>
            <w:rFonts w:ascii="仿宋_GB2312" w:eastAsia="仿宋_GB2312" w:hint="eastAsia"/>
            <w:sz w:val="32"/>
            <w:szCs w:val="32"/>
          </w:rPr>
          <w:t>中关村发展集团</w:t>
        </w:r>
      </w:ins>
    </w:p>
    <w:p w:rsidR="00C34CBA" w:rsidRDefault="00C34CBA" w:rsidP="00C34CBA">
      <w:pPr>
        <w:spacing w:line="580" w:lineRule="exact"/>
        <w:jc w:val="center"/>
        <w:rPr>
          <w:ins w:id="64" w:author="丁晓丽" w:date="2018-03-21T17:00:00Z"/>
          <w:rFonts w:ascii="仿宋_GB2312" w:eastAsia="仿宋_GB2312"/>
          <w:sz w:val="32"/>
          <w:szCs w:val="32"/>
        </w:rPr>
      </w:pPr>
      <w:ins w:id="65" w:author="丁晓丽" w:date="2018-03-21T17:00:00Z">
        <w:r>
          <w:rPr>
            <w:rFonts w:ascii="仿宋_GB2312" w:eastAsia="仿宋_GB2312" w:hint="eastAsia"/>
            <w:sz w:val="32"/>
            <w:szCs w:val="32"/>
          </w:rPr>
          <w:t xml:space="preserve">                                   2018年3月21日</w:t>
        </w:r>
      </w:ins>
    </w:p>
    <w:p w:rsidR="00C34CBA" w:rsidRDefault="00C34CBA" w:rsidP="00C34CBA">
      <w:pPr>
        <w:rPr>
          <w:ins w:id="66" w:author="丁晓丽" w:date="2018-03-21T17:00:00Z"/>
          <w:rFonts w:ascii="仿宋_GB2312" w:eastAsia="仿宋_GB2312"/>
        </w:rPr>
      </w:pPr>
    </w:p>
    <w:p w:rsidR="00C01F78" w:rsidRDefault="00C01F78"/>
    <w:p w:rsidR="00C474F9" w:rsidRDefault="00C474F9"/>
    <w:sectPr w:rsidR="00C474F9" w:rsidSect="00C0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7RrP023CcQgnlv4tJBA5A3bAvmc=" w:salt="OawGqbFQ8lAsqfK5yejGy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5A6"/>
    <w:rsid w:val="002B1FB0"/>
    <w:rsid w:val="003224B0"/>
    <w:rsid w:val="00556794"/>
    <w:rsid w:val="00745688"/>
    <w:rsid w:val="00A534F7"/>
    <w:rsid w:val="00B70E26"/>
    <w:rsid w:val="00C01F78"/>
    <w:rsid w:val="00C34CBA"/>
    <w:rsid w:val="00C474F9"/>
    <w:rsid w:val="00D81E24"/>
    <w:rsid w:val="00DA05A6"/>
    <w:rsid w:val="00DC7D0F"/>
    <w:rsid w:val="00F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CB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C34C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681</Characters>
  <Application>Microsoft Office Word</Application>
  <DocSecurity>8</DocSecurity>
  <Lines>5</Lines>
  <Paragraphs>1</Paragraphs>
  <ScaleCrop>false</ScaleCrop>
  <Company>ufida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杨静</cp:lastModifiedBy>
  <cp:revision>5</cp:revision>
  <dcterms:created xsi:type="dcterms:W3CDTF">2012-05-16T03:16:00Z</dcterms:created>
  <dcterms:modified xsi:type="dcterms:W3CDTF">2018-11-20T07:12:00Z</dcterms:modified>
</cp:coreProperties>
</file>