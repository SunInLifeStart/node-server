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EE" w:rsidRPr="00B317EE" w:rsidRDefault="00B317EE" w:rsidP="00B317EE">
      <w:pPr>
        <w:jc w:val="center"/>
        <w:rPr>
          <w:rFonts w:ascii="方正小标宋简体" w:eastAsia="方正小标宋简体"/>
          <w:sz w:val="44"/>
          <w:szCs w:val="44"/>
        </w:rPr>
      </w:pPr>
      <w:r w:rsidRPr="00B317EE">
        <w:rPr>
          <w:rFonts w:ascii="方正小标宋简体" w:eastAsia="方正小标宋简体" w:hint="eastAsia"/>
          <w:sz w:val="44"/>
          <w:szCs w:val="44"/>
        </w:rPr>
        <w:t>关于做好2018年部门预算调整工作的通知</w:t>
      </w:r>
    </w:p>
    <w:p w:rsidR="00B317EE" w:rsidRDefault="00B317EE" w:rsidP="00B317EE"/>
    <w:p w:rsidR="00B317EE" w:rsidRPr="000E79AB" w:rsidRDefault="00B317EE" w:rsidP="00B317EE">
      <w:pPr>
        <w:rPr>
          <w:rFonts w:ascii="仿宋_GB2312" w:eastAsia="仿宋_GB2312"/>
          <w:sz w:val="32"/>
          <w:szCs w:val="32"/>
        </w:rPr>
      </w:pPr>
      <w:r>
        <w:rPr>
          <w:rFonts w:ascii="仿宋_GB2312" w:eastAsia="仿宋_GB2312" w:hint="eastAsia"/>
          <w:sz w:val="32"/>
          <w:szCs w:val="32"/>
        </w:rPr>
        <w:t>集团</w:t>
      </w:r>
      <w:r w:rsidRPr="000E79AB">
        <w:rPr>
          <w:rFonts w:ascii="仿宋_GB2312" w:eastAsia="仿宋_GB2312" w:hint="eastAsia"/>
          <w:sz w:val="32"/>
          <w:szCs w:val="32"/>
        </w:rPr>
        <w:t>各部门：</w:t>
      </w:r>
    </w:p>
    <w:p w:rsidR="00B317EE" w:rsidRPr="000E79AB" w:rsidRDefault="00B317EE" w:rsidP="00A256B6">
      <w:pPr>
        <w:ind w:right="-90" w:firstLineChars="200" w:firstLine="640"/>
      </w:pPr>
      <w:r w:rsidRPr="000E79AB">
        <w:rPr>
          <w:rFonts w:ascii="仿宋_GB2312" w:eastAsia="仿宋_GB2312" w:hint="eastAsia"/>
          <w:sz w:val="32"/>
          <w:szCs w:val="32"/>
        </w:rPr>
        <w:t>为了进一步加强</w:t>
      </w:r>
      <w:del w:id="0" w:author="侯珏" w:date="2018-06-26T15:56:00Z">
        <w:r w:rsidRPr="000E79AB" w:rsidDel="001646C2">
          <w:rPr>
            <w:rFonts w:ascii="仿宋_GB2312" w:eastAsia="仿宋_GB2312" w:hint="eastAsia"/>
            <w:sz w:val="32"/>
            <w:szCs w:val="32"/>
          </w:rPr>
          <w:delText>经费</w:delText>
        </w:r>
      </w:del>
      <w:r w:rsidRPr="000E79AB">
        <w:rPr>
          <w:rFonts w:ascii="仿宋_GB2312" w:eastAsia="仿宋_GB2312" w:hint="eastAsia"/>
          <w:sz w:val="32"/>
          <w:szCs w:val="32"/>
        </w:rPr>
        <w:t>预算管理，提高资金使用效率，促进</w:t>
      </w:r>
      <w:r>
        <w:rPr>
          <w:rFonts w:ascii="仿宋_GB2312" w:eastAsia="仿宋_GB2312" w:hint="eastAsia"/>
          <w:sz w:val="32"/>
          <w:szCs w:val="32"/>
        </w:rPr>
        <w:t>集团事业健康稳步</w:t>
      </w:r>
      <w:r w:rsidRPr="000E79AB">
        <w:rPr>
          <w:rFonts w:ascii="仿宋_GB2312" w:eastAsia="仿宋_GB2312" w:hint="eastAsia"/>
          <w:sz w:val="32"/>
          <w:szCs w:val="32"/>
        </w:rPr>
        <w:t>向前发展，请各业务归口管理部门在分析201</w:t>
      </w:r>
      <w:r>
        <w:rPr>
          <w:rFonts w:ascii="仿宋_GB2312" w:eastAsia="仿宋_GB2312" w:hint="eastAsia"/>
          <w:sz w:val="32"/>
          <w:szCs w:val="32"/>
        </w:rPr>
        <w:t>8年上半年预算执行</w:t>
      </w:r>
      <w:r w:rsidRPr="000E79AB">
        <w:rPr>
          <w:rFonts w:ascii="仿宋_GB2312" w:eastAsia="仿宋_GB2312" w:hint="eastAsia"/>
          <w:sz w:val="32"/>
          <w:szCs w:val="32"/>
        </w:rPr>
        <w:t>基础上，结合201</w:t>
      </w:r>
      <w:r>
        <w:rPr>
          <w:rFonts w:ascii="仿宋_GB2312" w:eastAsia="仿宋_GB2312" w:hint="eastAsia"/>
          <w:sz w:val="32"/>
          <w:szCs w:val="32"/>
        </w:rPr>
        <w:t>8</w:t>
      </w:r>
      <w:r w:rsidRPr="000E79AB">
        <w:rPr>
          <w:rFonts w:ascii="仿宋_GB2312" w:eastAsia="仿宋_GB2312" w:hint="eastAsia"/>
          <w:sz w:val="32"/>
          <w:szCs w:val="32"/>
        </w:rPr>
        <w:t>年下半年工作安排，认真编制201</w:t>
      </w:r>
      <w:r>
        <w:rPr>
          <w:rFonts w:ascii="仿宋_GB2312" w:eastAsia="仿宋_GB2312" w:hint="eastAsia"/>
          <w:sz w:val="32"/>
          <w:szCs w:val="32"/>
        </w:rPr>
        <w:t>8</w:t>
      </w:r>
      <w:r w:rsidRPr="000E79AB">
        <w:rPr>
          <w:rFonts w:ascii="仿宋_GB2312" w:eastAsia="仿宋_GB2312" w:hint="eastAsia"/>
          <w:sz w:val="32"/>
          <w:szCs w:val="32"/>
        </w:rPr>
        <w:t>年度调整预算。现将</w:t>
      </w:r>
      <w:r>
        <w:rPr>
          <w:rFonts w:ascii="仿宋_GB2312" w:eastAsia="仿宋_GB2312" w:hint="eastAsia"/>
          <w:sz w:val="32"/>
          <w:szCs w:val="32"/>
        </w:rPr>
        <w:t>集团本部</w:t>
      </w:r>
      <w:r w:rsidRPr="000E79AB">
        <w:rPr>
          <w:rFonts w:ascii="仿宋_GB2312" w:eastAsia="仿宋_GB2312" w:hint="eastAsia"/>
          <w:sz w:val="32"/>
          <w:szCs w:val="32"/>
        </w:rPr>
        <w:t>201</w:t>
      </w:r>
      <w:r>
        <w:rPr>
          <w:rFonts w:ascii="仿宋_GB2312" w:eastAsia="仿宋_GB2312" w:hint="eastAsia"/>
          <w:sz w:val="32"/>
          <w:szCs w:val="32"/>
        </w:rPr>
        <w:t>8</w:t>
      </w:r>
      <w:r w:rsidRPr="000E79AB">
        <w:rPr>
          <w:rFonts w:ascii="仿宋_GB2312" w:eastAsia="仿宋_GB2312" w:hint="eastAsia"/>
          <w:sz w:val="32"/>
          <w:szCs w:val="32"/>
        </w:rPr>
        <w:t>年预算调整编制有关事项通知如下：</w:t>
      </w:r>
    </w:p>
    <w:p w:rsidR="00B317EE" w:rsidRPr="000E79AB" w:rsidRDefault="00B317EE" w:rsidP="00B317EE">
      <w:pPr>
        <w:ind w:firstLine="555"/>
        <w:rPr>
          <w:rFonts w:ascii="黑体" w:eastAsia="黑体" w:hAnsi="黑体"/>
          <w:sz w:val="32"/>
          <w:szCs w:val="32"/>
        </w:rPr>
      </w:pPr>
      <w:r w:rsidRPr="007C09F9">
        <w:rPr>
          <w:rFonts w:ascii="黑体" w:eastAsia="黑体" w:hAnsi="黑体" w:hint="eastAsia"/>
          <w:sz w:val="32"/>
          <w:szCs w:val="32"/>
        </w:rPr>
        <w:t>一、编制原则</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（一）统筹安排，突出重点原则。</w:t>
      </w:r>
      <w:r w:rsidR="009628B8">
        <w:rPr>
          <w:rFonts w:ascii="楷体_GB2312" w:eastAsia="楷体_GB2312" w:hint="eastAsia"/>
          <w:sz w:val="32"/>
          <w:szCs w:val="32"/>
        </w:rPr>
        <w:t>各部门要对上半年超出预算以及下半年需调整预算情况做好统筹安排，并对每项进行解释说明。</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（二）精细化原则。细化各类收入、支出测算依据；强化各类</w:t>
      </w:r>
      <w:r w:rsidR="007C09F9">
        <w:rPr>
          <w:rFonts w:ascii="楷体_GB2312" w:eastAsia="楷体_GB2312" w:hint="eastAsia"/>
          <w:sz w:val="32"/>
          <w:szCs w:val="32"/>
        </w:rPr>
        <w:t>业务</w:t>
      </w:r>
      <w:r w:rsidRPr="000E79AB">
        <w:rPr>
          <w:rFonts w:ascii="楷体_GB2312" w:eastAsia="楷体_GB2312" w:hint="eastAsia"/>
          <w:sz w:val="32"/>
          <w:szCs w:val="32"/>
        </w:rPr>
        <w:t>的成本管理和成本控制，达到节约</w:t>
      </w:r>
      <w:r w:rsidR="007C09F9">
        <w:rPr>
          <w:rFonts w:ascii="楷体_GB2312" w:eastAsia="楷体_GB2312" w:hint="eastAsia"/>
          <w:sz w:val="32"/>
          <w:szCs w:val="32"/>
        </w:rPr>
        <w:t>成本</w:t>
      </w:r>
      <w:r w:rsidRPr="000E79AB">
        <w:rPr>
          <w:rFonts w:ascii="楷体_GB2312" w:eastAsia="楷体_GB2312" w:hint="eastAsia"/>
          <w:sz w:val="32"/>
          <w:szCs w:val="32"/>
        </w:rPr>
        <w:t>的目的。</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（三）全口径原则。预算内容</w:t>
      </w:r>
      <w:r w:rsidR="007C09F9">
        <w:rPr>
          <w:rFonts w:ascii="楷体_GB2312" w:eastAsia="楷体_GB2312" w:hint="eastAsia"/>
          <w:sz w:val="32"/>
          <w:szCs w:val="32"/>
        </w:rPr>
        <w:t>主体</w:t>
      </w:r>
      <w:r w:rsidRPr="000E79AB">
        <w:rPr>
          <w:rFonts w:ascii="楷体_GB2312" w:eastAsia="楷体_GB2312" w:hint="eastAsia"/>
          <w:sz w:val="32"/>
          <w:szCs w:val="32"/>
        </w:rPr>
        <w:t>包括收入预算和支出预算两部分，将</w:t>
      </w:r>
      <w:r w:rsidR="007C09F9">
        <w:rPr>
          <w:rFonts w:ascii="楷体_GB2312" w:eastAsia="楷体_GB2312" w:hint="eastAsia"/>
          <w:sz w:val="32"/>
          <w:szCs w:val="32"/>
        </w:rPr>
        <w:t>集团本部</w:t>
      </w:r>
      <w:r w:rsidRPr="000E79AB">
        <w:rPr>
          <w:rFonts w:ascii="楷体_GB2312" w:eastAsia="楷体_GB2312" w:hint="eastAsia"/>
          <w:sz w:val="32"/>
          <w:szCs w:val="32"/>
        </w:rPr>
        <w:t>所有收入、支出全部纳入预算。</w:t>
      </w:r>
    </w:p>
    <w:p w:rsidR="00B317EE" w:rsidRPr="000E79AB" w:rsidRDefault="00B317EE" w:rsidP="00B317EE">
      <w:pPr>
        <w:ind w:right="-90" w:firstLine="555"/>
      </w:pPr>
      <w:r w:rsidRPr="000E79AB">
        <w:rPr>
          <w:rFonts w:ascii="楷体_GB2312" w:eastAsia="楷体_GB2312" w:hint="eastAsia"/>
          <w:sz w:val="32"/>
          <w:szCs w:val="32"/>
        </w:rPr>
        <w:t>（四）量入为出原则。</w:t>
      </w:r>
      <w:r w:rsidR="007C09F9">
        <w:rPr>
          <w:rFonts w:ascii="楷体_GB2312" w:eastAsia="楷体_GB2312" w:hint="eastAsia"/>
          <w:sz w:val="32"/>
          <w:szCs w:val="32"/>
        </w:rPr>
        <w:t>集团本部</w:t>
      </w:r>
      <w:r w:rsidRPr="000E79AB">
        <w:rPr>
          <w:rFonts w:ascii="楷体_GB2312" w:eastAsia="楷体_GB2312" w:hint="eastAsia"/>
          <w:sz w:val="32"/>
          <w:szCs w:val="32"/>
        </w:rPr>
        <w:t>收支要做到当年或一个计划周期内平衡。</w:t>
      </w:r>
    </w:p>
    <w:p w:rsidR="00B317EE" w:rsidRPr="000E79AB" w:rsidRDefault="00B317EE" w:rsidP="00B317EE">
      <w:pPr>
        <w:ind w:firstLine="555"/>
        <w:rPr>
          <w:rFonts w:ascii="黑体" w:eastAsia="黑体" w:hAnsi="黑体"/>
          <w:sz w:val="32"/>
          <w:szCs w:val="32"/>
        </w:rPr>
      </w:pPr>
      <w:r w:rsidRPr="00493DD1">
        <w:rPr>
          <w:rFonts w:ascii="黑体" w:eastAsia="黑体" w:hAnsi="黑体" w:hint="eastAsia"/>
          <w:sz w:val="32"/>
          <w:szCs w:val="32"/>
        </w:rPr>
        <w:t>二、编制范围</w:t>
      </w:r>
    </w:p>
    <w:p w:rsidR="00B317EE" w:rsidRPr="000E79AB" w:rsidRDefault="00B317EE" w:rsidP="00A256B6">
      <w:pPr>
        <w:ind w:right="-90" w:firstLineChars="200" w:firstLine="640"/>
        <w:rPr>
          <w:rFonts w:ascii="仿宋_GB2312" w:eastAsia="仿宋_GB2312"/>
          <w:sz w:val="32"/>
          <w:szCs w:val="32"/>
        </w:rPr>
      </w:pPr>
      <w:r w:rsidRPr="000E79AB">
        <w:rPr>
          <w:rFonts w:ascii="仿宋_GB2312" w:eastAsia="仿宋_GB2312" w:hint="eastAsia"/>
          <w:sz w:val="32"/>
          <w:szCs w:val="32"/>
        </w:rPr>
        <w:t>预算调整编制范围包括：</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（一）已经执行，但与年初预算执行出入较大的项目。</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（二）年初没有预算，但上半年</w:t>
      </w:r>
      <w:r w:rsidR="00A256B6">
        <w:rPr>
          <w:rFonts w:ascii="楷体_GB2312" w:eastAsia="楷体_GB2312" w:hint="eastAsia"/>
          <w:sz w:val="32"/>
          <w:szCs w:val="32"/>
        </w:rPr>
        <w:t>集团</w:t>
      </w:r>
      <w:r w:rsidRPr="000E79AB">
        <w:rPr>
          <w:rFonts w:ascii="楷体_GB2312" w:eastAsia="楷体_GB2312" w:hint="eastAsia"/>
          <w:sz w:val="32"/>
          <w:szCs w:val="32"/>
        </w:rPr>
        <w:t>已经批准执行的项目。</w:t>
      </w:r>
    </w:p>
    <w:p w:rsidR="00B317EE" w:rsidRPr="000E79AB" w:rsidRDefault="00B317EE" w:rsidP="00B317EE">
      <w:pPr>
        <w:ind w:right="-90" w:firstLine="555"/>
        <w:rPr>
          <w:rFonts w:ascii="楷体_GB2312" w:eastAsia="楷体_GB2312"/>
          <w:sz w:val="32"/>
          <w:szCs w:val="32"/>
        </w:rPr>
      </w:pPr>
      <w:r w:rsidRPr="000E79AB">
        <w:rPr>
          <w:rFonts w:ascii="楷体_GB2312" w:eastAsia="楷体_GB2312" w:hint="eastAsia"/>
          <w:sz w:val="32"/>
          <w:szCs w:val="32"/>
        </w:rPr>
        <w:t>（三）年初没有预算，但下半年准备计划实施的项目。</w:t>
      </w:r>
    </w:p>
    <w:p w:rsidR="00B317EE" w:rsidRPr="000E79AB" w:rsidRDefault="00B317EE" w:rsidP="00B317EE">
      <w:pPr>
        <w:ind w:firstLine="555"/>
        <w:rPr>
          <w:rFonts w:ascii="黑体" w:eastAsia="黑体" w:hAnsi="黑体"/>
          <w:sz w:val="32"/>
          <w:szCs w:val="32"/>
        </w:rPr>
      </w:pPr>
      <w:r w:rsidRPr="00A256B6">
        <w:rPr>
          <w:rFonts w:ascii="黑体" w:eastAsia="黑体" w:hAnsi="黑体" w:hint="eastAsia"/>
          <w:sz w:val="32"/>
          <w:szCs w:val="32"/>
        </w:rPr>
        <w:t>三、编制要求</w:t>
      </w:r>
    </w:p>
    <w:p w:rsidR="00B317EE" w:rsidRPr="000E79AB" w:rsidRDefault="00A256B6" w:rsidP="00A256B6">
      <w:pPr>
        <w:ind w:right="-90" w:firstLineChars="200" w:firstLine="640"/>
      </w:pPr>
      <w:r>
        <w:rPr>
          <w:rFonts w:ascii="仿宋_GB2312" w:eastAsia="仿宋_GB2312" w:hint="eastAsia"/>
          <w:sz w:val="32"/>
          <w:szCs w:val="32"/>
        </w:rPr>
        <w:t>集团本部</w:t>
      </w:r>
      <w:r w:rsidR="00B317EE" w:rsidRPr="000E79AB">
        <w:rPr>
          <w:rFonts w:ascii="仿宋_GB2312" w:eastAsia="仿宋_GB2312" w:hint="eastAsia"/>
          <w:sz w:val="32"/>
          <w:szCs w:val="32"/>
        </w:rPr>
        <w:t>各</w:t>
      </w:r>
      <w:r>
        <w:rPr>
          <w:rFonts w:ascii="仿宋_GB2312" w:eastAsia="仿宋_GB2312" w:hint="eastAsia"/>
          <w:sz w:val="32"/>
          <w:szCs w:val="32"/>
        </w:rPr>
        <w:t>部门应高度重视，专人落实，精细预算，实事求是</w:t>
      </w:r>
      <w:r w:rsidR="00B317EE" w:rsidRPr="000E79AB">
        <w:rPr>
          <w:rFonts w:ascii="仿宋_GB2312" w:eastAsia="仿宋_GB2312" w:hint="eastAsia"/>
          <w:sz w:val="32"/>
          <w:szCs w:val="32"/>
        </w:rPr>
        <w:t>组织编制。为确保</w:t>
      </w:r>
      <w:r>
        <w:rPr>
          <w:rFonts w:ascii="仿宋_GB2312" w:eastAsia="仿宋_GB2312" w:hint="eastAsia"/>
          <w:sz w:val="32"/>
          <w:szCs w:val="32"/>
        </w:rPr>
        <w:t>集团本部2018年调整预算工作顺利进行，请按时报送有关材料。对漏报、逾期不报</w:t>
      </w:r>
      <w:r w:rsidR="00B317EE" w:rsidRPr="000E79AB">
        <w:rPr>
          <w:rFonts w:ascii="仿宋_GB2312" w:eastAsia="仿宋_GB2312" w:hint="eastAsia"/>
          <w:sz w:val="32"/>
          <w:szCs w:val="32"/>
        </w:rPr>
        <w:t>，不在预算范围内的支出，原则上不予</w:t>
      </w:r>
      <w:r>
        <w:rPr>
          <w:rFonts w:ascii="仿宋_GB2312" w:eastAsia="仿宋_GB2312" w:hint="eastAsia"/>
          <w:sz w:val="32"/>
          <w:szCs w:val="32"/>
        </w:rPr>
        <w:t>审批</w:t>
      </w:r>
      <w:r w:rsidR="00B317EE" w:rsidRPr="000E79AB">
        <w:rPr>
          <w:rFonts w:ascii="仿宋_GB2312" w:eastAsia="仿宋_GB2312" w:hint="eastAsia"/>
          <w:sz w:val="32"/>
          <w:szCs w:val="32"/>
        </w:rPr>
        <w:t>。</w:t>
      </w:r>
    </w:p>
    <w:p w:rsidR="00B317EE" w:rsidRPr="000E79AB" w:rsidRDefault="00B317EE" w:rsidP="00B317EE">
      <w:pPr>
        <w:ind w:firstLine="555"/>
        <w:rPr>
          <w:rFonts w:ascii="黑体" w:eastAsia="黑体" w:hAnsi="黑体"/>
          <w:sz w:val="32"/>
          <w:szCs w:val="32"/>
        </w:rPr>
      </w:pPr>
      <w:r w:rsidRPr="00A256B6">
        <w:rPr>
          <w:rFonts w:ascii="黑体" w:eastAsia="黑体" w:hAnsi="黑体" w:hint="eastAsia"/>
          <w:sz w:val="32"/>
          <w:szCs w:val="32"/>
        </w:rPr>
        <w:t>四、报送时间与方式</w:t>
      </w:r>
    </w:p>
    <w:p w:rsidR="00B317EE" w:rsidRPr="000E79AB" w:rsidRDefault="00B317EE" w:rsidP="00B152EB">
      <w:pPr>
        <w:ind w:right="-90" w:firstLineChars="200" w:firstLine="640"/>
        <w:rPr>
          <w:rFonts w:ascii="仿宋_GB2312" w:eastAsia="仿宋_GB2312"/>
          <w:sz w:val="32"/>
          <w:szCs w:val="32"/>
        </w:rPr>
      </w:pPr>
      <w:r w:rsidRPr="000E79AB">
        <w:rPr>
          <w:rFonts w:ascii="仿宋_GB2312" w:eastAsia="仿宋_GB2312" w:hint="eastAsia"/>
          <w:sz w:val="32"/>
          <w:szCs w:val="32"/>
        </w:rPr>
        <w:t>编报完成后，请各</w:t>
      </w:r>
      <w:r w:rsidR="00B152EB" w:rsidRPr="00B152EB">
        <w:rPr>
          <w:rFonts w:ascii="仿宋_GB2312" w:eastAsia="仿宋_GB2312" w:hint="eastAsia"/>
          <w:sz w:val="32"/>
          <w:szCs w:val="32"/>
        </w:rPr>
        <w:t>部门</w:t>
      </w:r>
      <w:r w:rsidRPr="000E79AB">
        <w:rPr>
          <w:rFonts w:ascii="仿宋_GB2312" w:eastAsia="仿宋_GB2312" w:hint="eastAsia"/>
          <w:sz w:val="32"/>
          <w:szCs w:val="32"/>
        </w:rPr>
        <w:t>打印预算</w:t>
      </w:r>
      <w:r w:rsidR="00B152EB" w:rsidRPr="00B152EB">
        <w:rPr>
          <w:rFonts w:ascii="仿宋_GB2312" w:eastAsia="仿宋_GB2312" w:hint="eastAsia"/>
          <w:sz w:val="32"/>
          <w:szCs w:val="32"/>
        </w:rPr>
        <w:t>调整</w:t>
      </w:r>
      <w:r w:rsidRPr="000E79AB">
        <w:rPr>
          <w:rFonts w:ascii="仿宋_GB2312" w:eastAsia="仿宋_GB2312" w:hint="eastAsia"/>
          <w:sz w:val="32"/>
          <w:szCs w:val="32"/>
        </w:rPr>
        <w:t>表及有关编报说明的纸质材料，由</w:t>
      </w:r>
      <w:r w:rsidR="00B152EB" w:rsidRPr="00B152EB">
        <w:rPr>
          <w:rFonts w:ascii="仿宋_GB2312" w:eastAsia="仿宋_GB2312" w:hint="eastAsia"/>
          <w:sz w:val="32"/>
          <w:szCs w:val="32"/>
        </w:rPr>
        <w:t>各部门预算编制员、部门负责人签字</w:t>
      </w:r>
      <w:r w:rsidRPr="000E79AB">
        <w:rPr>
          <w:rFonts w:ascii="仿宋_GB2312" w:eastAsia="仿宋_GB2312" w:hint="eastAsia"/>
          <w:sz w:val="32"/>
          <w:szCs w:val="32"/>
        </w:rPr>
        <w:t>，于201</w:t>
      </w:r>
      <w:r w:rsidR="00B152EB" w:rsidRPr="00B152EB">
        <w:rPr>
          <w:rFonts w:ascii="仿宋_GB2312" w:eastAsia="仿宋_GB2312" w:hint="eastAsia"/>
          <w:sz w:val="32"/>
          <w:szCs w:val="32"/>
        </w:rPr>
        <w:t>8</w:t>
      </w:r>
      <w:r w:rsidRPr="000E79AB">
        <w:rPr>
          <w:rFonts w:ascii="仿宋_GB2312" w:eastAsia="仿宋_GB2312" w:hint="eastAsia"/>
          <w:sz w:val="32"/>
          <w:szCs w:val="32"/>
        </w:rPr>
        <w:t>年</w:t>
      </w:r>
      <w:r w:rsidR="00F50E6C">
        <w:rPr>
          <w:rFonts w:ascii="仿宋_GB2312" w:eastAsia="仿宋_GB2312" w:hint="eastAsia"/>
          <w:sz w:val="32"/>
          <w:szCs w:val="32"/>
        </w:rPr>
        <w:t>7</w:t>
      </w:r>
      <w:r w:rsidRPr="000E79AB">
        <w:rPr>
          <w:rFonts w:ascii="仿宋_GB2312" w:eastAsia="仿宋_GB2312" w:hint="eastAsia"/>
          <w:sz w:val="32"/>
          <w:szCs w:val="32"/>
        </w:rPr>
        <w:t>月</w:t>
      </w:r>
      <w:r w:rsidR="00F50E6C">
        <w:rPr>
          <w:rFonts w:ascii="仿宋_GB2312" w:eastAsia="仿宋_GB2312" w:hint="eastAsia"/>
          <w:sz w:val="32"/>
          <w:szCs w:val="32"/>
        </w:rPr>
        <w:t>3</w:t>
      </w:r>
      <w:r w:rsidR="00B152EB" w:rsidRPr="00B152EB">
        <w:rPr>
          <w:rFonts w:ascii="仿宋_GB2312" w:eastAsia="仿宋_GB2312" w:hint="eastAsia"/>
          <w:sz w:val="32"/>
          <w:szCs w:val="32"/>
        </w:rPr>
        <w:t>日</w:t>
      </w:r>
      <w:r w:rsidRPr="000E79AB">
        <w:rPr>
          <w:rFonts w:ascii="仿宋_GB2312" w:eastAsia="仿宋_GB2312" w:hint="eastAsia"/>
          <w:sz w:val="32"/>
          <w:szCs w:val="32"/>
        </w:rPr>
        <w:t>前将纸质及电子材料各一份报送至</w:t>
      </w:r>
      <w:r w:rsidR="00B152EB" w:rsidRPr="00B152EB">
        <w:rPr>
          <w:rFonts w:ascii="仿宋_GB2312" w:eastAsia="仿宋_GB2312" w:hint="eastAsia"/>
          <w:sz w:val="32"/>
          <w:szCs w:val="32"/>
        </w:rPr>
        <w:t>资金财务部</w:t>
      </w:r>
      <w:r w:rsidRPr="000E79AB">
        <w:rPr>
          <w:rFonts w:ascii="仿宋_GB2312" w:eastAsia="仿宋_GB2312" w:hint="eastAsia"/>
          <w:sz w:val="32"/>
          <w:szCs w:val="32"/>
        </w:rPr>
        <w:t>。</w:t>
      </w:r>
      <w:r w:rsidR="00B152EB" w:rsidRPr="00B152EB">
        <w:rPr>
          <w:rFonts w:ascii="仿宋_GB2312" w:eastAsia="仿宋_GB2312" w:hint="eastAsia"/>
          <w:sz w:val="32"/>
          <w:szCs w:val="32"/>
        </w:rPr>
        <w:t>联系人：侯珏；</w:t>
      </w:r>
      <w:r w:rsidRPr="000E79AB">
        <w:rPr>
          <w:rFonts w:ascii="仿宋_GB2312" w:eastAsia="仿宋_GB2312" w:hint="eastAsia"/>
          <w:sz w:val="32"/>
          <w:szCs w:val="32"/>
        </w:rPr>
        <w:t>联系电话：</w:t>
      </w:r>
      <w:r w:rsidR="00B152EB" w:rsidRPr="00B152EB">
        <w:rPr>
          <w:rFonts w:ascii="仿宋_GB2312" w:eastAsia="仿宋_GB2312" w:hint="eastAsia"/>
          <w:sz w:val="32"/>
          <w:szCs w:val="32"/>
        </w:rPr>
        <w:t>010-82868612</w:t>
      </w:r>
      <w:r w:rsidRPr="000E79AB">
        <w:rPr>
          <w:rFonts w:ascii="仿宋_GB2312" w:eastAsia="仿宋_GB2312" w:hint="eastAsia"/>
          <w:sz w:val="32"/>
          <w:szCs w:val="32"/>
        </w:rPr>
        <w:t>，邮箱：</w:t>
      </w:r>
      <w:hyperlink r:id="rId9" w:history="1">
        <w:r w:rsidR="00B152EB" w:rsidRPr="00B152EB">
          <w:rPr>
            <w:rFonts w:ascii="仿宋_GB2312" w:eastAsia="仿宋_GB2312"/>
            <w:sz w:val="32"/>
            <w:szCs w:val="32"/>
          </w:rPr>
          <w:t>houjue@zgcgroup.com.cn</w:t>
        </w:r>
      </w:hyperlink>
      <w:r w:rsidR="00B152EB" w:rsidRPr="00B152EB">
        <w:rPr>
          <w:rFonts w:ascii="仿宋_GB2312" w:eastAsia="仿宋_GB2312" w:hint="eastAsia"/>
          <w:sz w:val="32"/>
          <w:szCs w:val="32"/>
        </w:rPr>
        <w:t>。</w:t>
      </w:r>
    </w:p>
    <w:p w:rsidR="00B317EE" w:rsidRPr="000E79AB" w:rsidRDefault="00B152EB" w:rsidP="00B317EE">
      <w:pPr>
        <w:ind w:right="-90" w:firstLine="555"/>
        <w:rPr>
          <w:rFonts w:ascii="仿宋_GB2312" w:eastAsia="仿宋_GB2312"/>
          <w:sz w:val="32"/>
          <w:szCs w:val="32"/>
        </w:rPr>
      </w:pPr>
      <w:r>
        <w:rPr>
          <w:rFonts w:ascii="仿宋_GB2312" w:eastAsia="仿宋_GB2312" w:hint="eastAsia"/>
          <w:sz w:val="32"/>
          <w:szCs w:val="32"/>
        </w:rPr>
        <w:t>请各部门</w:t>
      </w:r>
      <w:r w:rsidR="00B317EE" w:rsidRPr="000E79AB">
        <w:rPr>
          <w:rFonts w:ascii="仿宋_GB2312" w:eastAsia="仿宋_GB2312" w:hint="eastAsia"/>
          <w:sz w:val="32"/>
          <w:szCs w:val="32"/>
        </w:rPr>
        <w:t>严格遵守申报时间要求，如有特殊情况不能按期报送，或在预算编</w:t>
      </w:r>
      <w:r>
        <w:rPr>
          <w:rFonts w:ascii="仿宋_GB2312" w:eastAsia="仿宋_GB2312" w:hint="eastAsia"/>
          <w:sz w:val="32"/>
          <w:szCs w:val="32"/>
        </w:rPr>
        <w:t>制过程中遇到问题</w:t>
      </w:r>
      <w:r w:rsidR="00B317EE" w:rsidRPr="000E79AB">
        <w:rPr>
          <w:rFonts w:ascii="仿宋_GB2312" w:eastAsia="仿宋_GB2312" w:hint="eastAsia"/>
          <w:sz w:val="32"/>
          <w:szCs w:val="32"/>
        </w:rPr>
        <w:t>请及时与</w:t>
      </w:r>
      <w:r>
        <w:rPr>
          <w:rFonts w:ascii="仿宋_GB2312" w:eastAsia="仿宋_GB2312" w:hint="eastAsia"/>
          <w:sz w:val="32"/>
          <w:szCs w:val="32"/>
        </w:rPr>
        <w:t>资金财务部</w:t>
      </w:r>
      <w:r w:rsidR="00F50E6C">
        <w:rPr>
          <w:rFonts w:ascii="仿宋_GB2312" w:eastAsia="仿宋_GB2312" w:hint="eastAsia"/>
          <w:sz w:val="32"/>
          <w:szCs w:val="32"/>
        </w:rPr>
        <w:t>联系</w:t>
      </w:r>
      <w:r>
        <w:rPr>
          <w:rFonts w:ascii="仿宋_GB2312" w:eastAsia="仿宋_GB2312" w:hint="eastAsia"/>
          <w:sz w:val="32"/>
          <w:szCs w:val="32"/>
        </w:rPr>
        <w:t>。</w:t>
      </w:r>
    </w:p>
    <w:p w:rsidR="001F7E89" w:rsidRDefault="00B317EE" w:rsidP="00B152EB">
      <w:pPr>
        <w:ind w:right="-90" w:firstLine="555"/>
      </w:pPr>
      <w:r w:rsidRPr="000E79AB">
        <w:rPr>
          <w:rFonts w:ascii="仿宋_GB2312" w:eastAsia="仿宋_GB2312" w:hint="eastAsia"/>
          <w:sz w:val="32"/>
          <w:szCs w:val="32"/>
        </w:rPr>
        <w:t>特此通知。</w:t>
      </w:r>
    </w:p>
    <w:p w:rsidR="00B152EB" w:rsidRDefault="00B152EB" w:rsidP="00B152EB">
      <w:pPr>
        <w:ind w:right="-90" w:firstLine="555"/>
        <w:rPr>
          <w:rFonts w:ascii="仿宋_GB2312" w:eastAsia="仿宋_GB2312"/>
          <w:sz w:val="32"/>
          <w:szCs w:val="32"/>
        </w:rPr>
      </w:pPr>
    </w:p>
    <w:p w:rsidR="00B152EB" w:rsidRDefault="00B152EB" w:rsidP="00B152EB">
      <w:pPr>
        <w:ind w:right="-90" w:firstLine="555"/>
        <w:rPr>
          <w:rFonts w:ascii="仿宋_GB2312" w:eastAsia="仿宋_GB2312"/>
          <w:sz w:val="32"/>
          <w:szCs w:val="32"/>
        </w:rPr>
      </w:pPr>
      <w:r>
        <w:rPr>
          <w:rFonts w:ascii="仿宋_GB2312" w:eastAsia="仿宋_GB2312" w:hint="eastAsia"/>
          <w:sz w:val="32"/>
          <w:szCs w:val="32"/>
        </w:rPr>
        <w:t xml:space="preserve">                                资金财务部</w:t>
      </w:r>
    </w:p>
    <w:p w:rsidR="00B152EB" w:rsidRPr="00B152EB" w:rsidRDefault="00B152EB" w:rsidP="00B152EB">
      <w:pPr>
        <w:ind w:right="-90" w:firstLine="555"/>
        <w:rPr>
          <w:rFonts w:ascii="仿宋_GB2312" w:eastAsia="仿宋_GB2312"/>
          <w:sz w:val="32"/>
          <w:szCs w:val="32"/>
        </w:rPr>
      </w:pPr>
      <w:r>
        <w:rPr>
          <w:rFonts w:ascii="仿宋_GB2312" w:eastAsia="仿宋_GB2312" w:hint="eastAsia"/>
          <w:sz w:val="32"/>
          <w:szCs w:val="32"/>
        </w:rPr>
        <w:t xml:space="preserve">                             2018年6月25日</w:t>
      </w:r>
    </w:p>
    <w:sectPr w:rsidR="00B152EB" w:rsidRPr="00B152EB" w:rsidSect="001F7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22" w:rsidRDefault="00976322" w:rsidP="00F50E6C">
      <w:r>
        <w:separator/>
      </w:r>
    </w:p>
  </w:endnote>
  <w:endnote w:type="continuationSeparator" w:id="0">
    <w:p w:rsidR="00976322" w:rsidRDefault="00976322" w:rsidP="00F5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22" w:rsidRDefault="00976322" w:rsidP="00F50E6C">
      <w:r>
        <w:separator/>
      </w:r>
    </w:p>
  </w:footnote>
  <w:footnote w:type="continuationSeparator" w:id="0">
    <w:p w:rsidR="00976322" w:rsidRDefault="00976322" w:rsidP="00F50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eK3ufguxtja116iSbGRMWHz5B9Y=" w:salt="V/F2MTvrcyXO2A01Dm3dU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17EE"/>
    <w:rsid w:val="001646C2"/>
    <w:rsid w:val="001F7E89"/>
    <w:rsid w:val="002A6CCE"/>
    <w:rsid w:val="003A406A"/>
    <w:rsid w:val="00493DD1"/>
    <w:rsid w:val="007C09F9"/>
    <w:rsid w:val="009628B8"/>
    <w:rsid w:val="00976322"/>
    <w:rsid w:val="009C471D"/>
    <w:rsid w:val="00A256B6"/>
    <w:rsid w:val="00B152EB"/>
    <w:rsid w:val="00B317EE"/>
    <w:rsid w:val="00DF0231"/>
    <w:rsid w:val="00F50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7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l1">
    <w:name w:val="mail1"/>
    <w:basedOn w:val="a0"/>
    <w:rsid w:val="00B152EB"/>
    <w:rPr>
      <w:rFonts w:ascii="Arial" w:hAnsi="Arial" w:cs="Arial" w:hint="default"/>
      <w:sz w:val="21"/>
      <w:szCs w:val="21"/>
    </w:rPr>
  </w:style>
  <w:style w:type="character" w:styleId="a3">
    <w:name w:val="Hyperlink"/>
    <w:basedOn w:val="a0"/>
    <w:uiPriority w:val="99"/>
    <w:unhideWhenUsed/>
    <w:rsid w:val="00B152EB"/>
    <w:rPr>
      <w:color w:val="0000FF" w:themeColor="hyperlink"/>
      <w:u w:val="single"/>
    </w:rPr>
  </w:style>
  <w:style w:type="paragraph" w:styleId="a4">
    <w:name w:val="header"/>
    <w:basedOn w:val="a"/>
    <w:link w:val="Char"/>
    <w:uiPriority w:val="99"/>
    <w:semiHidden/>
    <w:unhideWhenUsed/>
    <w:rsid w:val="00F50E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50E6C"/>
    <w:rPr>
      <w:sz w:val="18"/>
      <w:szCs w:val="18"/>
    </w:rPr>
  </w:style>
  <w:style w:type="paragraph" w:styleId="a5">
    <w:name w:val="footer"/>
    <w:basedOn w:val="a"/>
    <w:link w:val="Char0"/>
    <w:uiPriority w:val="99"/>
    <w:semiHidden/>
    <w:unhideWhenUsed/>
    <w:rsid w:val="00F50E6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50E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oujue@zgcgrou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taSourceCollection xmlns="http://www.yonyou.com/datasource"/>
</file>

<file path=customXml/item2.xml><?xml version="1.0" encoding="utf-8"?>
<relations xmlns="http://www.yonyou.com/relation"/>
</file>

<file path=customXml/itemProps1.xml><?xml version="1.0" encoding="utf-8"?>
<ds:datastoreItem xmlns:ds="http://schemas.openxmlformats.org/officeDocument/2006/customXml" ds:itemID="{915F26F4-2AB3-4EC3-B2C9-51BDF5C0072F}">
  <ds:schemaRefs>
    <ds:schemaRef ds:uri="http://www.yonyou.com/datasource"/>
  </ds:schemaRefs>
</ds:datastoreItem>
</file>

<file path=customXml/itemProps2.xml><?xml version="1.0" encoding="utf-8"?>
<ds:datastoreItem xmlns:ds="http://schemas.openxmlformats.org/officeDocument/2006/customXml" ds:itemID="{4AC705D7-726B-499E-BEE0-E483E082076B}">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130</Words>
  <Characters>745</Characters>
  <Application>Microsoft Office Word</Application>
  <DocSecurity>8</DocSecurity>
  <Lines>6</Lines>
  <Paragraphs>1</Paragraphs>
  <ScaleCrop>false</ScaleCrop>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侯珏</dc:creator>
  <cp:lastModifiedBy>杨静</cp:lastModifiedBy>
  <cp:revision>9</cp:revision>
  <dcterms:created xsi:type="dcterms:W3CDTF">2018-06-25T05:42:00Z</dcterms:created>
  <dcterms:modified xsi:type="dcterms:W3CDTF">2018-11-20T06:10:00Z</dcterms:modified>
</cp:coreProperties>
</file>