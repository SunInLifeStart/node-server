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A09" w:rsidRDefault="00ED6A09" w:rsidP="00ED6A09">
      <w:pPr>
        <w:autoSpaceDE w:val="0"/>
        <w:autoSpaceDN w:val="0"/>
        <w:adjustRightInd w:val="0"/>
        <w:spacing w:line="600" w:lineRule="exact"/>
        <w:jc w:val="center"/>
        <w:rPr>
          <w:ins w:id="0" w:author="吴峰" w:date="2018-08-08T14:57:00Z"/>
          <w:rFonts w:ascii="方正小标宋简体" w:eastAsia="方正小标宋简体" w:hAnsi="黑体" w:cs="宋体"/>
          <w:color w:val="000000"/>
          <w:kern w:val="0"/>
          <w:sz w:val="44"/>
          <w:szCs w:val="44"/>
        </w:rPr>
      </w:pPr>
      <w:bookmarkStart w:id="1" w:name="_Toc75745033"/>
      <w:bookmarkStart w:id="2" w:name="_Toc89241434"/>
      <w:bookmarkStart w:id="3" w:name="_Toc106634927"/>
      <w:bookmarkStart w:id="4" w:name="_Toc70873264"/>
      <w:bookmarkStart w:id="5" w:name="_Toc70761914"/>
    </w:p>
    <w:p w:rsidR="00ED6A09" w:rsidRDefault="00ED6A09" w:rsidP="00ED6A09">
      <w:pPr>
        <w:autoSpaceDE w:val="0"/>
        <w:autoSpaceDN w:val="0"/>
        <w:adjustRightInd w:val="0"/>
        <w:spacing w:line="600" w:lineRule="exact"/>
        <w:jc w:val="center"/>
        <w:rPr>
          <w:ins w:id="6" w:author="吴峰" w:date="2018-08-08T14:57:00Z"/>
          <w:rFonts w:ascii="方正小标宋简体" w:eastAsia="方正小标宋简体" w:hAnsi="黑体" w:cs="宋体"/>
          <w:color w:val="000000"/>
          <w:kern w:val="0"/>
          <w:sz w:val="44"/>
          <w:szCs w:val="44"/>
        </w:rPr>
      </w:pPr>
      <w:ins w:id="7" w:author="吴峰" w:date="2018-08-08T14:57:00Z">
        <w:r>
          <w:rPr>
            <w:rFonts w:ascii="方正小标宋简体" w:eastAsia="方正小标宋简体" w:hAnsi="黑体" w:cs="宋体" w:hint="eastAsia"/>
            <w:color w:val="000000"/>
            <w:kern w:val="0"/>
            <w:sz w:val="44"/>
            <w:szCs w:val="44"/>
          </w:rPr>
          <w:t>关于开展海开集团副总经理岗位</w:t>
        </w:r>
      </w:ins>
    </w:p>
    <w:p w:rsidR="00ED6A09" w:rsidRDefault="00ED6A09" w:rsidP="00ED6A09">
      <w:pPr>
        <w:autoSpaceDE w:val="0"/>
        <w:autoSpaceDN w:val="0"/>
        <w:adjustRightInd w:val="0"/>
        <w:spacing w:line="600" w:lineRule="exact"/>
        <w:jc w:val="center"/>
        <w:rPr>
          <w:ins w:id="8" w:author="吴峰" w:date="2018-08-08T14:57:00Z"/>
          <w:rFonts w:ascii="方正小标宋简体" w:eastAsia="方正小标宋简体" w:hAnsi="黑体" w:cs="宋体"/>
          <w:color w:val="000000"/>
          <w:kern w:val="0"/>
          <w:sz w:val="44"/>
          <w:szCs w:val="44"/>
        </w:rPr>
      </w:pPr>
      <w:ins w:id="9" w:author="吴峰" w:date="2018-08-08T14:57:00Z">
        <w:r>
          <w:rPr>
            <w:rFonts w:ascii="方正小标宋简体" w:eastAsia="方正小标宋简体" w:hAnsi="黑体" w:cs="宋体" w:hint="eastAsia"/>
            <w:color w:val="000000"/>
            <w:kern w:val="0"/>
            <w:sz w:val="44"/>
            <w:szCs w:val="44"/>
          </w:rPr>
          <w:t>内部竞聘工作的通知</w:t>
        </w:r>
      </w:ins>
    </w:p>
    <w:p w:rsidR="00ED6A09" w:rsidRDefault="00ED6A09" w:rsidP="00ED6A09">
      <w:pPr>
        <w:spacing w:line="600" w:lineRule="exact"/>
        <w:ind w:left="1320" w:hangingChars="300" w:hanging="1320"/>
        <w:jc w:val="center"/>
        <w:rPr>
          <w:ins w:id="10" w:author="吴峰" w:date="2018-08-08T14:57:00Z"/>
          <w:rFonts w:ascii="方正小标宋简体" w:eastAsia="方正小标宋简体" w:hAnsi="黑体"/>
          <w:sz w:val="44"/>
          <w:szCs w:val="44"/>
        </w:rPr>
      </w:pPr>
    </w:p>
    <w:p w:rsidR="00ED6A09" w:rsidRDefault="00ED6A09" w:rsidP="00ED6A09">
      <w:pPr>
        <w:autoSpaceDE w:val="0"/>
        <w:autoSpaceDN w:val="0"/>
        <w:adjustRightInd w:val="0"/>
        <w:spacing w:line="600" w:lineRule="exact"/>
        <w:rPr>
          <w:ins w:id="11" w:author="吴峰" w:date="2018-08-08T14:57:00Z"/>
          <w:rFonts w:ascii="仿宋" w:eastAsia="仿宋" w:hAnsi="仿宋"/>
          <w:sz w:val="32"/>
          <w:szCs w:val="32"/>
        </w:rPr>
      </w:pPr>
      <w:ins w:id="12" w:author="吴峰" w:date="2018-08-08T14:57:00Z">
        <w:r>
          <w:rPr>
            <w:rFonts w:ascii="仿宋" w:eastAsia="仿宋" w:hAnsi="仿宋" w:hint="eastAsia"/>
            <w:sz w:val="32"/>
            <w:szCs w:val="32"/>
          </w:rPr>
          <w:t>集团各部（室）、各子公司：</w:t>
        </w:r>
      </w:ins>
    </w:p>
    <w:p w:rsidR="00ED6A09" w:rsidRPr="00012319" w:rsidRDefault="00ED6A09" w:rsidP="00ED6A09">
      <w:pPr>
        <w:autoSpaceDE w:val="0"/>
        <w:autoSpaceDN w:val="0"/>
        <w:adjustRightInd w:val="0"/>
        <w:spacing w:line="600" w:lineRule="exact"/>
        <w:ind w:firstLineChars="200" w:firstLine="640"/>
        <w:rPr>
          <w:ins w:id="13" w:author="吴峰" w:date="2018-08-08T14:57:00Z"/>
          <w:rFonts w:ascii="仿宋" w:eastAsia="仿宋" w:hAnsi="仿宋"/>
          <w:sz w:val="32"/>
          <w:szCs w:val="32"/>
        </w:rPr>
      </w:pPr>
      <w:ins w:id="14" w:author="吴峰" w:date="2018-08-08T14:57:00Z">
        <w:r>
          <w:rPr>
            <w:rFonts w:ascii="仿宋" w:eastAsia="仿宋" w:hAnsi="仿宋" w:hint="eastAsia"/>
            <w:sz w:val="32"/>
            <w:szCs w:val="32"/>
          </w:rPr>
          <w:t>为建设高素质专业化干部人才队伍，加强集团总部、子公司与区企共管子公司的干部交流，加大人才发现和培养的工作力度，根据工作需要，经集团党委研究，集团组织部/人力资源部会同海淀区委组织部，</w:t>
        </w:r>
        <w:r w:rsidRPr="00012319">
          <w:rPr>
            <w:rFonts w:ascii="仿宋" w:eastAsia="仿宋" w:hAnsi="仿宋" w:hint="eastAsia"/>
            <w:sz w:val="32"/>
            <w:szCs w:val="32"/>
          </w:rPr>
          <w:t>在集团系统内组织开展海开集团副总经理岗位内部竞聘工作。</w:t>
        </w:r>
        <w:r>
          <w:rPr>
            <w:rFonts w:ascii="仿宋" w:eastAsia="仿宋" w:hAnsi="仿宋" w:hint="eastAsia"/>
            <w:sz w:val="32"/>
            <w:szCs w:val="32"/>
          </w:rPr>
          <w:t>现将具体事宜通知如下</w:t>
        </w:r>
        <w:r w:rsidRPr="00012319">
          <w:rPr>
            <w:rFonts w:ascii="仿宋" w:eastAsia="仿宋" w:hAnsi="仿宋" w:hint="eastAsia"/>
            <w:sz w:val="32"/>
            <w:szCs w:val="32"/>
          </w:rPr>
          <w:t>：</w:t>
        </w:r>
      </w:ins>
    </w:p>
    <w:bookmarkEnd w:id="1"/>
    <w:bookmarkEnd w:id="2"/>
    <w:bookmarkEnd w:id="3"/>
    <w:bookmarkEnd w:id="4"/>
    <w:bookmarkEnd w:id="5"/>
    <w:p w:rsidR="00ED6A09" w:rsidRDefault="00ED6A09" w:rsidP="00ED6A09">
      <w:pPr>
        <w:autoSpaceDE w:val="0"/>
        <w:autoSpaceDN w:val="0"/>
        <w:adjustRightInd w:val="0"/>
        <w:spacing w:line="600" w:lineRule="exact"/>
        <w:ind w:firstLineChars="200" w:firstLine="640"/>
        <w:rPr>
          <w:ins w:id="15" w:author="吴峰" w:date="2018-08-08T14:57:00Z"/>
          <w:rFonts w:ascii="黑体" w:eastAsia="黑体" w:hAnsi="黑体"/>
          <w:sz w:val="32"/>
          <w:szCs w:val="32"/>
        </w:rPr>
      </w:pPr>
      <w:ins w:id="16" w:author="吴峰" w:date="2018-08-08T14:57:00Z">
        <w:r>
          <w:rPr>
            <w:rFonts w:ascii="黑体" w:eastAsia="黑体" w:hAnsi="黑体" w:hint="eastAsia"/>
            <w:sz w:val="32"/>
            <w:szCs w:val="32"/>
          </w:rPr>
          <w:t>一、工作原则</w:t>
        </w:r>
      </w:ins>
    </w:p>
    <w:p w:rsidR="00ED6A09" w:rsidRPr="00012319" w:rsidRDefault="00ED6A09" w:rsidP="00ED6A09">
      <w:pPr>
        <w:autoSpaceDE w:val="0"/>
        <w:autoSpaceDN w:val="0"/>
        <w:adjustRightInd w:val="0"/>
        <w:spacing w:line="600" w:lineRule="exact"/>
        <w:ind w:firstLineChars="200" w:firstLine="640"/>
        <w:rPr>
          <w:ins w:id="17" w:author="吴峰" w:date="2018-08-08T14:57:00Z"/>
          <w:rFonts w:ascii="仿宋" w:eastAsia="仿宋" w:hAnsi="仿宋"/>
          <w:sz w:val="32"/>
          <w:szCs w:val="32"/>
        </w:rPr>
      </w:pPr>
      <w:ins w:id="18" w:author="吴峰" w:date="2018-08-08T14:57:00Z">
        <w:r w:rsidRPr="00012319">
          <w:rPr>
            <w:rFonts w:ascii="仿宋" w:eastAsia="仿宋" w:hAnsi="仿宋" w:hint="eastAsia"/>
            <w:sz w:val="32"/>
            <w:szCs w:val="32"/>
          </w:rPr>
          <w:t>（一）党管干部原则。</w:t>
        </w:r>
      </w:ins>
    </w:p>
    <w:p w:rsidR="00ED6A09" w:rsidRPr="00012319" w:rsidRDefault="00ED6A09" w:rsidP="00ED6A09">
      <w:pPr>
        <w:autoSpaceDE w:val="0"/>
        <w:autoSpaceDN w:val="0"/>
        <w:adjustRightInd w:val="0"/>
        <w:spacing w:line="600" w:lineRule="exact"/>
        <w:ind w:firstLineChars="200" w:firstLine="640"/>
        <w:rPr>
          <w:ins w:id="19" w:author="吴峰" w:date="2018-08-08T14:57:00Z"/>
          <w:rFonts w:ascii="仿宋" w:eastAsia="仿宋" w:hAnsi="仿宋"/>
          <w:sz w:val="32"/>
          <w:szCs w:val="32"/>
        </w:rPr>
      </w:pPr>
      <w:ins w:id="20" w:author="吴峰" w:date="2018-08-08T14:57:00Z">
        <w:r w:rsidRPr="00012319">
          <w:rPr>
            <w:rFonts w:ascii="仿宋" w:eastAsia="仿宋" w:hAnsi="仿宋" w:hint="eastAsia"/>
            <w:sz w:val="32"/>
            <w:szCs w:val="32"/>
          </w:rPr>
          <w:t>（二）任人唯贤、德才兼备、以德为先、注重实绩原则。</w:t>
        </w:r>
      </w:ins>
    </w:p>
    <w:p w:rsidR="00ED6A09" w:rsidRPr="00012319" w:rsidRDefault="00ED6A09" w:rsidP="00ED6A09">
      <w:pPr>
        <w:autoSpaceDE w:val="0"/>
        <w:autoSpaceDN w:val="0"/>
        <w:adjustRightInd w:val="0"/>
        <w:spacing w:line="600" w:lineRule="exact"/>
        <w:ind w:firstLineChars="200" w:firstLine="640"/>
        <w:rPr>
          <w:ins w:id="21" w:author="吴峰" w:date="2018-08-08T14:57:00Z"/>
          <w:rFonts w:ascii="仿宋" w:eastAsia="仿宋" w:hAnsi="仿宋"/>
          <w:sz w:val="32"/>
          <w:szCs w:val="32"/>
        </w:rPr>
      </w:pPr>
      <w:ins w:id="22" w:author="吴峰" w:date="2018-08-08T14:57:00Z">
        <w:r w:rsidRPr="00012319">
          <w:rPr>
            <w:rFonts w:ascii="仿宋" w:eastAsia="仿宋" w:hAnsi="仿宋" w:hint="eastAsia"/>
            <w:sz w:val="32"/>
            <w:szCs w:val="32"/>
          </w:rPr>
          <w:t>（三）公平、公正、公开和平等、竞争、择优的原则。</w:t>
        </w:r>
      </w:ins>
    </w:p>
    <w:p w:rsidR="00ED6A09" w:rsidRDefault="00ED6A09" w:rsidP="00ED6A09">
      <w:pPr>
        <w:autoSpaceDE w:val="0"/>
        <w:autoSpaceDN w:val="0"/>
        <w:adjustRightInd w:val="0"/>
        <w:spacing w:line="600" w:lineRule="exact"/>
        <w:ind w:firstLineChars="200" w:firstLine="640"/>
        <w:rPr>
          <w:ins w:id="23" w:author="吴峰" w:date="2018-08-08T14:57:00Z"/>
          <w:rFonts w:ascii="黑体" w:eastAsia="黑体" w:hAnsi="黑体"/>
          <w:sz w:val="32"/>
          <w:szCs w:val="32"/>
        </w:rPr>
      </w:pPr>
      <w:ins w:id="24" w:author="吴峰" w:date="2018-08-08T14:57:00Z">
        <w:r>
          <w:rPr>
            <w:rFonts w:ascii="黑体" w:eastAsia="黑体" w:hAnsi="黑体" w:hint="eastAsia"/>
            <w:sz w:val="32"/>
            <w:szCs w:val="32"/>
          </w:rPr>
          <w:t xml:space="preserve">二、竞聘岗位 </w:t>
        </w:r>
      </w:ins>
    </w:p>
    <w:p w:rsidR="00ED6A09" w:rsidRPr="00012319" w:rsidRDefault="00ED6A09" w:rsidP="00ED6A09">
      <w:pPr>
        <w:autoSpaceDE w:val="0"/>
        <w:autoSpaceDN w:val="0"/>
        <w:adjustRightInd w:val="0"/>
        <w:spacing w:line="600" w:lineRule="exact"/>
        <w:ind w:firstLineChars="200" w:firstLine="640"/>
        <w:rPr>
          <w:ins w:id="25" w:author="吴峰" w:date="2018-08-08T14:57:00Z"/>
          <w:rFonts w:ascii="仿宋" w:eastAsia="仿宋" w:hAnsi="仿宋"/>
          <w:sz w:val="32"/>
          <w:szCs w:val="32"/>
        </w:rPr>
      </w:pPr>
      <w:ins w:id="26" w:author="吴峰" w:date="2018-08-08T14:57:00Z">
        <w:r w:rsidRPr="00012319">
          <w:rPr>
            <w:rFonts w:ascii="仿宋" w:eastAsia="仿宋" w:hAnsi="仿宋"/>
            <w:sz w:val="32"/>
            <w:szCs w:val="32"/>
          </w:rPr>
          <w:t>北京海开房地产集团有限责任公司</w:t>
        </w:r>
        <w:r w:rsidRPr="00012319">
          <w:rPr>
            <w:rFonts w:ascii="仿宋" w:eastAsia="仿宋" w:hAnsi="仿宋" w:hint="eastAsia"/>
            <w:sz w:val="32"/>
            <w:szCs w:val="32"/>
          </w:rPr>
          <w:t>副总经理1名（企业管理、规划建设、产业组织与服务方向）</w:t>
        </w:r>
      </w:ins>
    </w:p>
    <w:p w:rsidR="00ED6A09" w:rsidRPr="00012319" w:rsidRDefault="00ED6A09" w:rsidP="00ED6A09">
      <w:pPr>
        <w:autoSpaceDE w:val="0"/>
        <w:autoSpaceDN w:val="0"/>
        <w:adjustRightInd w:val="0"/>
        <w:spacing w:line="600" w:lineRule="exact"/>
        <w:ind w:firstLineChars="200" w:firstLine="640"/>
        <w:rPr>
          <w:ins w:id="27" w:author="吴峰" w:date="2018-08-08T14:57:00Z"/>
          <w:rFonts w:ascii="仿宋" w:eastAsia="仿宋" w:hAnsi="仿宋"/>
          <w:sz w:val="32"/>
          <w:szCs w:val="32"/>
        </w:rPr>
      </w:pPr>
      <w:ins w:id="28" w:author="吴峰" w:date="2018-08-08T14:57:00Z">
        <w:r w:rsidRPr="00012319">
          <w:rPr>
            <w:rFonts w:ascii="仿宋" w:eastAsia="仿宋" w:hAnsi="仿宋" w:hint="eastAsia"/>
            <w:sz w:val="32"/>
            <w:szCs w:val="32"/>
          </w:rPr>
          <w:t>（</w:t>
        </w:r>
        <w:r>
          <w:rPr>
            <w:rFonts w:ascii="仿宋" w:eastAsia="仿宋" w:hAnsi="仿宋" w:hint="eastAsia"/>
            <w:sz w:val="32"/>
            <w:szCs w:val="32"/>
          </w:rPr>
          <w:t>海开集团简介详见附件1；</w:t>
        </w:r>
        <w:r w:rsidRPr="00012319">
          <w:rPr>
            <w:rFonts w:ascii="仿宋" w:eastAsia="仿宋" w:hAnsi="仿宋" w:hint="eastAsia"/>
            <w:sz w:val="32"/>
            <w:szCs w:val="32"/>
          </w:rPr>
          <w:t>具体岗位职责及任职资格要求详见附件</w:t>
        </w:r>
        <w:r>
          <w:rPr>
            <w:rFonts w:ascii="仿宋" w:eastAsia="仿宋" w:hAnsi="仿宋" w:hint="eastAsia"/>
            <w:sz w:val="32"/>
            <w:szCs w:val="32"/>
          </w:rPr>
          <w:t>2</w:t>
        </w:r>
        <w:r w:rsidRPr="00012319">
          <w:rPr>
            <w:rFonts w:ascii="仿宋" w:eastAsia="仿宋" w:hAnsi="仿宋" w:hint="eastAsia"/>
            <w:sz w:val="32"/>
            <w:szCs w:val="32"/>
          </w:rPr>
          <w:t>）</w:t>
        </w:r>
      </w:ins>
    </w:p>
    <w:p w:rsidR="00ED6A09" w:rsidRDefault="00ED6A09" w:rsidP="00ED6A09">
      <w:pPr>
        <w:autoSpaceDE w:val="0"/>
        <w:autoSpaceDN w:val="0"/>
        <w:adjustRightInd w:val="0"/>
        <w:spacing w:line="600" w:lineRule="exact"/>
        <w:ind w:firstLineChars="200" w:firstLine="640"/>
        <w:rPr>
          <w:ins w:id="29" w:author="吴峰" w:date="2018-08-08T14:57:00Z"/>
          <w:rFonts w:ascii="黑体" w:eastAsia="黑体" w:hAnsi="黑体"/>
          <w:sz w:val="32"/>
          <w:szCs w:val="32"/>
        </w:rPr>
      </w:pPr>
      <w:ins w:id="30" w:author="吴峰" w:date="2018-08-08T14:57:00Z">
        <w:r>
          <w:rPr>
            <w:rFonts w:ascii="黑体" w:eastAsia="黑体" w:hAnsi="黑体" w:hint="eastAsia"/>
            <w:sz w:val="32"/>
            <w:szCs w:val="32"/>
          </w:rPr>
          <w:t>三、适用范围和对象</w:t>
        </w:r>
      </w:ins>
    </w:p>
    <w:p w:rsidR="00ED6A09" w:rsidRPr="00012319" w:rsidRDefault="00ED6A09" w:rsidP="00ED6A09">
      <w:pPr>
        <w:autoSpaceDE w:val="0"/>
        <w:autoSpaceDN w:val="0"/>
        <w:adjustRightInd w:val="0"/>
        <w:spacing w:line="600" w:lineRule="exact"/>
        <w:ind w:firstLineChars="200" w:firstLine="640"/>
        <w:rPr>
          <w:ins w:id="31" w:author="吴峰" w:date="2018-08-08T14:57:00Z"/>
          <w:rFonts w:ascii="仿宋" w:eastAsia="仿宋" w:hAnsi="仿宋"/>
          <w:sz w:val="32"/>
          <w:szCs w:val="32"/>
        </w:rPr>
      </w:pPr>
      <w:ins w:id="32" w:author="吴峰" w:date="2018-08-08T14:57:00Z">
        <w:r w:rsidRPr="00012319">
          <w:rPr>
            <w:rFonts w:ascii="仿宋" w:eastAsia="仿宋" w:hAnsi="仿宋" w:hint="eastAsia"/>
            <w:sz w:val="32"/>
            <w:szCs w:val="32"/>
          </w:rPr>
          <w:t>符合相关任职资格要求且报名参加竞聘的集团总部专业经理及以上专业职级人员、党组织关系在集团的子公司中层正职及以上人员。</w:t>
        </w:r>
      </w:ins>
    </w:p>
    <w:p w:rsidR="00ED6A09" w:rsidRDefault="00ED6A09" w:rsidP="00ED6A09">
      <w:pPr>
        <w:autoSpaceDE w:val="0"/>
        <w:autoSpaceDN w:val="0"/>
        <w:adjustRightInd w:val="0"/>
        <w:spacing w:line="600" w:lineRule="exact"/>
        <w:ind w:firstLineChars="200" w:firstLine="640"/>
        <w:rPr>
          <w:ins w:id="33" w:author="吴峰" w:date="2018-08-08T14:57:00Z"/>
          <w:rFonts w:ascii="黑体" w:eastAsia="黑体" w:hAnsi="黑体"/>
          <w:sz w:val="32"/>
          <w:szCs w:val="32"/>
        </w:rPr>
      </w:pPr>
      <w:ins w:id="34" w:author="吴峰" w:date="2018-08-08T14:57:00Z">
        <w:r>
          <w:rPr>
            <w:rFonts w:ascii="黑体" w:eastAsia="黑体" w:hAnsi="黑体" w:hint="eastAsia"/>
            <w:sz w:val="32"/>
            <w:szCs w:val="32"/>
          </w:rPr>
          <w:t>四、工作流程</w:t>
        </w:r>
      </w:ins>
    </w:p>
    <w:p w:rsidR="00ED6A09" w:rsidRDefault="00ED6A09" w:rsidP="00ED6A09">
      <w:pPr>
        <w:autoSpaceDE w:val="0"/>
        <w:autoSpaceDN w:val="0"/>
        <w:adjustRightInd w:val="0"/>
        <w:spacing w:line="600" w:lineRule="exact"/>
        <w:ind w:firstLineChars="200" w:firstLine="640"/>
        <w:rPr>
          <w:ins w:id="35" w:author="吴峰" w:date="2018-08-08T14:57:00Z"/>
          <w:rFonts w:ascii="楷体" w:eastAsia="楷体" w:hAnsi="楷体"/>
          <w:sz w:val="32"/>
          <w:szCs w:val="32"/>
        </w:rPr>
      </w:pPr>
      <w:ins w:id="36" w:author="吴峰" w:date="2018-08-08T14:57:00Z">
        <w:r w:rsidRPr="00F82098">
          <w:rPr>
            <w:rFonts w:ascii="楷体" w:eastAsia="楷体" w:hAnsi="楷体" w:hint="eastAsia"/>
            <w:sz w:val="32"/>
            <w:szCs w:val="32"/>
          </w:rPr>
          <w:t>（一）</w:t>
        </w:r>
        <w:r>
          <w:rPr>
            <w:rFonts w:ascii="楷体" w:eastAsia="楷体" w:hAnsi="楷体" w:hint="eastAsia"/>
            <w:sz w:val="32"/>
            <w:szCs w:val="32"/>
          </w:rPr>
          <w:t>发布竞聘通知</w:t>
        </w:r>
      </w:ins>
    </w:p>
    <w:p w:rsidR="00ED6A09" w:rsidRPr="00D832D2" w:rsidRDefault="00ED6A09" w:rsidP="00ED6A09">
      <w:pPr>
        <w:autoSpaceDE w:val="0"/>
        <w:autoSpaceDN w:val="0"/>
        <w:adjustRightInd w:val="0"/>
        <w:spacing w:line="600" w:lineRule="exact"/>
        <w:ind w:firstLineChars="200" w:firstLine="640"/>
        <w:rPr>
          <w:ins w:id="37" w:author="吴峰" w:date="2018-08-08T14:57:00Z"/>
          <w:rFonts w:ascii="仿宋_GB2312" w:eastAsia="仿宋_GB2312" w:hAnsi="黑体"/>
          <w:sz w:val="32"/>
          <w:szCs w:val="32"/>
        </w:rPr>
      </w:pPr>
      <w:ins w:id="38" w:author="吴峰" w:date="2018-08-08T14:57:00Z">
        <w:r w:rsidRPr="00D832D2">
          <w:rPr>
            <w:rFonts w:ascii="仿宋_GB2312" w:eastAsia="仿宋_GB2312" w:hAnsi="黑体" w:hint="eastAsia"/>
            <w:sz w:val="32"/>
            <w:szCs w:val="32"/>
          </w:rPr>
          <w:t>集团组织部/人力资源部在集团系统内发布竞聘通知。</w:t>
        </w:r>
      </w:ins>
    </w:p>
    <w:p w:rsidR="00ED6A09" w:rsidRDefault="00ED6A09" w:rsidP="00ED6A09">
      <w:pPr>
        <w:autoSpaceDE w:val="0"/>
        <w:autoSpaceDN w:val="0"/>
        <w:adjustRightInd w:val="0"/>
        <w:spacing w:line="600" w:lineRule="exact"/>
        <w:ind w:firstLineChars="200" w:firstLine="640"/>
        <w:rPr>
          <w:ins w:id="39" w:author="吴峰" w:date="2018-08-08T14:57:00Z"/>
          <w:rFonts w:ascii="楷体" w:eastAsia="楷体" w:hAnsi="楷体"/>
          <w:sz w:val="32"/>
          <w:szCs w:val="32"/>
        </w:rPr>
      </w:pPr>
      <w:ins w:id="40" w:author="吴峰" w:date="2018-08-08T14:57:00Z">
        <w:r>
          <w:rPr>
            <w:rFonts w:ascii="楷体" w:eastAsia="楷体" w:hAnsi="楷体" w:hint="eastAsia"/>
            <w:sz w:val="32"/>
            <w:szCs w:val="32"/>
          </w:rPr>
          <w:t>（二）推荐或自荐</w:t>
        </w:r>
      </w:ins>
    </w:p>
    <w:p w:rsidR="00ED6A09" w:rsidRPr="00DD2B2D" w:rsidRDefault="00ED6A09" w:rsidP="00ED6A09">
      <w:pPr>
        <w:autoSpaceDE w:val="0"/>
        <w:autoSpaceDN w:val="0"/>
        <w:adjustRightInd w:val="0"/>
        <w:spacing w:line="600" w:lineRule="exact"/>
        <w:ind w:firstLineChars="200" w:firstLine="640"/>
        <w:rPr>
          <w:ins w:id="41" w:author="吴峰" w:date="2018-08-08T14:57:00Z"/>
          <w:rFonts w:ascii="仿宋_GB2312" w:eastAsia="仿宋_GB2312" w:hAnsi="黑体"/>
          <w:sz w:val="32"/>
          <w:szCs w:val="32"/>
        </w:rPr>
      </w:pPr>
      <w:ins w:id="42" w:author="吴峰" w:date="2018-08-08T14:57:00Z">
        <w:r>
          <w:rPr>
            <w:rFonts w:ascii="仿宋_GB2312" w:eastAsia="仿宋_GB2312" w:hAnsi="黑体" w:hint="eastAsia"/>
            <w:sz w:val="32"/>
            <w:szCs w:val="32"/>
          </w:rPr>
          <w:t>相关单位和个人可</w:t>
        </w:r>
        <w:r w:rsidRPr="00B43577">
          <w:rPr>
            <w:rFonts w:ascii="仿宋_GB2312" w:eastAsia="仿宋_GB2312" w:hAnsi="黑体" w:hint="eastAsia"/>
            <w:sz w:val="32"/>
            <w:szCs w:val="32"/>
          </w:rPr>
          <w:t>根据适用范围和对象</w:t>
        </w:r>
        <w:r>
          <w:rPr>
            <w:rFonts w:ascii="仿宋_GB2312" w:eastAsia="仿宋_GB2312" w:hAnsi="黑体" w:hint="eastAsia"/>
            <w:sz w:val="32"/>
            <w:szCs w:val="32"/>
          </w:rPr>
          <w:t>开展</w:t>
        </w:r>
        <w:r w:rsidRPr="00B43577">
          <w:rPr>
            <w:rFonts w:ascii="仿宋_GB2312" w:eastAsia="仿宋_GB2312" w:hAnsi="黑体" w:hint="eastAsia"/>
            <w:sz w:val="32"/>
            <w:szCs w:val="32"/>
          </w:rPr>
          <w:t>推荐或自荐，填写</w:t>
        </w:r>
        <w:r>
          <w:rPr>
            <w:rFonts w:ascii="仿宋_GB2312" w:eastAsia="仿宋_GB2312" w:hAnsi="黑体" w:hint="eastAsia"/>
            <w:sz w:val="32"/>
            <w:szCs w:val="32"/>
          </w:rPr>
          <w:t>报名申请</w:t>
        </w:r>
        <w:r w:rsidRPr="00B43577">
          <w:rPr>
            <w:rFonts w:ascii="仿宋_GB2312" w:eastAsia="仿宋_GB2312" w:hAnsi="黑体" w:hint="eastAsia"/>
            <w:sz w:val="32"/>
            <w:szCs w:val="32"/>
          </w:rPr>
          <w:t>表</w:t>
        </w:r>
        <w:r>
          <w:rPr>
            <w:rFonts w:ascii="仿宋_GB2312" w:eastAsia="仿宋_GB2312" w:hAnsi="黑体" w:hint="eastAsia"/>
            <w:sz w:val="32"/>
            <w:szCs w:val="32"/>
          </w:rPr>
          <w:t>（附件3）</w:t>
        </w:r>
        <w:r w:rsidRPr="00B43577">
          <w:rPr>
            <w:rFonts w:ascii="仿宋_GB2312" w:eastAsia="仿宋_GB2312" w:hAnsi="黑体" w:hint="eastAsia"/>
            <w:sz w:val="32"/>
            <w:szCs w:val="32"/>
          </w:rPr>
          <w:t>，并</w:t>
        </w:r>
        <w:r>
          <w:rPr>
            <w:rFonts w:ascii="仿宋_GB2312" w:eastAsia="仿宋_GB2312" w:hAnsi="黑体" w:hint="eastAsia"/>
            <w:sz w:val="32"/>
            <w:szCs w:val="32"/>
          </w:rPr>
          <w:t>结合任职资格要求</w:t>
        </w:r>
        <w:r w:rsidRPr="00B43577">
          <w:rPr>
            <w:rFonts w:ascii="仿宋_GB2312" w:eastAsia="仿宋_GB2312" w:hAnsi="黑体" w:hint="eastAsia"/>
            <w:sz w:val="32"/>
            <w:szCs w:val="32"/>
          </w:rPr>
          <w:t>提交</w:t>
        </w:r>
        <w:r>
          <w:rPr>
            <w:rFonts w:ascii="仿宋_GB2312" w:eastAsia="仿宋_GB2312" w:hAnsi="黑体" w:hint="eastAsia"/>
            <w:sz w:val="32"/>
            <w:szCs w:val="32"/>
          </w:rPr>
          <w:t>学历、学位、职称、资格证书等相关证明材料的扫描件。集团组织部/人力资源部接收报名申请表和相关证明材料的时间为2018年8月8日（周三）至8月16日（周四）下午5点，报名申请表的纸质版材料（自荐须由个人签字，单位推荐的须加盖公章）交至吴峰处（联系电话：83453709），</w:t>
        </w:r>
        <w:r w:rsidRPr="00B43577">
          <w:rPr>
            <w:rFonts w:ascii="仿宋_GB2312" w:eastAsia="仿宋_GB2312" w:hAnsi="黑体" w:hint="eastAsia"/>
            <w:sz w:val="32"/>
            <w:szCs w:val="32"/>
          </w:rPr>
          <w:t>电子版材料发送至wuf</w:t>
        </w:r>
        <w:r>
          <w:rPr>
            <w:rFonts w:ascii="仿宋_GB2312" w:eastAsia="仿宋_GB2312" w:hAnsi="黑体" w:hint="eastAsia"/>
            <w:sz w:val="32"/>
            <w:szCs w:val="32"/>
          </w:rPr>
          <w:t>eng</w:t>
        </w:r>
        <w:r w:rsidRPr="00B43577">
          <w:rPr>
            <w:rFonts w:ascii="仿宋_GB2312" w:eastAsia="仿宋_GB2312" w:hAnsi="黑体" w:hint="eastAsia"/>
            <w:sz w:val="32"/>
            <w:szCs w:val="32"/>
          </w:rPr>
          <w:t>@zgcgroup.com.cn</w:t>
        </w:r>
        <w:r>
          <w:rPr>
            <w:rFonts w:ascii="仿宋_GB2312" w:eastAsia="仿宋_GB2312" w:hAnsi="黑体" w:hint="eastAsia"/>
            <w:sz w:val="32"/>
            <w:szCs w:val="32"/>
          </w:rPr>
          <w:t>。</w:t>
        </w:r>
      </w:ins>
    </w:p>
    <w:p w:rsidR="00ED6A09" w:rsidRDefault="00ED6A09" w:rsidP="00ED6A09">
      <w:pPr>
        <w:autoSpaceDE w:val="0"/>
        <w:autoSpaceDN w:val="0"/>
        <w:adjustRightInd w:val="0"/>
        <w:spacing w:line="600" w:lineRule="exact"/>
        <w:ind w:firstLineChars="200" w:firstLine="640"/>
        <w:rPr>
          <w:ins w:id="43" w:author="吴峰" w:date="2018-08-08T14:57:00Z"/>
          <w:rFonts w:ascii="楷体" w:eastAsia="楷体" w:hAnsi="楷体"/>
          <w:sz w:val="32"/>
          <w:szCs w:val="32"/>
        </w:rPr>
      </w:pPr>
      <w:ins w:id="44" w:author="吴峰" w:date="2018-08-08T14:57:00Z">
        <w:r>
          <w:rPr>
            <w:rFonts w:ascii="楷体" w:eastAsia="楷体" w:hAnsi="楷体" w:hint="eastAsia"/>
            <w:sz w:val="32"/>
            <w:szCs w:val="32"/>
          </w:rPr>
          <w:t>（三）资格审核及后续安排</w:t>
        </w:r>
      </w:ins>
    </w:p>
    <w:p w:rsidR="00ED6A09" w:rsidRPr="00012319" w:rsidRDefault="00ED6A09" w:rsidP="00ED6A09">
      <w:pPr>
        <w:autoSpaceDE w:val="0"/>
        <w:autoSpaceDN w:val="0"/>
        <w:adjustRightInd w:val="0"/>
        <w:spacing w:line="600" w:lineRule="exact"/>
        <w:ind w:firstLineChars="200" w:firstLine="640"/>
        <w:rPr>
          <w:ins w:id="45" w:author="吴峰" w:date="2018-08-08T14:57:00Z"/>
          <w:rFonts w:ascii="仿宋" w:eastAsia="仿宋" w:hAnsi="仿宋"/>
          <w:sz w:val="32"/>
          <w:szCs w:val="32"/>
        </w:rPr>
      </w:pPr>
      <w:ins w:id="46" w:author="吴峰" w:date="2018-08-08T14:57:00Z">
        <w:r w:rsidRPr="00012319">
          <w:rPr>
            <w:rFonts w:ascii="仿宋" w:eastAsia="仿宋" w:hAnsi="仿宋" w:hint="eastAsia"/>
            <w:sz w:val="32"/>
            <w:szCs w:val="32"/>
          </w:rPr>
          <w:t>集团组织部/人力资源部、海淀区委组织部根据岗位职责及任职资格条件要求对候选人资格进行资格审核。</w:t>
        </w:r>
      </w:ins>
    </w:p>
    <w:p w:rsidR="00ED6A09" w:rsidRPr="001866B7" w:rsidRDefault="00ED6A09" w:rsidP="00ED6A09">
      <w:pPr>
        <w:autoSpaceDE w:val="0"/>
        <w:autoSpaceDN w:val="0"/>
        <w:adjustRightInd w:val="0"/>
        <w:spacing w:line="600" w:lineRule="exact"/>
        <w:ind w:firstLineChars="200" w:firstLine="640"/>
        <w:rPr>
          <w:ins w:id="47" w:author="吴峰" w:date="2018-08-08T14:57:00Z"/>
          <w:rFonts w:ascii="仿宋" w:eastAsia="仿宋" w:hAnsi="仿宋"/>
          <w:sz w:val="32"/>
          <w:szCs w:val="32"/>
        </w:rPr>
      </w:pPr>
      <w:ins w:id="48" w:author="吴峰" w:date="2018-08-08T14:57:00Z">
        <w:r w:rsidRPr="001866B7">
          <w:rPr>
            <w:rFonts w:ascii="仿宋" w:eastAsia="仿宋" w:hAnsi="仿宋" w:hint="eastAsia"/>
            <w:sz w:val="32"/>
            <w:szCs w:val="32"/>
          </w:rPr>
          <w:t>对资格审核通过</w:t>
        </w:r>
        <w:r>
          <w:rPr>
            <w:rFonts w:ascii="仿宋" w:eastAsia="仿宋" w:hAnsi="仿宋" w:hint="eastAsia"/>
            <w:sz w:val="32"/>
            <w:szCs w:val="32"/>
          </w:rPr>
          <w:t>的</w:t>
        </w:r>
        <w:r w:rsidRPr="001866B7">
          <w:rPr>
            <w:rFonts w:ascii="仿宋" w:eastAsia="仿宋" w:hAnsi="仿宋" w:hint="eastAsia"/>
            <w:sz w:val="32"/>
            <w:szCs w:val="32"/>
          </w:rPr>
          <w:t>人员</w:t>
        </w:r>
        <w:r>
          <w:rPr>
            <w:rFonts w:ascii="仿宋" w:eastAsia="仿宋" w:hAnsi="仿宋" w:hint="eastAsia"/>
            <w:sz w:val="32"/>
            <w:szCs w:val="32"/>
          </w:rPr>
          <w:t>由集团党委、海淀区委相关部门共同</w:t>
        </w:r>
        <w:r w:rsidRPr="001866B7">
          <w:rPr>
            <w:rFonts w:ascii="仿宋" w:eastAsia="仿宋" w:hAnsi="仿宋" w:hint="eastAsia"/>
            <w:sz w:val="32"/>
            <w:szCs w:val="32"/>
          </w:rPr>
          <w:t>履行面试</w:t>
        </w:r>
        <w:r>
          <w:rPr>
            <w:rFonts w:ascii="仿宋" w:eastAsia="仿宋" w:hAnsi="仿宋" w:hint="eastAsia"/>
            <w:sz w:val="32"/>
            <w:szCs w:val="32"/>
          </w:rPr>
          <w:t>答辩</w:t>
        </w:r>
        <w:r w:rsidRPr="001866B7">
          <w:rPr>
            <w:rFonts w:ascii="仿宋" w:eastAsia="仿宋" w:hAnsi="仿宋" w:hint="eastAsia"/>
            <w:sz w:val="32"/>
            <w:szCs w:val="32"/>
          </w:rPr>
          <w:t>、组织考察、讨论决定</w:t>
        </w:r>
        <w:r>
          <w:rPr>
            <w:rFonts w:ascii="仿宋" w:eastAsia="仿宋" w:hAnsi="仿宋" w:hint="eastAsia"/>
            <w:sz w:val="32"/>
            <w:szCs w:val="32"/>
          </w:rPr>
          <w:t>、公示及任职相关工作</w:t>
        </w:r>
        <w:r w:rsidRPr="001866B7">
          <w:rPr>
            <w:rFonts w:ascii="仿宋" w:eastAsia="仿宋" w:hAnsi="仿宋" w:hint="eastAsia"/>
            <w:sz w:val="32"/>
            <w:szCs w:val="32"/>
          </w:rPr>
          <w:t>。</w:t>
        </w:r>
      </w:ins>
    </w:p>
    <w:p w:rsidR="00ED6A09" w:rsidRPr="00012319" w:rsidRDefault="00ED6A09" w:rsidP="00ED6A09">
      <w:pPr>
        <w:spacing w:line="600" w:lineRule="exact"/>
        <w:ind w:firstLineChars="200" w:firstLine="640"/>
        <w:rPr>
          <w:ins w:id="49" w:author="吴峰" w:date="2018-08-08T14:57:00Z"/>
          <w:rFonts w:ascii="仿宋" w:eastAsia="仿宋" w:hAnsi="仿宋"/>
          <w:sz w:val="32"/>
          <w:szCs w:val="32"/>
        </w:rPr>
      </w:pPr>
      <w:ins w:id="50" w:author="吴峰" w:date="2018-08-08T14:57:00Z">
        <w:r>
          <w:rPr>
            <w:rFonts w:ascii="仿宋" w:eastAsia="仿宋" w:hAnsi="仿宋" w:hint="eastAsia"/>
            <w:sz w:val="32"/>
            <w:szCs w:val="32"/>
          </w:rPr>
          <w:t>特此通知。</w:t>
        </w:r>
      </w:ins>
    </w:p>
    <w:p w:rsidR="00ED6A09" w:rsidRPr="00012319" w:rsidRDefault="00ED6A09" w:rsidP="00ED6A09">
      <w:pPr>
        <w:autoSpaceDE w:val="0"/>
        <w:autoSpaceDN w:val="0"/>
        <w:adjustRightInd w:val="0"/>
        <w:spacing w:line="600" w:lineRule="exact"/>
        <w:rPr>
          <w:ins w:id="51" w:author="吴峰" w:date="2018-08-08T14:57:00Z"/>
          <w:rFonts w:ascii="仿宋" w:eastAsia="仿宋" w:hAnsi="仿宋"/>
          <w:sz w:val="32"/>
          <w:szCs w:val="32"/>
        </w:rPr>
      </w:pPr>
    </w:p>
    <w:p w:rsidR="00ED6A09" w:rsidRDefault="00ED6A09" w:rsidP="00ED6A09">
      <w:pPr>
        <w:spacing w:line="600" w:lineRule="exact"/>
        <w:ind w:firstLine="630"/>
        <w:rPr>
          <w:ins w:id="52" w:author="吴峰" w:date="2018-08-08T14:57:00Z"/>
          <w:rFonts w:ascii="仿宋" w:eastAsia="仿宋" w:hAnsi="仿宋"/>
          <w:sz w:val="32"/>
          <w:szCs w:val="32"/>
        </w:rPr>
      </w:pPr>
      <w:ins w:id="53" w:author="吴峰" w:date="2018-08-08T14:57:00Z">
        <w:r w:rsidRPr="00012319">
          <w:rPr>
            <w:rFonts w:ascii="仿宋" w:eastAsia="仿宋" w:hAnsi="仿宋" w:hint="eastAsia"/>
            <w:sz w:val="32"/>
            <w:szCs w:val="32"/>
          </w:rPr>
          <w:t>附件：</w:t>
        </w:r>
        <w:r w:rsidRPr="00012319">
          <w:rPr>
            <w:rFonts w:ascii="仿宋" w:eastAsia="仿宋" w:hAnsi="仿宋"/>
            <w:sz w:val="32"/>
            <w:szCs w:val="32"/>
          </w:rPr>
          <w:t>1</w:t>
        </w:r>
        <w:r>
          <w:rPr>
            <w:rFonts w:ascii="仿宋" w:eastAsia="仿宋" w:hAnsi="仿宋" w:hint="eastAsia"/>
            <w:sz w:val="32"/>
            <w:szCs w:val="32"/>
          </w:rPr>
          <w:t>.</w:t>
        </w:r>
        <w:r w:rsidRPr="00012319">
          <w:rPr>
            <w:rFonts w:ascii="仿宋" w:eastAsia="仿宋" w:hAnsi="仿宋"/>
            <w:sz w:val="32"/>
            <w:szCs w:val="32"/>
          </w:rPr>
          <w:t>北京海开房地产集团有限责任公司</w:t>
        </w:r>
        <w:r>
          <w:rPr>
            <w:rFonts w:ascii="仿宋" w:eastAsia="仿宋" w:hAnsi="仿宋" w:hint="eastAsia"/>
            <w:sz w:val="32"/>
            <w:szCs w:val="32"/>
          </w:rPr>
          <w:t>简介</w:t>
        </w:r>
      </w:ins>
    </w:p>
    <w:p w:rsidR="00ED6A09" w:rsidRPr="00012319" w:rsidRDefault="00ED6A09" w:rsidP="00ED6A09">
      <w:pPr>
        <w:spacing w:line="600" w:lineRule="exact"/>
        <w:ind w:firstLineChars="495" w:firstLine="1584"/>
        <w:rPr>
          <w:ins w:id="54" w:author="吴峰" w:date="2018-08-08T14:57:00Z"/>
          <w:rFonts w:ascii="仿宋" w:eastAsia="仿宋" w:hAnsi="仿宋"/>
          <w:sz w:val="32"/>
          <w:szCs w:val="32"/>
        </w:rPr>
      </w:pPr>
      <w:ins w:id="55" w:author="吴峰" w:date="2018-08-08T14:57:00Z">
        <w:r>
          <w:rPr>
            <w:rFonts w:ascii="仿宋" w:eastAsia="仿宋" w:hAnsi="仿宋" w:hint="eastAsia"/>
            <w:sz w:val="32"/>
            <w:szCs w:val="32"/>
          </w:rPr>
          <w:t>2.海开集团副总经理</w:t>
        </w:r>
        <w:r w:rsidRPr="00012319">
          <w:rPr>
            <w:rFonts w:ascii="仿宋" w:eastAsia="仿宋" w:hAnsi="仿宋" w:hint="eastAsia"/>
            <w:sz w:val="32"/>
            <w:szCs w:val="32"/>
          </w:rPr>
          <w:t>岗位职责及任职资格条件</w:t>
        </w:r>
      </w:ins>
    </w:p>
    <w:p w:rsidR="00ED6A09" w:rsidRDefault="00ED6A09" w:rsidP="00ED6A09">
      <w:pPr>
        <w:spacing w:line="600" w:lineRule="exact"/>
        <w:ind w:firstLineChars="500" w:firstLine="1600"/>
        <w:rPr>
          <w:ins w:id="56" w:author="吴峰" w:date="2018-08-08T14:57:00Z"/>
          <w:rFonts w:ascii="仿宋" w:eastAsia="仿宋" w:hAnsi="仿宋"/>
          <w:sz w:val="32"/>
          <w:szCs w:val="32"/>
        </w:rPr>
      </w:pPr>
      <w:ins w:id="57" w:author="吴峰" w:date="2018-08-08T14:57:00Z">
        <w:r>
          <w:rPr>
            <w:rFonts w:ascii="仿宋" w:eastAsia="仿宋" w:hAnsi="仿宋" w:hint="eastAsia"/>
            <w:sz w:val="32"/>
            <w:szCs w:val="32"/>
          </w:rPr>
          <w:t>3</w:t>
        </w:r>
        <w:r w:rsidRPr="00012319">
          <w:rPr>
            <w:rFonts w:ascii="仿宋" w:eastAsia="仿宋" w:hAnsi="仿宋" w:hint="eastAsia"/>
            <w:sz w:val="32"/>
            <w:szCs w:val="32"/>
          </w:rPr>
          <w:t>.</w:t>
        </w:r>
        <w:r>
          <w:rPr>
            <w:rFonts w:ascii="仿宋" w:eastAsia="仿宋" w:hAnsi="仿宋" w:hint="eastAsia"/>
            <w:sz w:val="32"/>
            <w:szCs w:val="32"/>
          </w:rPr>
          <w:t>报名申请表</w:t>
        </w:r>
      </w:ins>
    </w:p>
    <w:p w:rsidR="00ED6A09" w:rsidRPr="00012319" w:rsidRDefault="00ED6A09" w:rsidP="00ED6A09">
      <w:pPr>
        <w:spacing w:line="600" w:lineRule="exact"/>
        <w:rPr>
          <w:ins w:id="58" w:author="吴峰" w:date="2018-08-08T14:57:00Z"/>
          <w:rFonts w:ascii="仿宋" w:eastAsia="仿宋" w:hAnsi="仿宋"/>
          <w:sz w:val="32"/>
          <w:szCs w:val="32"/>
        </w:rPr>
      </w:pPr>
    </w:p>
    <w:p w:rsidR="00ED6A09" w:rsidRPr="00012319" w:rsidRDefault="00ED6A09" w:rsidP="00ED6A09">
      <w:pPr>
        <w:autoSpaceDE w:val="0"/>
        <w:autoSpaceDN w:val="0"/>
        <w:adjustRightInd w:val="0"/>
        <w:spacing w:line="600" w:lineRule="exact"/>
        <w:rPr>
          <w:ins w:id="59" w:author="吴峰" w:date="2018-08-08T14:57:00Z"/>
          <w:rFonts w:ascii="仿宋" w:eastAsia="仿宋" w:hAnsi="仿宋"/>
          <w:sz w:val="32"/>
          <w:szCs w:val="32"/>
        </w:rPr>
      </w:pPr>
      <w:ins w:id="60" w:author="吴峰" w:date="2018-08-08T14:57:00Z">
        <w:r w:rsidRPr="00012319">
          <w:rPr>
            <w:rFonts w:ascii="仿宋" w:eastAsia="仿宋" w:hAnsi="仿宋" w:hint="eastAsia"/>
            <w:sz w:val="32"/>
            <w:szCs w:val="32"/>
          </w:rPr>
          <w:t xml:space="preserve">                                 </w:t>
        </w:r>
        <w:r>
          <w:rPr>
            <w:rFonts w:ascii="仿宋" w:eastAsia="仿宋" w:hAnsi="仿宋" w:hint="eastAsia"/>
            <w:sz w:val="32"/>
            <w:szCs w:val="32"/>
          </w:rPr>
          <w:t xml:space="preserve"> 中关村发展集团</w:t>
        </w:r>
        <w:r w:rsidRPr="00012319">
          <w:rPr>
            <w:rFonts w:ascii="仿宋" w:eastAsia="仿宋" w:hAnsi="仿宋" w:hint="eastAsia"/>
            <w:sz w:val="32"/>
            <w:szCs w:val="32"/>
          </w:rPr>
          <w:t xml:space="preserve">                                 </w:t>
        </w:r>
      </w:ins>
    </w:p>
    <w:p w:rsidR="00ED6A09" w:rsidRDefault="00ED6A09" w:rsidP="00ED6A09">
      <w:pPr>
        <w:autoSpaceDE w:val="0"/>
        <w:autoSpaceDN w:val="0"/>
        <w:adjustRightInd w:val="0"/>
        <w:spacing w:line="600" w:lineRule="exact"/>
        <w:rPr>
          <w:ins w:id="61" w:author="吴峰" w:date="2018-08-08T14:57:00Z"/>
          <w:rFonts w:ascii="仿宋" w:eastAsia="仿宋" w:hAnsi="仿宋"/>
          <w:sz w:val="32"/>
          <w:szCs w:val="32"/>
        </w:rPr>
      </w:pPr>
      <w:ins w:id="62" w:author="吴峰" w:date="2018-08-08T14:57:00Z">
        <w:r w:rsidRPr="00012319">
          <w:rPr>
            <w:rFonts w:ascii="仿宋" w:eastAsia="仿宋" w:hAnsi="仿宋" w:hint="eastAsia"/>
            <w:sz w:val="32"/>
            <w:szCs w:val="32"/>
          </w:rPr>
          <w:t xml:space="preserve">                                   2018年</w:t>
        </w:r>
        <w:r>
          <w:rPr>
            <w:rFonts w:ascii="仿宋" w:eastAsia="仿宋" w:hAnsi="仿宋" w:hint="eastAsia"/>
            <w:sz w:val="32"/>
            <w:szCs w:val="32"/>
          </w:rPr>
          <w:t>8</w:t>
        </w:r>
        <w:r w:rsidRPr="00012319">
          <w:rPr>
            <w:rFonts w:ascii="仿宋" w:eastAsia="仿宋" w:hAnsi="仿宋" w:hint="eastAsia"/>
            <w:sz w:val="32"/>
            <w:szCs w:val="32"/>
          </w:rPr>
          <w:t>月</w:t>
        </w:r>
        <w:r>
          <w:rPr>
            <w:rFonts w:ascii="仿宋" w:eastAsia="仿宋" w:hAnsi="仿宋" w:hint="eastAsia"/>
            <w:sz w:val="32"/>
            <w:szCs w:val="32"/>
          </w:rPr>
          <w:t>8</w:t>
        </w:r>
        <w:r w:rsidRPr="00012319">
          <w:rPr>
            <w:rFonts w:ascii="仿宋" w:eastAsia="仿宋" w:hAnsi="仿宋" w:hint="eastAsia"/>
            <w:sz w:val="32"/>
            <w:szCs w:val="32"/>
          </w:rPr>
          <w:t>日</w:t>
        </w:r>
      </w:ins>
    </w:p>
    <w:p w:rsidR="00C01F78" w:rsidRDefault="00C01F78"/>
    <w:p w:rsidR="00C474F9" w:rsidRDefault="00C474F9"/>
    <w:sectPr w:rsidR="00C474F9" w:rsidSect="00C01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fcX8mYlG+hnICl2Zi1s1UtXUg30=" w:salt="jptikGauarM++1DpRFKm4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05A6"/>
    <w:rsid w:val="001E7E87"/>
    <w:rsid w:val="003224B0"/>
    <w:rsid w:val="00556794"/>
    <w:rsid w:val="00772F9C"/>
    <w:rsid w:val="007C58DA"/>
    <w:rsid w:val="0086726C"/>
    <w:rsid w:val="00A45280"/>
    <w:rsid w:val="00AF5C44"/>
    <w:rsid w:val="00C01F78"/>
    <w:rsid w:val="00C406AD"/>
    <w:rsid w:val="00C474F9"/>
    <w:rsid w:val="00D81E24"/>
    <w:rsid w:val="00DA05A6"/>
    <w:rsid w:val="00DA288A"/>
    <w:rsid w:val="00DC7D0F"/>
    <w:rsid w:val="00ED6A09"/>
    <w:rsid w:val="00F6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6A09"/>
    <w:pPr>
      <w:widowControl w:val="0"/>
      <w:jc w:val="both"/>
    </w:pPr>
    <w:rPr>
      <w:rFonts w:ascii="Times New Roman" w:eastAsia="宋体" w:hAnsi="Times New Roman"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816</Characters>
  <Application>Microsoft Office Word</Application>
  <DocSecurity>8</DocSecurity>
  <Lines>6</Lines>
  <Paragraphs>1</Paragraphs>
  <ScaleCrop>false</ScaleCrop>
  <Company>ufida</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杨静</cp:lastModifiedBy>
  <cp:revision>7</cp:revision>
  <dcterms:created xsi:type="dcterms:W3CDTF">2012-05-16T03:16:00Z</dcterms:created>
  <dcterms:modified xsi:type="dcterms:W3CDTF">2018-11-20T05:49:00Z</dcterms:modified>
</cp:coreProperties>
</file>