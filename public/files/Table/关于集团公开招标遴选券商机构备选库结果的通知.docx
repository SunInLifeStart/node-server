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91F" w:rsidRDefault="0042491F" w:rsidP="0042491F">
      <w:pPr>
        <w:spacing w:line="580" w:lineRule="exact"/>
        <w:jc w:val="center"/>
        <w:rPr>
          <w:ins w:id="0" w:author="晓宇 董" w:date="2018-09-17T14:09:00Z"/>
          <w:rFonts w:ascii="方正小标宋简体" w:eastAsia="方正小标宋简体" w:hAnsi="仿宋"/>
          <w:color w:val="000000" w:themeColor="text1"/>
          <w:kern w:val="0"/>
          <w:sz w:val="44"/>
          <w:szCs w:val="44"/>
        </w:rPr>
      </w:pPr>
    </w:p>
    <w:p w:rsidR="0042491F" w:rsidRDefault="0042491F" w:rsidP="0042491F">
      <w:pPr>
        <w:spacing w:line="580" w:lineRule="exact"/>
        <w:jc w:val="center"/>
        <w:rPr>
          <w:ins w:id="1" w:author="晓宇 董" w:date="2018-09-17T14:09:00Z"/>
          <w:rFonts w:ascii="方正小标宋简体" w:eastAsia="方正小标宋简体" w:hAnsi="仿宋"/>
          <w:color w:val="000000" w:themeColor="text1"/>
          <w:kern w:val="0"/>
          <w:sz w:val="44"/>
          <w:szCs w:val="44"/>
        </w:rPr>
      </w:pPr>
    </w:p>
    <w:p w:rsidR="0042491F" w:rsidRDefault="0042491F" w:rsidP="0042491F">
      <w:pPr>
        <w:spacing w:line="580" w:lineRule="exact"/>
        <w:jc w:val="center"/>
        <w:rPr>
          <w:ins w:id="2" w:author="晓宇 董" w:date="2018-09-17T14:09:00Z"/>
          <w:rFonts w:ascii="方正小标宋简体" w:eastAsia="方正小标宋简体" w:hAnsi="仿宋"/>
          <w:color w:val="000000" w:themeColor="text1"/>
          <w:kern w:val="0"/>
          <w:sz w:val="44"/>
          <w:szCs w:val="44"/>
        </w:rPr>
      </w:pPr>
      <w:ins w:id="3" w:author="晓宇 董" w:date="2018-09-17T14:09:00Z">
        <w:r>
          <w:rPr>
            <w:rFonts w:ascii="方正小标宋简体" w:eastAsia="方正小标宋简体" w:hAnsi="仿宋" w:hint="eastAsia"/>
            <w:color w:val="000000" w:themeColor="text1"/>
            <w:kern w:val="0"/>
            <w:sz w:val="44"/>
            <w:szCs w:val="44"/>
          </w:rPr>
          <w:t>关于集团公开招标遴选券商机构备选库</w:t>
        </w:r>
      </w:ins>
    </w:p>
    <w:p w:rsidR="0042491F" w:rsidRDefault="0042491F" w:rsidP="0042491F">
      <w:pPr>
        <w:spacing w:line="580" w:lineRule="exact"/>
        <w:jc w:val="center"/>
        <w:rPr>
          <w:ins w:id="4" w:author="晓宇 董" w:date="2018-09-17T14:09:00Z"/>
          <w:rFonts w:ascii="方正小标宋简体" w:eastAsia="方正小标宋简体" w:hAnsi="仿宋"/>
          <w:color w:val="000000" w:themeColor="text1"/>
          <w:kern w:val="0"/>
          <w:sz w:val="44"/>
          <w:szCs w:val="44"/>
        </w:rPr>
      </w:pPr>
      <w:ins w:id="5" w:author="晓宇 董" w:date="2018-09-17T14:09:00Z">
        <w:r>
          <w:rPr>
            <w:rFonts w:ascii="方正小标宋简体" w:eastAsia="方正小标宋简体" w:hAnsi="仿宋" w:hint="eastAsia"/>
            <w:color w:val="000000" w:themeColor="text1"/>
            <w:kern w:val="0"/>
            <w:sz w:val="44"/>
            <w:szCs w:val="44"/>
          </w:rPr>
          <w:t>结果的通知</w:t>
        </w:r>
      </w:ins>
    </w:p>
    <w:p w:rsidR="0042491F" w:rsidRDefault="0042491F" w:rsidP="0042491F">
      <w:pPr>
        <w:widowControl/>
        <w:spacing w:line="580" w:lineRule="exact"/>
        <w:jc w:val="left"/>
        <w:rPr>
          <w:ins w:id="6" w:author="晓宇 董" w:date="2018-09-17T14:09:00Z"/>
          <w:rFonts w:eastAsia="仿宋_GB2312"/>
          <w:kern w:val="0"/>
          <w:sz w:val="32"/>
          <w:szCs w:val="32"/>
          <w:lang w:bidi="he-IL"/>
        </w:rPr>
      </w:pPr>
    </w:p>
    <w:p w:rsidR="0042491F" w:rsidRDefault="0042491F" w:rsidP="0042491F">
      <w:pPr>
        <w:widowControl/>
        <w:spacing w:line="580" w:lineRule="exact"/>
        <w:jc w:val="left"/>
        <w:rPr>
          <w:ins w:id="7" w:author="晓宇 董" w:date="2018-09-17T14:09:00Z"/>
          <w:rFonts w:eastAsia="仿宋_GB2312"/>
          <w:kern w:val="0"/>
          <w:sz w:val="32"/>
          <w:szCs w:val="32"/>
          <w:lang w:bidi="he-IL"/>
        </w:rPr>
      </w:pPr>
    </w:p>
    <w:p w:rsidR="0042491F" w:rsidRDefault="0042491F" w:rsidP="0042491F">
      <w:pPr>
        <w:widowControl/>
        <w:spacing w:line="580" w:lineRule="exact"/>
        <w:jc w:val="left"/>
        <w:rPr>
          <w:ins w:id="8" w:author="晓宇 董" w:date="2018-09-17T14:09:00Z"/>
          <w:rFonts w:eastAsia="仿宋_GB2312"/>
          <w:kern w:val="0"/>
          <w:sz w:val="32"/>
          <w:szCs w:val="32"/>
          <w:lang w:bidi="he-IL"/>
        </w:rPr>
      </w:pPr>
      <w:ins w:id="9" w:author="晓宇 董" w:date="2018-09-17T14:09:00Z">
        <w:r>
          <w:rPr>
            <w:rFonts w:eastAsia="仿宋_GB2312" w:hint="eastAsia"/>
            <w:kern w:val="0"/>
            <w:sz w:val="32"/>
            <w:szCs w:val="32"/>
            <w:lang w:bidi="he-IL"/>
          </w:rPr>
          <w:t>集团各相关部（室）、各子公司：</w:t>
        </w:r>
      </w:ins>
    </w:p>
    <w:p w:rsidR="0042491F" w:rsidRDefault="0042491F" w:rsidP="0042491F">
      <w:pPr>
        <w:widowControl/>
        <w:spacing w:line="580" w:lineRule="exact"/>
        <w:ind w:firstLine="630"/>
        <w:jc w:val="left"/>
        <w:rPr>
          <w:ins w:id="10" w:author="晓宇 董" w:date="2018-09-17T14:09:00Z"/>
          <w:rFonts w:eastAsia="仿宋_GB2312"/>
          <w:kern w:val="0"/>
          <w:sz w:val="32"/>
          <w:szCs w:val="32"/>
          <w:lang w:bidi="he-IL"/>
        </w:rPr>
      </w:pPr>
      <w:ins w:id="11" w:author="晓宇 董" w:date="2018-09-17T14:09:00Z">
        <w:r>
          <w:rPr>
            <w:rFonts w:eastAsia="仿宋_GB2312" w:hint="eastAsia"/>
            <w:kern w:val="0"/>
            <w:sz w:val="32"/>
            <w:szCs w:val="32"/>
            <w:lang w:bidi="he-IL"/>
          </w:rPr>
          <w:t>根据集团对接资本市场的工作需要，进一步规范资本运作业务，加强对证券公司等投行机构选聘程序的管理，已通过公开招标方式选聘了券商机构备选库，为集团提供国内资本市场股权融资及并购重组业务的投行服务。将来在开展国内资本市场</w:t>
        </w:r>
        <w:r>
          <w:rPr>
            <w:rFonts w:eastAsia="仿宋_GB2312" w:hint="eastAsia"/>
            <w:kern w:val="0"/>
            <w:sz w:val="32"/>
            <w:szCs w:val="32"/>
            <w:lang w:bidi="he-IL"/>
          </w:rPr>
          <w:t>A</w:t>
        </w:r>
        <w:r>
          <w:rPr>
            <w:rFonts w:eastAsia="仿宋_GB2312" w:hint="eastAsia"/>
            <w:kern w:val="0"/>
            <w:sz w:val="32"/>
            <w:szCs w:val="32"/>
            <w:lang w:bidi="he-IL"/>
          </w:rPr>
          <w:t>股股权融资及并购重组等业务时，按照相关规定，可从券商机构备选库中选取不少于</w:t>
        </w:r>
        <w:r>
          <w:rPr>
            <w:rFonts w:eastAsia="仿宋_GB2312" w:hint="eastAsia"/>
            <w:kern w:val="0"/>
            <w:sz w:val="32"/>
            <w:szCs w:val="32"/>
            <w:lang w:bidi="he-IL"/>
          </w:rPr>
          <w:t>3</w:t>
        </w:r>
        <w:r>
          <w:rPr>
            <w:rFonts w:eastAsia="仿宋_GB2312" w:hint="eastAsia"/>
            <w:kern w:val="0"/>
            <w:sz w:val="32"/>
            <w:szCs w:val="32"/>
            <w:lang w:bidi="he-IL"/>
          </w:rPr>
          <w:t>家机构进行价格比选或方案邀标比选，确定中标机构。</w:t>
        </w:r>
      </w:ins>
    </w:p>
    <w:p w:rsidR="0042491F" w:rsidRDefault="0042491F" w:rsidP="0042491F">
      <w:pPr>
        <w:widowControl/>
        <w:spacing w:line="580" w:lineRule="exact"/>
        <w:ind w:firstLineChars="1650" w:firstLine="5280"/>
        <w:jc w:val="left"/>
        <w:rPr>
          <w:ins w:id="12" w:author="晓宇 董" w:date="2018-09-17T14:09:00Z"/>
          <w:rFonts w:ascii="仿宋_GB2312" w:eastAsia="仿宋_GB2312"/>
          <w:sz w:val="32"/>
          <w:szCs w:val="32"/>
        </w:rPr>
      </w:pPr>
    </w:p>
    <w:p w:rsidR="0042491F" w:rsidRDefault="0042491F" w:rsidP="0042491F">
      <w:pPr>
        <w:widowControl/>
        <w:spacing w:line="580" w:lineRule="exact"/>
        <w:ind w:firstLineChars="1650" w:firstLine="5280"/>
        <w:jc w:val="left"/>
        <w:rPr>
          <w:ins w:id="13" w:author="晓宇 董" w:date="2018-09-17T14:09:00Z"/>
          <w:rFonts w:ascii="仿宋_GB2312" w:eastAsia="仿宋_GB2312"/>
          <w:sz w:val="32"/>
          <w:szCs w:val="32"/>
        </w:rPr>
      </w:pPr>
    </w:p>
    <w:p w:rsidR="0042491F" w:rsidRPr="00605B59" w:rsidRDefault="0042491F" w:rsidP="0042491F">
      <w:pPr>
        <w:widowControl/>
        <w:spacing w:line="580" w:lineRule="exact"/>
        <w:ind w:firstLineChars="200" w:firstLine="640"/>
        <w:jc w:val="left"/>
        <w:rPr>
          <w:ins w:id="14" w:author="晓宇 董" w:date="2018-09-17T14:09:00Z"/>
          <w:rFonts w:eastAsia="仿宋_GB2312"/>
          <w:kern w:val="0"/>
          <w:sz w:val="32"/>
          <w:szCs w:val="32"/>
          <w:lang w:bidi="he-IL"/>
        </w:rPr>
      </w:pPr>
      <w:ins w:id="15" w:author="晓宇 董" w:date="2018-09-17T14:09:00Z">
        <w:r>
          <w:rPr>
            <w:rFonts w:ascii="仿宋_GB2312" w:eastAsia="仿宋_GB2312" w:hint="eastAsia"/>
            <w:sz w:val="32"/>
            <w:szCs w:val="32"/>
          </w:rPr>
          <w:t>附件：</w:t>
        </w:r>
        <w:r w:rsidRPr="00605B59">
          <w:rPr>
            <w:rFonts w:eastAsia="仿宋_GB2312" w:hint="eastAsia"/>
            <w:kern w:val="0"/>
            <w:sz w:val="32"/>
            <w:szCs w:val="32"/>
            <w:lang w:bidi="he-IL"/>
          </w:rPr>
          <w:t>公开招标券商机构库比选结果</w:t>
        </w:r>
      </w:ins>
    </w:p>
    <w:p w:rsidR="0042491F" w:rsidRDefault="0042491F" w:rsidP="0042491F">
      <w:pPr>
        <w:widowControl/>
        <w:spacing w:line="580" w:lineRule="exact"/>
        <w:ind w:firstLineChars="1650" w:firstLine="5280"/>
        <w:jc w:val="left"/>
        <w:rPr>
          <w:ins w:id="16" w:author="晓宇 董" w:date="2018-09-17T14:09:00Z"/>
          <w:rFonts w:ascii="仿宋_GB2312" w:eastAsia="仿宋_GB2312"/>
          <w:sz w:val="32"/>
          <w:szCs w:val="32"/>
        </w:rPr>
      </w:pPr>
    </w:p>
    <w:p w:rsidR="0042491F" w:rsidRDefault="0042491F" w:rsidP="0042491F">
      <w:pPr>
        <w:widowControl/>
        <w:spacing w:line="580" w:lineRule="exact"/>
        <w:ind w:firstLineChars="1650" w:firstLine="5280"/>
        <w:jc w:val="left"/>
        <w:rPr>
          <w:ins w:id="17" w:author="晓宇 董" w:date="2018-09-17T14:09:00Z"/>
          <w:rFonts w:ascii="仿宋_GB2312" w:eastAsia="仿宋_GB2312"/>
          <w:sz w:val="32"/>
          <w:szCs w:val="32"/>
        </w:rPr>
      </w:pPr>
    </w:p>
    <w:p w:rsidR="0042491F" w:rsidRDefault="0042491F" w:rsidP="0042491F">
      <w:pPr>
        <w:widowControl/>
        <w:spacing w:line="580" w:lineRule="exact"/>
        <w:ind w:firstLineChars="1650" w:firstLine="5280"/>
        <w:jc w:val="left"/>
        <w:rPr>
          <w:ins w:id="18" w:author="晓宇 董" w:date="2018-09-17T14:09:00Z"/>
          <w:rFonts w:ascii="仿宋_GB2312" w:eastAsia="仿宋_GB2312"/>
          <w:sz w:val="32"/>
          <w:szCs w:val="32"/>
        </w:rPr>
      </w:pPr>
    </w:p>
    <w:p w:rsidR="0042491F" w:rsidRDefault="0042491F" w:rsidP="0042491F">
      <w:pPr>
        <w:widowControl/>
        <w:spacing w:line="580" w:lineRule="exact"/>
        <w:ind w:firstLineChars="1750" w:firstLine="5600"/>
        <w:jc w:val="left"/>
        <w:rPr>
          <w:ins w:id="19" w:author="晓宇 董" w:date="2018-09-17T14:09:00Z"/>
          <w:rFonts w:ascii="仿宋_GB2312" w:eastAsia="仿宋_GB2312"/>
          <w:sz w:val="32"/>
          <w:szCs w:val="32"/>
        </w:rPr>
      </w:pPr>
      <w:ins w:id="20" w:author="晓宇 董" w:date="2018-09-17T14:09:00Z">
        <w:r>
          <w:rPr>
            <w:rFonts w:ascii="仿宋_GB2312" w:eastAsia="仿宋_GB2312"/>
            <w:sz w:val="32"/>
            <w:szCs w:val="32"/>
          </w:rPr>
          <w:t>资本运营部</w:t>
        </w:r>
      </w:ins>
    </w:p>
    <w:p w:rsidR="0042491F" w:rsidRDefault="0042491F" w:rsidP="0042491F">
      <w:pPr>
        <w:widowControl/>
        <w:spacing w:line="580" w:lineRule="exact"/>
        <w:ind w:firstLineChars="1650" w:firstLine="5280"/>
        <w:jc w:val="left"/>
        <w:rPr>
          <w:ins w:id="21" w:author="晓宇 董" w:date="2018-09-17T14:09:00Z"/>
          <w:rFonts w:ascii="仿宋_GB2312" w:eastAsia="仿宋_GB2312"/>
          <w:sz w:val="32"/>
          <w:szCs w:val="32"/>
        </w:rPr>
      </w:pPr>
      <w:ins w:id="22" w:author="晓宇 董" w:date="2018-09-17T14:09:00Z">
        <w:r>
          <w:rPr>
            <w:rFonts w:ascii="仿宋_GB2312" w:eastAsia="仿宋_GB2312" w:hint="eastAsia"/>
            <w:sz w:val="32"/>
            <w:szCs w:val="32"/>
          </w:rPr>
          <w:t>201</w:t>
        </w:r>
        <w:r>
          <w:rPr>
            <w:rFonts w:ascii="仿宋_GB2312" w:eastAsia="仿宋_GB2312"/>
            <w:sz w:val="32"/>
            <w:szCs w:val="32"/>
          </w:rPr>
          <w:t>8</w:t>
        </w:r>
        <w:r>
          <w:rPr>
            <w:rFonts w:ascii="仿宋_GB2312" w:eastAsia="仿宋_GB2312" w:hint="eastAsia"/>
            <w:sz w:val="32"/>
            <w:szCs w:val="32"/>
          </w:rPr>
          <w:t>年9月1</w:t>
        </w:r>
        <w:r>
          <w:rPr>
            <w:rFonts w:ascii="仿宋_GB2312" w:eastAsia="仿宋_GB2312"/>
            <w:sz w:val="32"/>
            <w:szCs w:val="32"/>
          </w:rPr>
          <w:t>1</w:t>
        </w:r>
        <w:r>
          <w:rPr>
            <w:rFonts w:ascii="仿宋_GB2312" w:eastAsia="仿宋_GB2312" w:hint="eastAsia"/>
            <w:sz w:val="32"/>
            <w:szCs w:val="32"/>
          </w:rPr>
          <w:t>日</w:t>
        </w:r>
      </w:ins>
    </w:p>
    <w:p w:rsidR="0042491F" w:rsidRDefault="0042491F" w:rsidP="0042491F">
      <w:pPr>
        <w:widowControl/>
        <w:spacing w:line="580" w:lineRule="exact"/>
        <w:jc w:val="left"/>
        <w:rPr>
          <w:ins w:id="23" w:author="晓宇 董" w:date="2018-09-17T14:09:00Z"/>
          <w:rFonts w:ascii="仿宋_GB2312" w:eastAsia="仿宋_GB2312"/>
          <w:sz w:val="32"/>
          <w:szCs w:val="32"/>
        </w:rPr>
      </w:pPr>
    </w:p>
    <w:p w:rsidR="0042491F" w:rsidRDefault="0042491F" w:rsidP="0042491F">
      <w:pPr>
        <w:widowControl/>
        <w:spacing w:line="580" w:lineRule="exact"/>
        <w:jc w:val="left"/>
        <w:rPr>
          <w:ins w:id="24" w:author="晓宇 董" w:date="2018-09-17T14:09:00Z"/>
          <w:rFonts w:ascii="仿宋_GB2312" w:eastAsia="仿宋_GB2312"/>
          <w:sz w:val="32"/>
          <w:szCs w:val="32"/>
        </w:rPr>
      </w:pPr>
    </w:p>
    <w:p w:rsidR="0042491F" w:rsidRDefault="0042491F" w:rsidP="0042491F">
      <w:pPr>
        <w:widowControl/>
        <w:spacing w:line="580" w:lineRule="exact"/>
        <w:jc w:val="left"/>
        <w:rPr>
          <w:ins w:id="25" w:author="晓宇 董" w:date="2018-09-17T14:09:00Z"/>
          <w:rFonts w:ascii="仿宋_GB2312" w:eastAsia="仿宋_GB2312"/>
          <w:sz w:val="32"/>
          <w:szCs w:val="32"/>
        </w:rPr>
      </w:pPr>
    </w:p>
    <w:p w:rsidR="0042491F" w:rsidRPr="002F1663" w:rsidRDefault="0042491F" w:rsidP="0042491F">
      <w:pPr>
        <w:rPr>
          <w:ins w:id="26" w:author="晓宇 董" w:date="2018-09-17T14:09:00Z"/>
          <w:rFonts w:asciiTheme="minorEastAsia" w:hAnsiTheme="minorEastAsia"/>
          <w:sz w:val="32"/>
          <w:szCs w:val="32"/>
        </w:rPr>
      </w:pPr>
      <w:ins w:id="27" w:author="晓宇 董" w:date="2018-09-17T14:09:00Z">
        <w:r w:rsidRPr="002F1663">
          <w:rPr>
            <w:rFonts w:asciiTheme="minorEastAsia" w:hAnsiTheme="minorEastAsia" w:hint="eastAsia"/>
            <w:sz w:val="32"/>
            <w:szCs w:val="32"/>
          </w:rPr>
          <w:t>附件：</w:t>
        </w:r>
      </w:ins>
    </w:p>
    <w:p w:rsidR="0042491F" w:rsidRPr="00C679D4" w:rsidRDefault="0042491F" w:rsidP="0042491F">
      <w:pPr>
        <w:jc w:val="center"/>
        <w:rPr>
          <w:ins w:id="28" w:author="晓宇 董" w:date="2018-09-17T14:09:00Z"/>
          <w:rFonts w:ascii="方正小标宋简体" w:eastAsia="方正小标宋简体"/>
          <w:sz w:val="44"/>
          <w:szCs w:val="44"/>
        </w:rPr>
      </w:pPr>
      <w:ins w:id="29" w:author="晓宇 董" w:date="2018-09-17T14:09:00Z">
        <w:r w:rsidRPr="00C679D4">
          <w:rPr>
            <w:rFonts w:ascii="方正小标宋简体" w:eastAsia="方正小标宋简体" w:hint="eastAsia"/>
            <w:sz w:val="44"/>
            <w:szCs w:val="44"/>
          </w:rPr>
          <w:t>公开招标券商机构库比选结果</w:t>
        </w:r>
      </w:ins>
    </w:p>
    <w:p w:rsidR="0042491F" w:rsidRDefault="0042491F" w:rsidP="0042491F">
      <w:pPr>
        <w:rPr>
          <w:ins w:id="30" w:author="晓宇 董" w:date="2018-09-17T14:09:00Z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92"/>
        <w:gridCol w:w="5812"/>
      </w:tblGrid>
      <w:tr w:rsidR="0042491F" w:rsidRPr="002F1663" w:rsidTr="00B27947">
        <w:trPr>
          <w:jc w:val="center"/>
          <w:ins w:id="31" w:author="晓宇 董" w:date="2018-09-17T14:09:00Z"/>
        </w:trPr>
        <w:tc>
          <w:tcPr>
            <w:tcW w:w="992" w:type="dxa"/>
          </w:tcPr>
          <w:p w:rsidR="0042491F" w:rsidRPr="002F1663" w:rsidRDefault="0042491F" w:rsidP="00B27947">
            <w:pPr>
              <w:jc w:val="center"/>
              <w:rPr>
                <w:ins w:id="32" w:author="晓宇 董" w:date="2018-09-17T14:09:00Z"/>
                <w:rFonts w:asciiTheme="minorEastAsia" w:hAnsiTheme="minorEastAsia"/>
                <w:sz w:val="32"/>
                <w:szCs w:val="32"/>
              </w:rPr>
            </w:pPr>
            <w:ins w:id="33" w:author="晓宇 董" w:date="2018-09-17T14:09:00Z">
              <w:r w:rsidRPr="002F1663">
                <w:rPr>
                  <w:rFonts w:asciiTheme="minorEastAsia" w:hAnsiTheme="minorEastAsia" w:hint="eastAsia"/>
                  <w:sz w:val="32"/>
                  <w:szCs w:val="32"/>
                </w:rPr>
                <w:t>序号</w:t>
              </w:r>
            </w:ins>
          </w:p>
        </w:tc>
        <w:tc>
          <w:tcPr>
            <w:tcW w:w="5812" w:type="dxa"/>
          </w:tcPr>
          <w:p w:rsidR="0042491F" w:rsidRPr="00424C39" w:rsidRDefault="0042491F" w:rsidP="00B27947">
            <w:pPr>
              <w:jc w:val="center"/>
              <w:rPr>
                <w:ins w:id="34" w:author="晓宇 董" w:date="2018-09-17T14:09:00Z"/>
                <w:rFonts w:asciiTheme="minorEastAsia" w:hAnsiTheme="minorEastAsia"/>
                <w:sz w:val="32"/>
                <w:szCs w:val="32"/>
              </w:rPr>
            </w:pPr>
            <w:ins w:id="35" w:author="晓宇 董" w:date="2018-09-17T14:09:00Z">
              <w:r w:rsidRPr="00424C39">
                <w:rPr>
                  <w:rFonts w:asciiTheme="minorEastAsia" w:hAnsiTheme="minorEastAsia"/>
                  <w:sz w:val="32"/>
                  <w:szCs w:val="32"/>
                </w:rPr>
                <w:t>券商名称</w:t>
              </w:r>
            </w:ins>
          </w:p>
        </w:tc>
      </w:tr>
      <w:tr w:rsidR="0042491F" w:rsidTr="00B27947">
        <w:trPr>
          <w:jc w:val="center"/>
          <w:ins w:id="36" w:author="晓宇 董" w:date="2018-09-17T14:09:00Z"/>
        </w:trPr>
        <w:tc>
          <w:tcPr>
            <w:tcW w:w="992" w:type="dxa"/>
          </w:tcPr>
          <w:p w:rsidR="0042491F" w:rsidRPr="00C679D4" w:rsidRDefault="0042491F" w:rsidP="00B27947">
            <w:pPr>
              <w:jc w:val="center"/>
              <w:rPr>
                <w:ins w:id="37" w:author="晓宇 董" w:date="2018-09-17T14:09:00Z"/>
                <w:rFonts w:ascii="楷体" w:eastAsia="楷体" w:hAnsi="楷体"/>
                <w:sz w:val="32"/>
                <w:szCs w:val="32"/>
              </w:rPr>
            </w:pPr>
            <w:ins w:id="38" w:author="晓宇 董" w:date="2018-09-17T14:09:00Z">
              <w:r w:rsidRPr="00C679D4">
                <w:rPr>
                  <w:rFonts w:ascii="楷体" w:eastAsia="楷体" w:hAnsi="楷体" w:hint="eastAsia"/>
                  <w:sz w:val="32"/>
                  <w:szCs w:val="32"/>
                </w:rPr>
                <w:t>1</w:t>
              </w:r>
            </w:ins>
          </w:p>
        </w:tc>
        <w:tc>
          <w:tcPr>
            <w:tcW w:w="5812" w:type="dxa"/>
          </w:tcPr>
          <w:p w:rsidR="0042491F" w:rsidRPr="00C679D4" w:rsidRDefault="0042491F" w:rsidP="00B27947">
            <w:pPr>
              <w:jc w:val="center"/>
              <w:rPr>
                <w:ins w:id="39" w:author="晓宇 董" w:date="2018-09-17T14:09:00Z"/>
                <w:rFonts w:ascii="楷体" w:eastAsia="楷体" w:hAnsi="楷体"/>
                <w:sz w:val="32"/>
                <w:szCs w:val="32"/>
              </w:rPr>
            </w:pPr>
            <w:ins w:id="40" w:author="晓宇 董" w:date="2018-09-17T14:09:00Z">
              <w:r>
                <w:rPr>
                  <w:rFonts w:ascii="楷体" w:eastAsia="楷体" w:hAnsi="楷体"/>
                  <w:sz w:val="32"/>
                  <w:szCs w:val="32"/>
                </w:rPr>
                <w:t>中国国际金融股份有限公司</w:t>
              </w:r>
            </w:ins>
          </w:p>
        </w:tc>
      </w:tr>
      <w:tr w:rsidR="0042491F" w:rsidTr="00B27947">
        <w:trPr>
          <w:jc w:val="center"/>
          <w:ins w:id="41" w:author="晓宇 董" w:date="2018-09-17T14:09:00Z"/>
        </w:trPr>
        <w:tc>
          <w:tcPr>
            <w:tcW w:w="992" w:type="dxa"/>
          </w:tcPr>
          <w:p w:rsidR="0042491F" w:rsidRPr="00C679D4" w:rsidRDefault="0042491F" w:rsidP="00B27947">
            <w:pPr>
              <w:jc w:val="center"/>
              <w:rPr>
                <w:ins w:id="42" w:author="晓宇 董" w:date="2018-09-17T14:09:00Z"/>
                <w:rFonts w:ascii="楷体" w:eastAsia="楷体" w:hAnsi="楷体"/>
                <w:sz w:val="32"/>
                <w:szCs w:val="32"/>
              </w:rPr>
            </w:pPr>
            <w:ins w:id="43" w:author="晓宇 董" w:date="2018-09-17T14:09:00Z">
              <w:r w:rsidRPr="00C679D4">
                <w:rPr>
                  <w:rFonts w:ascii="楷体" w:eastAsia="楷体" w:hAnsi="楷体" w:hint="eastAsia"/>
                  <w:sz w:val="32"/>
                  <w:szCs w:val="32"/>
                </w:rPr>
                <w:t>2</w:t>
              </w:r>
            </w:ins>
          </w:p>
        </w:tc>
        <w:tc>
          <w:tcPr>
            <w:tcW w:w="5812" w:type="dxa"/>
          </w:tcPr>
          <w:p w:rsidR="0042491F" w:rsidRPr="00C679D4" w:rsidRDefault="0042491F" w:rsidP="00B27947">
            <w:pPr>
              <w:jc w:val="center"/>
              <w:rPr>
                <w:ins w:id="44" w:author="晓宇 董" w:date="2018-09-17T14:09:00Z"/>
                <w:rFonts w:ascii="楷体" w:eastAsia="楷体" w:hAnsi="楷体"/>
                <w:sz w:val="32"/>
                <w:szCs w:val="32"/>
              </w:rPr>
            </w:pPr>
            <w:ins w:id="45" w:author="晓宇 董" w:date="2018-09-17T14:09:00Z">
              <w:r>
                <w:rPr>
                  <w:rFonts w:ascii="楷体" w:eastAsia="楷体" w:hAnsi="楷体"/>
                  <w:sz w:val="32"/>
                  <w:szCs w:val="32"/>
                </w:rPr>
                <w:t>中信建投证券股份有限公司</w:t>
              </w:r>
            </w:ins>
          </w:p>
        </w:tc>
      </w:tr>
      <w:tr w:rsidR="0042491F" w:rsidTr="00B27947">
        <w:trPr>
          <w:jc w:val="center"/>
          <w:ins w:id="46" w:author="晓宇 董" w:date="2018-09-17T14:09:00Z"/>
        </w:trPr>
        <w:tc>
          <w:tcPr>
            <w:tcW w:w="992" w:type="dxa"/>
          </w:tcPr>
          <w:p w:rsidR="0042491F" w:rsidRPr="00C679D4" w:rsidRDefault="0042491F" w:rsidP="00B27947">
            <w:pPr>
              <w:jc w:val="center"/>
              <w:rPr>
                <w:ins w:id="47" w:author="晓宇 董" w:date="2018-09-17T14:09:00Z"/>
                <w:rFonts w:ascii="楷体" w:eastAsia="楷体" w:hAnsi="楷体"/>
                <w:sz w:val="32"/>
                <w:szCs w:val="32"/>
              </w:rPr>
            </w:pPr>
            <w:ins w:id="48" w:author="晓宇 董" w:date="2018-09-17T14:09:00Z">
              <w:r w:rsidRPr="00C679D4">
                <w:rPr>
                  <w:rFonts w:ascii="楷体" w:eastAsia="楷体" w:hAnsi="楷体" w:hint="eastAsia"/>
                  <w:sz w:val="32"/>
                  <w:szCs w:val="32"/>
                </w:rPr>
                <w:t>3</w:t>
              </w:r>
            </w:ins>
          </w:p>
        </w:tc>
        <w:tc>
          <w:tcPr>
            <w:tcW w:w="5812" w:type="dxa"/>
          </w:tcPr>
          <w:p w:rsidR="0042491F" w:rsidRPr="00C679D4" w:rsidRDefault="0042491F" w:rsidP="00B27947">
            <w:pPr>
              <w:jc w:val="center"/>
              <w:rPr>
                <w:ins w:id="49" w:author="晓宇 董" w:date="2018-09-17T14:09:00Z"/>
                <w:rFonts w:ascii="楷体" w:eastAsia="楷体" w:hAnsi="楷体"/>
                <w:sz w:val="32"/>
                <w:szCs w:val="32"/>
              </w:rPr>
            </w:pPr>
            <w:ins w:id="50" w:author="晓宇 董" w:date="2018-09-17T14:09:00Z">
              <w:r>
                <w:rPr>
                  <w:rFonts w:ascii="楷体" w:eastAsia="楷体" w:hAnsi="楷体"/>
                  <w:sz w:val="32"/>
                  <w:szCs w:val="32"/>
                </w:rPr>
                <w:t>中信证券股份有限公司</w:t>
              </w:r>
            </w:ins>
          </w:p>
        </w:tc>
      </w:tr>
      <w:tr w:rsidR="0042491F" w:rsidTr="00B27947">
        <w:trPr>
          <w:jc w:val="center"/>
          <w:ins w:id="51" w:author="晓宇 董" w:date="2018-09-17T14:09:00Z"/>
        </w:trPr>
        <w:tc>
          <w:tcPr>
            <w:tcW w:w="992" w:type="dxa"/>
          </w:tcPr>
          <w:p w:rsidR="0042491F" w:rsidRPr="00C679D4" w:rsidRDefault="0042491F" w:rsidP="00B27947">
            <w:pPr>
              <w:jc w:val="center"/>
              <w:rPr>
                <w:ins w:id="52" w:author="晓宇 董" w:date="2018-09-17T14:09:00Z"/>
                <w:rFonts w:ascii="楷体" w:eastAsia="楷体" w:hAnsi="楷体"/>
                <w:sz w:val="32"/>
                <w:szCs w:val="32"/>
              </w:rPr>
            </w:pPr>
            <w:ins w:id="53" w:author="晓宇 董" w:date="2018-09-17T14:09:00Z">
              <w:r w:rsidRPr="00C679D4">
                <w:rPr>
                  <w:rFonts w:ascii="楷体" w:eastAsia="楷体" w:hAnsi="楷体" w:hint="eastAsia"/>
                  <w:sz w:val="32"/>
                  <w:szCs w:val="32"/>
                </w:rPr>
                <w:t>4</w:t>
              </w:r>
            </w:ins>
          </w:p>
        </w:tc>
        <w:tc>
          <w:tcPr>
            <w:tcW w:w="5812" w:type="dxa"/>
          </w:tcPr>
          <w:p w:rsidR="0042491F" w:rsidRPr="00C679D4" w:rsidRDefault="0042491F" w:rsidP="00B27947">
            <w:pPr>
              <w:jc w:val="center"/>
              <w:rPr>
                <w:ins w:id="54" w:author="晓宇 董" w:date="2018-09-17T14:09:00Z"/>
                <w:rFonts w:ascii="楷体" w:eastAsia="楷体" w:hAnsi="楷体"/>
                <w:sz w:val="32"/>
                <w:szCs w:val="32"/>
              </w:rPr>
            </w:pPr>
            <w:ins w:id="55" w:author="晓宇 董" w:date="2018-09-17T14:09:00Z">
              <w:r>
                <w:rPr>
                  <w:rFonts w:ascii="楷体" w:eastAsia="楷体" w:hAnsi="楷体"/>
                  <w:sz w:val="32"/>
                  <w:szCs w:val="32"/>
                </w:rPr>
                <w:t>华泰联合证券有限责任公司</w:t>
              </w:r>
            </w:ins>
          </w:p>
        </w:tc>
      </w:tr>
      <w:tr w:rsidR="0042491F" w:rsidTr="00B27947">
        <w:trPr>
          <w:jc w:val="center"/>
          <w:ins w:id="56" w:author="晓宇 董" w:date="2018-09-17T14:09:00Z"/>
        </w:trPr>
        <w:tc>
          <w:tcPr>
            <w:tcW w:w="992" w:type="dxa"/>
          </w:tcPr>
          <w:p w:rsidR="0042491F" w:rsidRPr="00C679D4" w:rsidRDefault="0042491F" w:rsidP="00B27947">
            <w:pPr>
              <w:jc w:val="center"/>
              <w:rPr>
                <w:ins w:id="57" w:author="晓宇 董" w:date="2018-09-17T14:09:00Z"/>
                <w:rFonts w:ascii="楷体" w:eastAsia="楷体" w:hAnsi="楷体"/>
                <w:sz w:val="32"/>
                <w:szCs w:val="32"/>
              </w:rPr>
            </w:pPr>
            <w:ins w:id="58" w:author="晓宇 董" w:date="2018-09-17T14:09:00Z">
              <w:r w:rsidRPr="00C679D4">
                <w:rPr>
                  <w:rFonts w:ascii="楷体" w:eastAsia="楷体" w:hAnsi="楷体" w:hint="eastAsia"/>
                  <w:sz w:val="32"/>
                  <w:szCs w:val="32"/>
                </w:rPr>
                <w:t>5</w:t>
              </w:r>
            </w:ins>
          </w:p>
        </w:tc>
        <w:tc>
          <w:tcPr>
            <w:tcW w:w="5812" w:type="dxa"/>
          </w:tcPr>
          <w:p w:rsidR="0042491F" w:rsidRPr="00C679D4" w:rsidRDefault="0042491F" w:rsidP="00B27947">
            <w:pPr>
              <w:jc w:val="center"/>
              <w:rPr>
                <w:ins w:id="59" w:author="晓宇 董" w:date="2018-09-17T14:09:00Z"/>
                <w:rFonts w:ascii="楷体" w:eastAsia="楷体" w:hAnsi="楷体"/>
                <w:sz w:val="32"/>
                <w:szCs w:val="32"/>
              </w:rPr>
            </w:pPr>
            <w:ins w:id="60" w:author="晓宇 董" w:date="2018-09-17T14:09:00Z">
              <w:r>
                <w:rPr>
                  <w:rFonts w:ascii="楷体" w:eastAsia="楷体" w:hAnsi="楷体"/>
                  <w:sz w:val="32"/>
                  <w:szCs w:val="32"/>
                </w:rPr>
                <w:t>广发证券股份有限公司</w:t>
              </w:r>
            </w:ins>
          </w:p>
        </w:tc>
      </w:tr>
      <w:tr w:rsidR="0042491F" w:rsidTr="00B27947">
        <w:trPr>
          <w:jc w:val="center"/>
          <w:ins w:id="61" w:author="晓宇 董" w:date="2018-09-17T14:09:00Z"/>
        </w:trPr>
        <w:tc>
          <w:tcPr>
            <w:tcW w:w="992" w:type="dxa"/>
          </w:tcPr>
          <w:p w:rsidR="0042491F" w:rsidRPr="00C679D4" w:rsidRDefault="0042491F" w:rsidP="00B27947">
            <w:pPr>
              <w:jc w:val="center"/>
              <w:rPr>
                <w:ins w:id="62" w:author="晓宇 董" w:date="2018-09-17T14:09:00Z"/>
                <w:rFonts w:ascii="楷体" w:eastAsia="楷体" w:hAnsi="楷体"/>
                <w:sz w:val="32"/>
                <w:szCs w:val="32"/>
              </w:rPr>
            </w:pPr>
            <w:ins w:id="63" w:author="晓宇 董" w:date="2018-09-17T14:09:00Z">
              <w:r w:rsidRPr="00C679D4">
                <w:rPr>
                  <w:rFonts w:ascii="楷体" w:eastAsia="楷体" w:hAnsi="楷体" w:hint="eastAsia"/>
                  <w:sz w:val="32"/>
                  <w:szCs w:val="32"/>
                </w:rPr>
                <w:t>6</w:t>
              </w:r>
            </w:ins>
          </w:p>
        </w:tc>
        <w:tc>
          <w:tcPr>
            <w:tcW w:w="5812" w:type="dxa"/>
          </w:tcPr>
          <w:p w:rsidR="0042491F" w:rsidRPr="00C679D4" w:rsidRDefault="0042491F" w:rsidP="00B27947">
            <w:pPr>
              <w:jc w:val="center"/>
              <w:rPr>
                <w:ins w:id="64" w:author="晓宇 董" w:date="2018-09-17T14:09:00Z"/>
                <w:rFonts w:ascii="楷体" w:eastAsia="楷体" w:hAnsi="楷体"/>
                <w:sz w:val="32"/>
                <w:szCs w:val="32"/>
              </w:rPr>
            </w:pPr>
            <w:ins w:id="65" w:author="晓宇 董" w:date="2018-09-17T14:09:00Z">
              <w:r>
                <w:rPr>
                  <w:rFonts w:ascii="楷体" w:eastAsia="楷体" w:hAnsi="楷体"/>
                  <w:sz w:val="32"/>
                  <w:szCs w:val="32"/>
                </w:rPr>
                <w:t>招商证券股份有限公司</w:t>
              </w:r>
            </w:ins>
          </w:p>
        </w:tc>
      </w:tr>
      <w:tr w:rsidR="0042491F" w:rsidTr="00B27947">
        <w:trPr>
          <w:jc w:val="center"/>
          <w:ins w:id="66" w:author="晓宇 董" w:date="2018-09-17T14:09:00Z"/>
        </w:trPr>
        <w:tc>
          <w:tcPr>
            <w:tcW w:w="992" w:type="dxa"/>
          </w:tcPr>
          <w:p w:rsidR="0042491F" w:rsidRPr="00C679D4" w:rsidRDefault="0042491F" w:rsidP="00B27947">
            <w:pPr>
              <w:jc w:val="center"/>
              <w:rPr>
                <w:ins w:id="67" w:author="晓宇 董" w:date="2018-09-17T14:09:00Z"/>
                <w:rFonts w:ascii="楷体" w:eastAsia="楷体" w:hAnsi="楷体"/>
                <w:sz w:val="32"/>
                <w:szCs w:val="32"/>
              </w:rPr>
            </w:pPr>
            <w:ins w:id="68" w:author="晓宇 董" w:date="2018-09-17T14:09:00Z">
              <w:r w:rsidRPr="00C679D4">
                <w:rPr>
                  <w:rFonts w:ascii="楷体" w:eastAsia="楷体" w:hAnsi="楷体" w:hint="eastAsia"/>
                  <w:sz w:val="32"/>
                  <w:szCs w:val="32"/>
                </w:rPr>
                <w:t>7</w:t>
              </w:r>
            </w:ins>
          </w:p>
        </w:tc>
        <w:tc>
          <w:tcPr>
            <w:tcW w:w="5812" w:type="dxa"/>
          </w:tcPr>
          <w:p w:rsidR="0042491F" w:rsidRPr="00C679D4" w:rsidRDefault="0042491F" w:rsidP="00B27947">
            <w:pPr>
              <w:jc w:val="center"/>
              <w:rPr>
                <w:ins w:id="69" w:author="晓宇 董" w:date="2018-09-17T14:09:00Z"/>
                <w:rFonts w:ascii="楷体" w:eastAsia="楷体" w:hAnsi="楷体"/>
                <w:sz w:val="32"/>
                <w:szCs w:val="32"/>
              </w:rPr>
            </w:pPr>
            <w:ins w:id="70" w:author="晓宇 董" w:date="2018-09-17T14:09:00Z">
              <w:r>
                <w:rPr>
                  <w:rFonts w:ascii="楷体" w:eastAsia="楷体" w:hAnsi="楷体"/>
                  <w:sz w:val="32"/>
                  <w:szCs w:val="32"/>
                </w:rPr>
                <w:t>安信证券股份有限公司</w:t>
              </w:r>
            </w:ins>
          </w:p>
        </w:tc>
      </w:tr>
      <w:tr w:rsidR="0042491F" w:rsidTr="00B27947">
        <w:trPr>
          <w:jc w:val="center"/>
          <w:ins w:id="71" w:author="晓宇 董" w:date="2018-09-17T14:09:00Z"/>
        </w:trPr>
        <w:tc>
          <w:tcPr>
            <w:tcW w:w="992" w:type="dxa"/>
          </w:tcPr>
          <w:p w:rsidR="0042491F" w:rsidRPr="00C679D4" w:rsidRDefault="0042491F" w:rsidP="00B27947">
            <w:pPr>
              <w:jc w:val="center"/>
              <w:rPr>
                <w:ins w:id="72" w:author="晓宇 董" w:date="2018-09-17T14:09:00Z"/>
                <w:rFonts w:ascii="楷体" w:eastAsia="楷体" w:hAnsi="楷体"/>
                <w:sz w:val="32"/>
                <w:szCs w:val="32"/>
              </w:rPr>
            </w:pPr>
            <w:ins w:id="73" w:author="晓宇 董" w:date="2018-09-17T14:09:00Z">
              <w:r w:rsidRPr="00C679D4">
                <w:rPr>
                  <w:rFonts w:ascii="楷体" w:eastAsia="楷体" w:hAnsi="楷体" w:hint="eastAsia"/>
                  <w:sz w:val="32"/>
                  <w:szCs w:val="32"/>
                </w:rPr>
                <w:t>8</w:t>
              </w:r>
            </w:ins>
          </w:p>
        </w:tc>
        <w:tc>
          <w:tcPr>
            <w:tcW w:w="5812" w:type="dxa"/>
          </w:tcPr>
          <w:p w:rsidR="0042491F" w:rsidRPr="00C679D4" w:rsidRDefault="0042491F" w:rsidP="00B27947">
            <w:pPr>
              <w:jc w:val="center"/>
              <w:rPr>
                <w:ins w:id="74" w:author="晓宇 董" w:date="2018-09-17T14:09:00Z"/>
                <w:rFonts w:ascii="楷体" w:eastAsia="楷体" w:hAnsi="楷体"/>
                <w:sz w:val="32"/>
                <w:szCs w:val="32"/>
              </w:rPr>
            </w:pPr>
            <w:ins w:id="75" w:author="晓宇 董" w:date="2018-09-17T14:09:00Z">
              <w:r>
                <w:rPr>
                  <w:rFonts w:ascii="楷体" w:eastAsia="楷体" w:hAnsi="楷体"/>
                  <w:sz w:val="32"/>
                  <w:szCs w:val="32"/>
                </w:rPr>
                <w:t>国泰君安证券股份有限公司</w:t>
              </w:r>
            </w:ins>
          </w:p>
        </w:tc>
      </w:tr>
      <w:tr w:rsidR="0042491F" w:rsidTr="00B27947">
        <w:trPr>
          <w:jc w:val="center"/>
          <w:ins w:id="76" w:author="晓宇 董" w:date="2018-09-17T14:09:00Z"/>
        </w:trPr>
        <w:tc>
          <w:tcPr>
            <w:tcW w:w="992" w:type="dxa"/>
          </w:tcPr>
          <w:p w:rsidR="0042491F" w:rsidRPr="00C679D4" w:rsidRDefault="0042491F" w:rsidP="00B27947">
            <w:pPr>
              <w:jc w:val="center"/>
              <w:rPr>
                <w:ins w:id="77" w:author="晓宇 董" w:date="2018-09-17T14:09:00Z"/>
                <w:rFonts w:ascii="楷体" w:eastAsia="楷体" w:hAnsi="楷体"/>
                <w:sz w:val="32"/>
                <w:szCs w:val="32"/>
              </w:rPr>
            </w:pPr>
            <w:ins w:id="78" w:author="晓宇 董" w:date="2018-09-17T14:09:00Z">
              <w:r w:rsidRPr="00C679D4">
                <w:rPr>
                  <w:rFonts w:ascii="楷体" w:eastAsia="楷体" w:hAnsi="楷体" w:hint="eastAsia"/>
                  <w:sz w:val="32"/>
                  <w:szCs w:val="32"/>
                </w:rPr>
                <w:t>9</w:t>
              </w:r>
            </w:ins>
          </w:p>
        </w:tc>
        <w:tc>
          <w:tcPr>
            <w:tcW w:w="5812" w:type="dxa"/>
          </w:tcPr>
          <w:p w:rsidR="0042491F" w:rsidRPr="00C679D4" w:rsidRDefault="0042491F" w:rsidP="00B27947">
            <w:pPr>
              <w:jc w:val="center"/>
              <w:rPr>
                <w:ins w:id="79" w:author="晓宇 董" w:date="2018-09-17T14:09:00Z"/>
                <w:rFonts w:ascii="楷体" w:eastAsia="楷体" w:hAnsi="楷体"/>
                <w:sz w:val="32"/>
                <w:szCs w:val="32"/>
              </w:rPr>
            </w:pPr>
            <w:ins w:id="80" w:author="晓宇 董" w:date="2018-09-17T14:09:00Z">
              <w:r>
                <w:rPr>
                  <w:rFonts w:ascii="楷体" w:eastAsia="楷体" w:hAnsi="楷体"/>
                  <w:sz w:val="32"/>
                  <w:szCs w:val="32"/>
                </w:rPr>
                <w:t>平安证券股份有限公司</w:t>
              </w:r>
            </w:ins>
          </w:p>
        </w:tc>
      </w:tr>
      <w:tr w:rsidR="0042491F" w:rsidTr="00B27947">
        <w:trPr>
          <w:jc w:val="center"/>
          <w:ins w:id="81" w:author="晓宇 董" w:date="2018-09-17T14:09:00Z"/>
        </w:trPr>
        <w:tc>
          <w:tcPr>
            <w:tcW w:w="992" w:type="dxa"/>
          </w:tcPr>
          <w:p w:rsidR="0042491F" w:rsidRPr="00C679D4" w:rsidRDefault="0042491F" w:rsidP="00B27947">
            <w:pPr>
              <w:jc w:val="center"/>
              <w:rPr>
                <w:ins w:id="82" w:author="晓宇 董" w:date="2018-09-17T14:09:00Z"/>
                <w:rFonts w:ascii="楷体" w:eastAsia="楷体" w:hAnsi="楷体"/>
                <w:sz w:val="32"/>
                <w:szCs w:val="32"/>
              </w:rPr>
            </w:pPr>
            <w:ins w:id="83" w:author="晓宇 董" w:date="2018-09-17T14:09:00Z">
              <w:r w:rsidRPr="00C679D4">
                <w:rPr>
                  <w:rFonts w:ascii="楷体" w:eastAsia="楷体" w:hAnsi="楷体" w:hint="eastAsia"/>
                  <w:sz w:val="32"/>
                  <w:szCs w:val="32"/>
                </w:rPr>
                <w:t>10</w:t>
              </w:r>
            </w:ins>
          </w:p>
        </w:tc>
        <w:tc>
          <w:tcPr>
            <w:tcW w:w="5812" w:type="dxa"/>
          </w:tcPr>
          <w:p w:rsidR="0042491F" w:rsidRPr="00C679D4" w:rsidRDefault="0042491F" w:rsidP="00B27947">
            <w:pPr>
              <w:jc w:val="center"/>
              <w:rPr>
                <w:ins w:id="84" w:author="晓宇 董" w:date="2018-09-17T14:09:00Z"/>
                <w:rFonts w:ascii="楷体" w:eastAsia="楷体" w:hAnsi="楷体"/>
                <w:sz w:val="32"/>
                <w:szCs w:val="32"/>
              </w:rPr>
            </w:pPr>
            <w:ins w:id="85" w:author="晓宇 董" w:date="2018-09-17T14:09:00Z">
              <w:r>
                <w:rPr>
                  <w:rFonts w:ascii="楷体" w:eastAsia="楷体" w:hAnsi="楷体"/>
                  <w:sz w:val="32"/>
                  <w:szCs w:val="32"/>
                </w:rPr>
                <w:t>首创证券有限责任公司</w:t>
              </w:r>
            </w:ins>
          </w:p>
        </w:tc>
      </w:tr>
    </w:tbl>
    <w:p w:rsidR="0042491F" w:rsidRDefault="0042491F" w:rsidP="0042491F">
      <w:pPr>
        <w:jc w:val="center"/>
        <w:rPr>
          <w:ins w:id="86" w:author="晓宇 董" w:date="2018-09-17T14:09:00Z"/>
        </w:rPr>
      </w:pPr>
    </w:p>
    <w:p w:rsidR="0042491F" w:rsidRPr="00D60FBF" w:rsidRDefault="0042491F" w:rsidP="0042491F">
      <w:pPr>
        <w:widowControl/>
        <w:spacing w:line="580" w:lineRule="exact"/>
        <w:jc w:val="center"/>
        <w:rPr>
          <w:ins w:id="87" w:author="晓宇 董" w:date="2018-09-17T14:09:00Z"/>
          <w:rFonts w:ascii="仿宋_GB2312" w:eastAsia="仿宋_GB2312"/>
          <w:sz w:val="32"/>
          <w:szCs w:val="32"/>
        </w:rPr>
      </w:pPr>
    </w:p>
    <w:p w:rsidR="00C01F78" w:rsidRPr="0042491F" w:rsidRDefault="00C01F78"/>
    <w:p w:rsidR="00C474F9" w:rsidRDefault="00C474F9"/>
    <w:sectPr w:rsidR="00C474F9" w:rsidSect="00C01F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晓宇 董">
    <w15:presenceInfo w15:providerId="Windows Live" w15:userId="9146b856b8e6f7a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/>
  <w:bordersDoNotSurroundHeader/>
  <w:bordersDoNotSurroundFooter/>
  <w:proofState w:spelling="clean" w:grammar="clean"/>
  <w:trackRevisions/>
  <w:documentProtection w:edit="readOnly" w:formatting="1" w:enforcement="1" w:cryptProviderType="rsaFull" w:cryptAlgorithmClass="hash" w:cryptAlgorithmType="typeAny" w:cryptAlgorithmSid="4" w:cryptSpinCount="100000" w:hash="AaKLzObr5Q0XIrVQQoL40bXVWZg=" w:salt="iNKGFO9vRT3PxPU+951plw==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A05A6"/>
    <w:rsid w:val="003224B0"/>
    <w:rsid w:val="0042491F"/>
    <w:rsid w:val="00556794"/>
    <w:rsid w:val="00933B48"/>
    <w:rsid w:val="00C01F78"/>
    <w:rsid w:val="00C474F9"/>
    <w:rsid w:val="00D81E24"/>
    <w:rsid w:val="00DA05A6"/>
    <w:rsid w:val="00DC7D0F"/>
    <w:rsid w:val="00F6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1F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49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373</Characters>
  <Application>Microsoft Office Word</Application>
  <DocSecurity>8</DocSecurity>
  <Lines>3</Lines>
  <Paragraphs>1</Paragraphs>
  <ScaleCrop>false</ScaleCrop>
  <Company>ufida</Company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杨静</cp:lastModifiedBy>
  <cp:revision>4</cp:revision>
  <dcterms:created xsi:type="dcterms:W3CDTF">2012-05-16T03:16:00Z</dcterms:created>
  <dcterms:modified xsi:type="dcterms:W3CDTF">2018-11-20T01:23:00Z</dcterms:modified>
</cp:coreProperties>
</file>