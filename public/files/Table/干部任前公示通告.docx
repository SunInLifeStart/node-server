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FC" w:rsidRPr="0002597E" w:rsidRDefault="000A58FC" w:rsidP="000A58FC">
      <w:pPr>
        <w:ind w:firstLineChars="0" w:firstLine="0"/>
        <w:jc w:val="center"/>
        <w:rPr>
          <w:ins w:id="0" w:author="丁晓丽" w:date="2018-07-18T17:50:00Z"/>
          <w:rFonts w:ascii="华文中宋" w:eastAsia="华文中宋" w:hAnsi="华文中宋"/>
          <w:b/>
          <w:bCs/>
          <w:sz w:val="44"/>
          <w:szCs w:val="44"/>
        </w:rPr>
      </w:pPr>
      <w:ins w:id="1" w:author="丁晓丽" w:date="2018-07-18T17:50:00Z">
        <w:r w:rsidRPr="0002597E">
          <w:rPr>
            <w:rFonts w:ascii="华文中宋" w:eastAsia="华文中宋" w:hAnsi="华文中宋" w:hint="eastAsia"/>
            <w:b/>
            <w:bCs/>
            <w:sz w:val="44"/>
            <w:szCs w:val="44"/>
          </w:rPr>
          <w:t>干部任前公示通告</w:t>
        </w:r>
      </w:ins>
    </w:p>
    <w:p w:rsidR="000A58FC" w:rsidRDefault="000A58FC" w:rsidP="000A58FC">
      <w:pPr>
        <w:ind w:firstLineChars="0" w:firstLine="0"/>
        <w:rPr>
          <w:ins w:id="2" w:author="丁晓丽" w:date="2018-07-18T17:50:00Z"/>
        </w:rPr>
      </w:pPr>
    </w:p>
    <w:p w:rsidR="000A58FC" w:rsidRPr="00FA48F7" w:rsidRDefault="000A58FC" w:rsidP="000A58FC">
      <w:pPr>
        <w:rPr>
          <w:ins w:id="3" w:author="丁晓丽" w:date="2018-07-18T17:50:00Z"/>
          <w:rFonts w:ascii="仿宋" w:hAnsi="仿宋"/>
        </w:rPr>
      </w:pPr>
      <w:ins w:id="4" w:author="丁晓丽" w:date="2018-07-18T17:50:00Z">
        <w:r w:rsidRPr="00FA48F7">
          <w:rPr>
            <w:rFonts w:ascii="仿宋" w:hAnsi="仿宋" w:cs="Arial" w:hint="eastAsia"/>
            <w:color w:val="000000"/>
          </w:rPr>
          <w:t>为在干部选拔任用工作中进一步扩大民主，广泛听取群众意见，把干部选好、选准，根据</w:t>
        </w:r>
        <w:r w:rsidRPr="00FA48F7">
          <w:rPr>
            <w:rFonts w:ascii="仿宋" w:hAnsi="仿宋" w:hint="eastAsia"/>
          </w:rPr>
          <w:t>《党政领导干部选拔任用工作条例》及《中关村发展集团选拔任用领导人员暂行办法》等有关要求，</w:t>
        </w:r>
        <w:r w:rsidRPr="00FA48F7">
          <w:rPr>
            <w:rFonts w:ascii="仿宋" w:hAnsi="仿宋" w:cs="Arial" w:hint="eastAsia"/>
            <w:color w:val="000000"/>
          </w:rPr>
          <w:t>现将张金辉、付端禄、魏晓东、钟海波、韩青、李鑫、樊玉奇、吴嘉伟</w:t>
        </w:r>
        <w:r>
          <w:rPr>
            <w:rFonts w:ascii="仿宋" w:hAnsi="仿宋" w:cs="Arial" w:hint="eastAsia"/>
            <w:color w:val="000000"/>
          </w:rPr>
          <w:t>8名</w:t>
        </w:r>
        <w:r w:rsidRPr="00FA48F7">
          <w:rPr>
            <w:rFonts w:ascii="仿宋" w:hAnsi="仿宋" w:cs="Arial" w:hint="eastAsia"/>
            <w:color w:val="000000"/>
          </w:rPr>
          <w:t>同志拟任职情况公</w:t>
        </w:r>
        <w:r w:rsidRPr="00FA48F7">
          <w:rPr>
            <w:rFonts w:ascii="仿宋" w:hAnsi="仿宋" w:hint="eastAsia"/>
            <w:color w:val="000000"/>
          </w:rPr>
          <w:t>示如下：</w:t>
        </w:r>
      </w:ins>
    </w:p>
    <w:p w:rsidR="000A58FC" w:rsidRPr="00FA48F7" w:rsidRDefault="000A58FC" w:rsidP="000A58FC">
      <w:pPr>
        <w:snapToGrid w:val="0"/>
        <w:ind w:firstLineChars="0" w:firstLine="0"/>
        <w:rPr>
          <w:ins w:id="5" w:author="丁晓丽" w:date="2018-07-18T17:50:00Z"/>
          <w:rFonts w:ascii="仿宋" w:hAnsi="仿宋"/>
          <w:color w:val="000000"/>
        </w:rPr>
      </w:pPr>
      <w:ins w:id="6" w:author="丁晓丽" w:date="2018-07-18T17:50:00Z">
        <w:r>
          <w:rPr>
            <w:rFonts w:ascii="仿宋" w:hAnsi="仿宋"/>
            <w:noProof/>
            <w:color w:val="000000"/>
            <w:rPrChange w:id="7">
              <w:rPr>
                <w:noProof/>
              </w:rPr>
            </w:rPrChange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2115185</wp:posOffset>
              </wp:positionH>
              <wp:positionV relativeFrom="paragraph">
                <wp:posOffset>55880</wp:posOffset>
              </wp:positionV>
              <wp:extent cx="1094740" cy="1560195"/>
              <wp:effectExtent l="19050" t="0" r="0" b="0"/>
              <wp:wrapNone/>
              <wp:docPr id="2" name="图片 4" descr="重大项目部 张金辉 110 拷贝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4" descr="重大项目部 张金辉 110 拷贝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4740" cy="15601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pic:spPr>
                  </pic:pic>
                </a:graphicData>
              </a:graphic>
            </wp:anchor>
          </w:drawing>
        </w:r>
      </w:ins>
    </w:p>
    <w:p w:rsidR="000A58FC" w:rsidRPr="00FA48F7" w:rsidRDefault="000A58FC" w:rsidP="000A58FC">
      <w:pPr>
        <w:snapToGrid w:val="0"/>
        <w:rPr>
          <w:ins w:id="8" w:author="丁晓丽" w:date="2018-07-18T17:50:00Z"/>
          <w:rFonts w:ascii="仿宋" w:hAnsi="仿宋"/>
          <w:color w:val="000000"/>
        </w:rPr>
      </w:pPr>
    </w:p>
    <w:p w:rsidR="000A58FC" w:rsidRPr="00FA48F7" w:rsidRDefault="000A58FC" w:rsidP="000A58FC">
      <w:pPr>
        <w:snapToGrid w:val="0"/>
        <w:rPr>
          <w:ins w:id="9" w:author="丁晓丽" w:date="2018-07-18T17:50:00Z"/>
          <w:rFonts w:ascii="仿宋" w:hAnsi="仿宋"/>
          <w:color w:val="000000"/>
        </w:rPr>
      </w:pPr>
    </w:p>
    <w:p w:rsidR="000A58FC" w:rsidRPr="00FA48F7" w:rsidRDefault="000A58FC" w:rsidP="000A58FC">
      <w:pPr>
        <w:snapToGrid w:val="0"/>
        <w:rPr>
          <w:ins w:id="10" w:author="丁晓丽" w:date="2018-07-18T17:50:00Z"/>
          <w:rFonts w:ascii="仿宋" w:hAnsi="仿宋"/>
          <w:color w:val="000000"/>
        </w:rPr>
      </w:pPr>
    </w:p>
    <w:p w:rsidR="000A58FC" w:rsidRPr="00FA48F7" w:rsidRDefault="000A58FC" w:rsidP="000A58FC">
      <w:pPr>
        <w:snapToGrid w:val="0"/>
        <w:rPr>
          <w:ins w:id="11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2" w:author="丁晓丽" w:date="2018-07-18T17:50:00Z"/>
          <w:rFonts w:ascii="仿宋" w:hAnsi="仿宋"/>
        </w:rPr>
      </w:pPr>
      <w:ins w:id="13" w:author="丁晓丽" w:date="2018-07-18T17:50:00Z">
        <w:r w:rsidRPr="00FA48F7">
          <w:rPr>
            <w:rFonts w:ascii="仿宋" w:hAnsi="仿宋" w:hint="eastAsia"/>
          </w:rPr>
          <w:t>张金辉</w:t>
        </w:r>
      </w:ins>
    </w:p>
    <w:p w:rsidR="000A58FC" w:rsidRPr="00FA48F7" w:rsidRDefault="000A58FC" w:rsidP="000A58FC">
      <w:pPr>
        <w:snapToGrid w:val="0"/>
        <w:rPr>
          <w:ins w:id="14" w:author="丁晓丽" w:date="2018-07-18T17:50:00Z"/>
          <w:rFonts w:ascii="仿宋" w:hAnsi="仿宋"/>
        </w:rPr>
      </w:pPr>
      <w:ins w:id="15" w:author="丁晓丽" w:date="2018-07-18T17:50:00Z">
        <w:r w:rsidRPr="00FA48F7">
          <w:rPr>
            <w:rFonts w:ascii="仿宋" w:hAnsi="仿宋" w:hint="eastAsia"/>
          </w:rPr>
          <w:t>现任</w:t>
        </w:r>
        <w:r w:rsidRPr="00FA48F7">
          <w:rPr>
            <w:rFonts w:ascii="仿宋" w:hAnsi="仿宋"/>
          </w:rPr>
          <w:t>中关村发展集团股份有限公司产业投资部副部长</w:t>
        </w:r>
      </w:ins>
    </w:p>
    <w:p w:rsidR="000A58FC" w:rsidRPr="00FA48F7" w:rsidRDefault="000A58FC" w:rsidP="000A58FC">
      <w:pPr>
        <w:snapToGrid w:val="0"/>
        <w:rPr>
          <w:ins w:id="16" w:author="丁晓丽" w:date="2018-07-18T17:50:00Z"/>
          <w:rFonts w:ascii="仿宋" w:hAnsi="仿宋" w:cs="Arial"/>
          <w:color w:val="000000"/>
        </w:rPr>
      </w:pPr>
      <w:ins w:id="17" w:author="丁晓丽" w:date="2018-07-18T17:50:00Z">
        <w:r w:rsidRPr="00FA48F7">
          <w:rPr>
            <w:rFonts w:ascii="仿宋" w:hAnsi="仿宋" w:cs="Arial" w:hint="eastAsia"/>
            <w:color w:val="000000"/>
          </w:rPr>
          <w:t>拟任</w:t>
        </w:r>
        <w:r w:rsidRPr="00FA48F7">
          <w:rPr>
            <w:rFonts w:ascii="仿宋" w:hAnsi="仿宋"/>
          </w:rPr>
          <w:t>中关村发展集团股份有限公司产业投资部部长</w:t>
        </w:r>
        <w:r w:rsidRPr="00FA48F7">
          <w:rPr>
            <w:rFonts w:ascii="仿宋" w:hAnsi="仿宋" w:cs="Arial" w:hint="eastAsia"/>
            <w:color w:val="000000"/>
          </w:rPr>
          <w:t>（</w:t>
        </w:r>
        <w:r w:rsidRPr="00FA48F7">
          <w:rPr>
            <w:rFonts w:ascii="仿宋" w:hAnsi="仿宋" w:cs="Arial"/>
            <w:color w:val="000000"/>
          </w:rPr>
          <w:t>试用期一年</w:t>
        </w:r>
        <w:r w:rsidRPr="00FA48F7">
          <w:rPr>
            <w:rFonts w:ascii="仿宋" w:hAnsi="仿宋" w:cs="Arial" w:hint="eastAsia"/>
            <w:color w:val="000000"/>
          </w:rPr>
          <w:t>）</w:t>
        </w:r>
      </w:ins>
    </w:p>
    <w:p w:rsidR="000A58FC" w:rsidRPr="00FA48F7" w:rsidRDefault="000A58FC" w:rsidP="000A58FC">
      <w:pPr>
        <w:rPr>
          <w:ins w:id="18" w:author="丁晓丽" w:date="2018-07-18T17:50:00Z"/>
          <w:rFonts w:ascii="仿宋" w:hAnsi="仿宋"/>
        </w:rPr>
      </w:pPr>
      <w:ins w:id="19" w:author="丁晓丽" w:date="2018-07-18T17:50:00Z">
        <w:r w:rsidRPr="00FA48F7">
          <w:rPr>
            <w:rFonts w:ascii="仿宋" w:hAnsi="仿宋" w:hint="eastAsia"/>
          </w:rPr>
          <w:t>张金辉，男，汉族，中共党员，1981年6月生，2006年7月参加工作,研究生学历，清华大学汽车工程系动力工程及工程热物理专业研究生毕业，工学硕士，高级工程师。</w:t>
        </w:r>
      </w:ins>
    </w:p>
    <w:p w:rsidR="000A58FC" w:rsidRPr="00FA48F7" w:rsidRDefault="000A58FC" w:rsidP="000A58FC">
      <w:pPr>
        <w:rPr>
          <w:ins w:id="20" w:author="丁晓丽" w:date="2018-07-18T17:50:00Z"/>
          <w:rFonts w:ascii="仿宋" w:hAnsi="仿宋"/>
        </w:rPr>
      </w:pPr>
      <w:ins w:id="21" w:author="丁晓丽" w:date="2018-07-18T17:50:00Z">
        <w:r w:rsidRPr="00FA48F7">
          <w:rPr>
            <w:rFonts w:ascii="仿宋" w:hAnsi="仿宋" w:hint="eastAsia"/>
          </w:rPr>
          <w:t>曾任中国北方车辆研究所总体技术部工程师，中国兵器工业集团公司科学技术部一级业务员，中关村发展集团重大项目部副部长</w:t>
        </w:r>
        <w:r w:rsidRPr="00FA48F7">
          <w:rPr>
            <w:rFonts w:ascii="仿宋" w:hAnsi="仿宋"/>
          </w:rPr>
          <w:t>。</w:t>
        </w:r>
        <w:r w:rsidRPr="00FA48F7">
          <w:rPr>
            <w:rFonts w:ascii="仿宋" w:hAnsi="仿宋" w:hint="eastAsia"/>
          </w:rPr>
          <w:t>2014年7月</w:t>
        </w:r>
        <w:r w:rsidRPr="00FA48F7">
          <w:rPr>
            <w:rFonts w:ascii="仿宋" w:hAnsi="仿宋"/>
          </w:rPr>
          <w:t>任现职</w:t>
        </w:r>
        <w:r w:rsidRPr="00FA48F7">
          <w:rPr>
            <w:rFonts w:ascii="仿宋" w:hAnsi="仿宋" w:hint="eastAsia"/>
          </w:rPr>
          <w:t>至今</w:t>
        </w:r>
        <w:r w:rsidRPr="00FA48F7">
          <w:rPr>
            <w:rFonts w:ascii="仿宋" w:hAnsi="仿宋"/>
          </w:rPr>
          <w:t>。</w:t>
        </w:r>
      </w:ins>
    </w:p>
    <w:p w:rsidR="000A58FC" w:rsidRPr="00FA48F7" w:rsidRDefault="000A58FC" w:rsidP="000A58FC">
      <w:pPr>
        <w:snapToGrid w:val="0"/>
        <w:rPr>
          <w:ins w:id="22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rPr>
          <w:ins w:id="23" w:author="丁晓丽" w:date="2018-07-18T17:50:00Z"/>
          <w:rFonts w:ascii="仿宋" w:hAnsi="仿宋" w:cs="宋体"/>
          <w:kern w:val="0"/>
        </w:rPr>
      </w:pPr>
      <w:ins w:id="24" w:author="丁晓丽" w:date="2018-07-18T17:50:00Z">
        <w:r>
          <w:rPr>
            <w:rFonts w:ascii="仿宋" w:hAnsi="仿宋"/>
            <w:noProof/>
            <w:rPrChange w:id="25">
              <w:rPr>
                <w:noProof/>
              </w:rPr>
            </w:rPrChange>
          </w:rPr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2210435</wp:posOffset>
              </wp:positionH>
              <wp:positionV relativeFrom="paragraph">
                <wp:posOffset>195580</wp:posOffset>
              </wp:positionV>
              <wp:extent cx="1049655" cy="1463040"/>
              <wp:effectExtent l="19050" t="0" r="0" b="0"/>
              <wp:wrapSquare wrapText="bothSides"/>
              <wp:docPr id="3" name="图片 3" descr="付总-标准2寸 副本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付总-标准2寸 副本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9655" cy="1463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0A58FC" w:rsidRPr="00FA48F7" w:rsidRDefault="000A58FC" w:rsidP="000A58FC">
      <w:pPr>
        <w:snapToGrid w:val="0"/>
        <w:rPr>
          <w:ins w:id="26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rPr>
          <w:ins w:id="27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28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29" w:author="丁晓丽" w:date="2018-07-18T17:50:00Z"/>
          <w:rFonts w:ascii="仿宋" w:hAnsi="仿宋"/>
          <w:color w:val="000000"/>
        </w:rPr>
      </w:pPr>
    </w:p>
    <w:p w:rsidR="000A58FC" w:rsidRPr="00FA48F7" w:rsidRDefault="000A58FC" w:rsidP="000A58FC">
      <w:pPr>
        <w:snapToGrid w:val="0"/>
        <w:rPr>
          <w:ins w:id="30" w:author="丁晓丽" w:date="2018-07-18T17:50:00Z"/>
          <w:rFonts w:ascii="仿宋" w:hAnsi="仿宋"/>
        </w:rPr>
      </w:pPr>
      <w:ins w:id="31" w:author="丁晓丽" w:date="2018-07-18T17:50:00Z">
        <w:r w:rsidRPr="00FA48F7">
          <w:rPr>
            <w:rFonts w:ascii="仿宋" w:hAnsi="仿宋" w:hint="eastAsia"/>
          </w:rPr>
          <w:t>付端禄</w:t>
        </w:r>
      </w:ins>
    </w:p>
    <w:p w:rsidR="000A58FC" w:rsidRPr="00FA48F7" w:rsidRDefault="000A58FC" w:rsidP="000A58FC">
      <w:pPr>
        <w:snapToGrid w:val="0"/>
        <w:rPr>
          <w:ins w:id="32" w:author="丁晓丽" w:date="2018-07-18T17:50:00Z"/>
          <w:rFonts w:ascii="仿宋" w:hAnsi="仿宋"/>
        </w:rPr>
      </w:pPr>
      <w:ins w:id="33" w:author="丁晓丽" w:date="2018-07-18T17:50:00Z">
        <w:r w:rsidRPr="00FA48F7">
          <w:rPr>
            <w:rFonts w:ascii="仿宋" w:hAnsi="仿宋" w:hint="eastAsia"/>
          </w:rPr>
          <w:t>现任中关村医疗器械园有限公司党支部书记、总经理</w:t>
        </w:r>
      </w:ins>
    </w:p>
    <w:p w:rsidR="000A58FC" w:rsidRPr="00FA48F7" w:rsidRDefault="000A58FC" w:rsidP="000A58FC">
      <w:pPr>
        <w:snapToGrid w:val="0"/>
        <w:rPr>
          <w:ins w:id="34" w:author="丁晓丽" w:date="2018-07-18T17:50:00Z"/>
          <w:rFonts w:ascii="仿宋" w:hAnsi="仿宋"/>
        </w:rPr>
      </w:pPr>
      <w:ins w:id="35" w:author="丁晓丽" w:date="2018-07-18T17:50:00Z">
        <w:r w:rsidRPr="00FA48F7">
          <w:rPr>
            <w:rFonts w:ascii="仿宋" w:hAnsi="仿宋" w:hint="eastAsia"/>
          </w:rPr>
          <w:t>拟任中关村医疗器械园有限公司董事长（试用期一年）</w:t>
        </w:r>
      </w:ins>
    </w:p>
    <w:p w:rsidR="000A58FC" w:rsidRPr="00FA48F7" w:rsidRDefault="000A58FC" w:rsidP="000A58FC">
      <w:pPr>
        <w:rPr>
          <w:ins w:id="36" w:author="丁晓丽" w:date="2018-07-18T17:50:00Z"/>
          <w:rFonts w:ascii="仿宋" w:hAnsi="仿宋"/>
        </w:rPr>
      </w:pPr>
      <w:ins w:id="37" w:author="丁晓丽" w:date="2018-07-18T17:50:00Z">
        <w:r w:rsidRPr="00FA48F7">
          <w:rPr>
            <w:rFonts w:ascii="仿宋" w:hAnsi="仿宋" w:hint="eastAsia"/>
          </w:rPr>
          <w:t>付端禄，男，汉族，中共党员，1964年6月生，1985年8月参加工作，研究生学历，中国矿业大学（北京）研究生院选矿工程专业毕业，工学硕士，高级工程师。</w:t>
        </w:r>
      </w:ins>
    </w:p>
    <w:p w:rsidR="000A58FC" w:rsidRPr="00FA48F7" w:rsidRDefault="000A58FC" w:rsidP="000A58FC">
      <w:pPr>
        <w:rPr>
          <w:ins w:id="38" w:author="丁晓丽" w:date="2018-07-18T17:50:00Z"/>
          <w:rFonts w:ascii="仿宋" w:hAnsi="仿宋"/>
        </w:rPr>
      </w:pPr>
      <w:ins w:id="39" w:author="丁晓丽" w:date="2018-07-18T17:50:00Z">
        <w:r w:rsidRPr="00FA48F7">
          <w:rPr>
            <w:rFonts w:ascii="仿宋" w:hAnsi="仿宋" w:hint="eastAsia"/>
          </w:rPr>
          <w:t>曾任中国矿业大学北京研究生部型煤研究室副主任</w:t>
        </w:r>
        <w:r>
          <w:rPr>
            <w:rFonts w:ascii="仿宋" w:hAnsi="仿宋" w:hint="eastAsia"/>
          </w:rPr>
          <w:t>、北京实创热力电力公司</w:t>
        </w:r>
        <w:r w:rsidRPr="00FA48F7">
          <w:rPr>
            <w:rFonts w:ascii="仿宋" w:hAnsi="仿宋" w:hint="eastAsia"/>
          </w:rPr>
          <w:t>总工程师、副总经理、</w:t>
        </w:r>
        <w:r w:rsidRPr="00EB5027">
          <w:rPr>
            <w:rFonts w:ascii="仿宋" w:hAnsi="仿宋" w:hint="eastAsia"/>
          </w:rPr>
          <w:t>北京实创科技园经营服务</w:t>
        </w:r>
        <w:r>
          <w:rPr>
            <w:rFonts w:ascii="仿宋" w:hAnsi="仿宋" w:hint="eastAsia"/>
          </w:rPr>
          <w:t>公司</w:t>
        </w:r>
        <w:r w:rsidRPr="00EB5027">
          <w:rPr>
            <w:rFonts w:ascii="仿宋" w:hAnsi="仿宋" w:hint="eastAsia"/>
          </w:rPr>
          <w:t>总经理</w:t>
        </w:r>
        <w:r>
          <w:rPr>
            <w:rFonts w:ascii="仿宋" w:hAnsi="仿宋" w:hint="eastAsia"/>
          </w:rPr>
          <w:t>、</w:t>
        </w:r>
        <w:r w:rsidRPr="00FA48F7">
          <w:rPr>
            <w:rFonts w:ascii="仿宋" w:hAnsi="仿宋" w:hint="eastAsia"/>
          </w:rPr>
          <w:t>北京实创高科技发展总公司总经理助理、副总经理，2014年12月任现职至今。</w:t>
        </w:r>
      </w:ins>
    </w:p>
    <w:p w:rsidR="000A58FC" w:rsidRPr="00FA48F7" w:rsidRDefault="000A58FC" w:rsidP="000A58FC">
      <w:pPr>
        <w:snapToGrid w:val="0"/>
        <w:rPr>
          <w:ins w:id="40" w:author="丁晓丽" w:date="2018-07-18T17:50:00Z"/>
          <w:rFonts w:ascii="仿宋" w:hAnsi="仿宋" w:cs="Arial"/>
          <w:color w:val="000000"/>
        </w:rPr>
      </w:pPr>
    </w:p>
    <w:p w:rsidR="000A58FC" w:rsidRPr="00FA48F7" w:rsidRDefault="000A58FC" w:rsidP="000A58FC">
      <w:pPr>
        <w:snapToGrid w:val="0"/>
        <w:rPr>
          <w:ins w:id="41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rPr>
          <w:ins w:id="42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rPr>
          <w:ins w:id="43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rPr>
          <w:ins w:id="44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rPr>
          <w:ins w:id="45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rPr>
          <w:ins w:id="46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rPr>
          <w:ins w:id="47" w:author="丁晓丽" w:date="2018-07-18T17:50:00Z"/>
          <w:rFonts w:ascii="仿宋" w:hAnsi="仿宋" w:cs="宋体"/>
          <w:kern w:val="0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48" w:author="丁晓丽" w:date="2018-07-18T17:50:00Z"/>
          <w:rFonts w:ascii="仿宋" w:hAnsi="仿宋" w:cs="宋体"/>
          <w:kern w:val="0"/>
        </w:rPr>
      </w:pPr>
      <w:ins w:id="49" w:author="丁晓丽" w:date="2018-07-18T17:50:00Z">
        <w:r>
          <w:rPr>
            <w:rFonts w:ascii="仿宋" w:hAnsi="仿宋"/>
            <w:noProof/>
            <w:rPrChange w:id="50">
              <w:rPr>
                <w:noProof/>
              </w:rPr>
            </w:rPrChange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2377440</wp:posOffset>
              </wp:positionH>
              <wp:positionV relativeFrom="paragraph">
                <wp:posOffset>215900</wp:posOffset>
              </wp:positionV>
              <wp:extent cx="1089025" cy="1478915"/>
              <wp:effectExtent l="19050" t="0" r="0" b="0"/>
              <wp:wrapSquare wrapText="bothSides"/>
              <wp:docPr id="4" name="图片 4" descr="海开集团-魏晓东 - 副本_副本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海开集团-魏晓东 - 副本_副本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9025" cy="14789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0A58FC" w:rsidRPr="00FA48F7" w:rsidRDefault="000A58FC" w:rsidP="000A58FC">
      <w:pPr>
        <w:snapToGrid w:val="0"/>
        <w:ind w:firstLineChars="0" w:firstLine="0"/>
        <w:rPr>
          <w:ins w:id="51" w:author="丁晓丽" w:date="2018-07-18T17:50:00Z"/>
          <w:rFonts w:ascii="仿宋" w:hAnsi="仿宋"/>
          <w:color w:val="000000"/>
        </w:rPr>
      </w:pPr>
    </w:p>
    <w:p w:rsidR="000A58FC" w:rsidRPr="00FA48F7" w:rsidRDefault="000A58FC" w:rsidP="000A58FC">
      <w:pPr>
        <w:snapToGrid w:val="0"/>
        <w:rPr>
          <w:ins w:id="52" w:author="丁晓丽" w:date="2018-07-18T17:50:00Z"/>
          <w:rFonts w:ascii="仿宋" w:hAnsi="仿宋"/>
          <w:color w:val="000000"/>
        </w:rPr>
      </w:pPr>
    </w:p>
    <w:p w:rsidR="000A58FC" w:rsidRPr="00FA48F7" w:rsidRDefault="000A58FC" w:rsidP="000A58FC">
      <w:pPr>
        <w:snapToGrid w:val="0"/>
        <w:rPr>
          <w:ins w:id="53" w:author="丁晓丽" w:date="2018-07-18T17:50:00Z"/>
          <w:rFonts w:ascii="仿宋" w:hAnsi="仿宋"/>
          <w:color w:val="000000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54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55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56" w:author="丁晓丽" w:date="2018-07-18T17:50:00Z"/>
          <w:rFonts w:ascii="仿宋" w:hAnsi="仿宋"/>
        </w:rPr>
      </w:pPr>
      <w:ins w:id="57" w:author="丁晓丽" w:date="2018-07-18T17:50:00Z">
        <w:r w:rsidRPr="00FA48F7">
          <w:rPr>
            <w:rFonts w:ascii="仿宋" w:hAnsi="仿宋" w:hint="eastAsia"/>
          </w:rPr>
          <w:t>魏晓东</w:t>
        </w:r>
      </w:ins>
    </w:p>
    <w:p w:rsidR="000A58FC" w:rsidRPr="00FA48F7" w:rsidRDefault="000A58FC" w:rsidP="000A58FC">
      <w:pPr>
        <w:snapToGrid w:val="0"/>
        <w:rPr>
          <w:ins w:id="58" w:author="丁晓丽" w:date="2018-07-18T17:50:00Z"/>
          <w:rFonts w:ascii="仿宋" w:hAnsi="仿宋"/>
        </w:rPr>
      </w:pPr>
      <w:ins w:id="59" w:author="丁晓丽" w:date="2018-07-18T17:50:00Z">
        <w:r w:rsidRPr="00FA48F7">
          <w:rPr>
            <w:rFonts w:ascii="仿宋" w:hAnsi="仿宋" w:hint="eastAsia"/>
          </w:rPr>
          <w:t>现任</w:t>
        </w:r>
        <w:r w:rsidRPr="00FA48F7">
          <w:rPr>
            <w:rFonts w:ascii="仿宋" w:hAnsi="仿宋"/>
          </w:rPr>
          <w:t>北京海开房地产集团有限责任公司党委副书记、总经理</w:t>
        </w:r>
      </w:ins>
    </w:p>
    <w:p w:rsidR="000A58FC" w:rsidRPr="00FA48F7" w:rsidRDefault="000A58FC" w:rsidP="000A58FC">
      <w:pPr>
        <w:rPr>
          <w:ins w:id="60" w:author="丁晓丽" w:date="2018-07-18T17:50:00Z"/>
          <w:rFonts w:ascii="仿宋" w:hAnsi="仿宋"/>
        </w:rPr>
      </w:pPr>
      <w:ins w:id="61" w:author="丁晓丽" w:date="2018-07-18T17:50:00Z">
        <w:r w:rsidRPr="00FA48F7">
          <w:rPr>
            <w:rFonts w:ascii="仿宋" w:hAnsi="仿宋" w:hint="eastAsia"/>
          </w:rPr>
          <w:t>拟任北京中关村延庆园建设发展有限公司党支部书记，董事长（试用期一年）</w:t>
        </w:r>
      </w:ins>
    </w:p>
    <w:p w:rsidR="000A58FC" w:rsidRPr="00FA48F7" w:rsidRDefault="000A58FC" w:rsidP="000A58FC">
      <w:pPr>
        <w:rPr>
          <w:ins w:id="62" w:author="丁晓丽" w:date="2018-07-18T17:50:00Z"/>
          <w:rFonts w:ascii="仿宋" w:hAnsi="仿宋"/>
        </w:rPr>
      </w:pPr>
      <w:ins w:id="63" w:author="丁晓丽" w:date="2018-07-18T17:50:00Z">
        <w:r w:rsidRPr="00FA48F7">
          <w:rPr>
            <w:rFonts w:ascii="仿宋" w:hAnsi="仿宋" w:hint="eastAsia"/>
          </w:rPr>
          <w:t>魏晓东，男，汉族，中共党员，1963年6月生，1988年12月参加工作，研究生学历，冶金工业部建筑研究总院岩土工程专业毕业，工学硕士，高级工程师。</w:t>
        </w:r>
      </w:ins>
    </w:p>
    <w:p w:rsidR="000A58FC" w:rsidRPr="00FA48F7" w:rsidRDefault="000A58FC" w:rsidP="000A58FC">
      <w:pPr>
        <w:rPr>
          <w:ins w:id="64" w:author="丁晓丽" w:date="2018-07-18T17:50:00Z"/>
          <w:rFonts w:ascii="仿宋" w:hAnsi="仿宋"/>
        </w:rPr>
      </w:pPr>
      <w:ins w:id="65" w:author="丁晓丽" w:date="2018-07-18T17:50:00Z">
        <w:r w:rsidRPr="00FA48F7">
          <w:rPr>
            <w:rFonts w:ascii="仿宋" w:hAnsi="仿宋" w:hint="eastAsia"/>
          </w:rPr>
          <w:t>曾任北京市京门房地产开发公司副总经理、北京市海淀区建设委员会副主任、中关村科技园区海淀园管委会规划建设管理办公室主任、北京海融达投资建设有限公司总经理，2010年12月任现职至今。</w:t>
        </w:r>
      </w:ins>
    </w:p>
    <w:p w:rsidR="000A58FC" w:rsidRPr="00FA48F7" w:rsidRDefault="000A58FC" w:rsidP="000A58FC">
      <w:pPr>
        <w:snapToGrid w:val="0"/>
        <w:rPr>
          <w:ins w:id="66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67" w:author="丁晓丽" w:date="2018-07-18T17:50:00Z"/>
          <w:rFonts w:ascii="仿宋" w:hAnsi="仿宋"/>
        </w:rPr>
      </w:pPr>
    </w:p>
    <w:p w:rsidR="000A58FC" w:rsidRDefault="000A58FC" w:rsidP="000A58FC">
      <w:pPr>
        <w:snapToGrid w:val="0"/>
        <w:ind w:firstLineChars="0" w:firstLine="0"/>
        <w:rPr>
          <w:ins w:id="68" w:author="丁晓丽" w:date="2018-07-18T17:50:00Z"/>
          <w:rFonts w:ascii="仿宋" w:hAnsi="仿宋"/>
        </w:rPr>
      </w:pPr>
    </w:p>
    <w:p w:rsidR="000A58FC" w:rsidRPr="00EB5027" w:rsidRDefault="000A58FC" w:rsidP="000A58FC">
      <w:pPr>
        <w:snapToGrid w:val="0"/>
        <w:ind w:firstLineChars="0" w:firstLine="0"/>
        <w:rPr>
          <w:ins w:id="69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70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71" w:author="丁晓丽" w:date="2018-07-18T17:50:00Z"/>
          <w:rFonts w:ascii="仿宋" w:hAnsi="仿宋"/>
        </w:rPr>
      </w:pPr>
      <w:ins w:id="72" w:author="丁晓丽" w:date="2018-07-18T17:50:00Z">
        <w:r>
          <w:rPr>
            <w:rFonts w:ascii="仿宋" w:hAnsi="仿宋"/>
            <w:noProof/>
            <w:rPrChange w:id="73">
              <w:rPr>
                <w:noProof/>
              </w:rPr>
            </w:rPrChange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2325370</wp:posOffset>
              </wp:positionH>
              <wp:positionV relativeFrom="paragraph">
                <wp:posOffset>-51435</wp:posOffset>
              </wp:positionV>
              <wp:extent cx="1111250" cy="1501775"/>
              <wp:effectExtent l="19050" t="0" r="0" b="0"/>
              <wp:wrapSquare wrapText="bothSides"/>
              <wp:docPr id="5" name="图片 4" descr="C:\Users\zpark\Desktop\{B10996B1-F168-4767-8EF4-74CEDAD4563C}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4" descr="C:\Users\zpark\Desktop\{B10996B1-F168-4767-8EF4-74CEDAD4563C}.jp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1250" cy="1501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0A58FC" w:rsidRPr="00FA48F7" w:rsidRDefault="000A58FC" w:rsidP="000A58FC">
      <w:pPr>
        <w:snapToGrid w:val="0"/>
        <w:rPr>
          <w:ins w:id="74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75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76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77" w:author="丁晓丽" w:date="2018-07-18T17:50:00Z"/>
          <w:rFonts w:ascii="仿宋" w:hAnsi="仿宋"/>
        </w:rPr>
      </w:pPr>
    </w:p>
    <w:p w:rsidR="000A58FC" w:rsidRPr="00FA48F7" w:rsidRDefault="000A58FC" w:rsidP="000A58FC">
      <w:pPr>
        <w:rPr>
          <w:ins w:id="78" w:author="丁晓丽" w:date="2018-07-18T17:50:00Z"/>
          <w:rFonts w:ascii="仿宋" w:hAnsi="仿宋"/>
        </w:rPr>
      </w:pPr>
      <w:ins w:id="79" w:author="丁晓丽" w:date="2018-07-18T17:50:00Z">
        <w:r w:rsidRPr="00FA48F7">
          <w:rPr>
            <w:rFonts w:ascii="仿宋" w:hAnsi="仿宋" w:hint="eastAsia"/>
          </w:rPr>
          <w:t>钟海波</w:t>
        </w:r>
      </w:ins>
    </w:p>
    <w:p w:rsidR="000A58FC" w:rsidRPr="00FA48F7" w:rsidRDefault="000A58FC" w:rsidP="000A58FC">
      <w:pPr>
        <w:rPr>
          <w:ins w:id="80" w:author="丁晓丽" w:date="2018-07-18T17:50:00Z"/>
          <w:rFonts w:ascii="仿宋" w:hAnsi="仿宋"/>
        </w:rPr>
      </w:pPr>
      <w:ins w:id="81" w:author="丁晓丽" w:date="2018-07-18T17:50:00Z">
        <w:r w:rsidRPr="00FA48F7">
          <w:rPr>
            <w:rFonts w:ascii="仿宋" w:hAnsi="仿宋" w:hint="eastAsia"/>
          </w:rPr>
          <w:t>现任北京中关村软件园发展有限责任公司党</w:t>
        </w:r>
        <w:r w:rsidRPr="00FA48F7">
          <w:rPr>
            <w:rFonts w:ascii="仿宋" w:hAnsi="仿宋"/>
          </w:rPr>
          <w:t>总支副书记、</w:t>
        </w:r>
        <w:r w:rsidRPr="00FA48F7">
          <w:rPr>
            <w:rFonts w:ascii="仿宋" w:hAnsi="仿宋" w:hint="eastAsia"/>
          </w:rPr>
          <w:t>总经理助理</w:t>
        </w:r>
      </w:ins>
    </w:p>
    <w:p w:rsidR="000A58FC" w:rsidRPr="00FA48F7" w:rsidRDefault="000A58FC" w:rsidP="000A58FC">
      <w:pPr>
        <w:rPr>
          <w:ins w:id="82" w:author="丁晓丽" w:date="2018-07-18T17:50:00Z"/>
          <w:rFonts w:ascii="仿宋" w:hAnsi="仿宋"/>
        </w:rPr>
      </w:pPr>
      <w:ins w:id="83" w:author="丁晓丽" w:date="2018-07-18T17:50:00Z">
        <w:r w:rsidRPr="00FA48F7">
          <w:rPr>
            <w:rFonts w:ascii="仿宋" w:hAnsi="仿宋" w:hint="eastAsia"/>
          </w:rPr>
          <w:t>拟任北京中关村软件园发展有限责任公司副总经理（试用期一年）</w:t>
        </w:r>
      </w:ins>
    </w:p>
    <w:p w:rsidR="000A58FC" w:rsidRPr="00FA48F7" w:rsidRDefault="000A58FC" w:rsidP="000A58FC">
      <w:pPr>
        <w:rPr>
          <w:ins w:id="84" w:author="丁晓丽" w:date="2018-07-18T17:50:00Z"/>
          <w:rFonts w:ascii="仿宋" w:hAnsi="仿宋"/>
        </w:rPr>
      </w:pPr>
      <w:ins w:id="85" w:author="丁晓丽" w:date="2018-07-18T17:50:00Z">
        <w:r w:rsidRPr="00FA48F7">
          <w:rPr>
            <w:rFonts w:ascii="仿宋" w:hAnsi="仿宋" w:hint="eastAsia"/>
          </w:rPr>
          <w:t>钟海波</w:t>
        </w:r>
        <w:r>
          <w:rPr>
            <w:rFonts w:ascii="仿宋" w:hAnsi="仿宋" w:hint="eastAsia"/>
          </w:rPr>
          <w:t>，</w:t>
        </w:r>
        <w:r w:rsidRPr="00FA48F7">
          <w:rPr>
            <w:rFonts w:ascii="仿宋" w:hAnsi="仿宋" w:hint="eastAsia"/>
          </w:rPr>
          <w:t>男，汉族，中共党员，1973年2月生，1995年8月参加工作,大学学历，中国青年政治学院青少年工作系思想政治教育专业</w:t>
        </w:r>
        <w:r w:rsidRPr="00FA48F7">
          <w:rPr>
            <w:rFonts w:ascii="仿宋" w:hAnsi="仿宋"/>
          </w:rPr>
          <w:t>毕业，</w:t>
        </w:r>
        <w:r w:rsidRPr="00FA48F7">
          <w:rPr>
            <w:rFonts w:ascii="仿宋" w:hAnsi="仿宋" w:hint="eastAsia"/>
          </w:rPr>
          <w:t>在职研究生（中国人民大学法学院法律硕士专业），法律硕士，政工师</w:t>
        </w:r>
        <w:r w:rsidRPr="00FA48F7">
          <w:rPr>
            <w:rFonts w:ascii="仿宋" w:hAnsi="仿宋"/>
          </w:rPr>
          <w:t>，律师</w:t>
        </w:r>
        <w:r w:rsidRPr="00FA48F7">
          <w:rPr>
            <w:rFonts w:ascii="仿宋" w:hAnsi="仿宋" w:hint="eastAsia"/>
          </w:rPr>
          <w:t>。</w:t>
        </w:r>
      </w:ins>
    </w:p>
    <w:p w:rsidR="000A58FC" w:rsidRPr="00FA48F7" w:rsidRDefault="000A58FC" w:rsidP="000A58FC">
      <w:pPr>
        <w:rPr>
          <w:ins w:id="86" w:author="丁晓丽" w:date="2018-07-18T17:50:00Z"/>
          <w:rFonts w:ascii="仿宋" w:hAnsi="仿宋"/>
        </w:rPr>
      </w:pPr>
      <w:ins w:id="87" w:author="丁晓丽" w:date="2018-07-18T17:50:00Z">
        <w:r w:rsidRPr="00FA48F7">
          <w:rPr>
            <w:rFonts w:ascii="仿宋" w:hAnsi="仿宋" w:hint="eastAsia"/>
          </w:rPr>
          <w:t>曾任机械工业部设计研究院团委副书记</w:t>
        </w:r>
        <w:r w:rsidRPr="00FA48F7">
          <w:rPr>
            <w:rFonts w:ascii="仿宋" w:hAnsi="仿宋"/>
          </w:rPr>
          <w:t>，</w:t>
        </w:r>
        <w:r w:rsidRPr="00FA48F7">
          <w:rPr>
            <w:rFonts w:ascii="仿宋" w:hAnsi="仿宋" w:hint="eastAsia"/>
          </w:rPr>
          <w:t>北京中关村软件园发展有限责任公司办公室副主任</w:t>
        </w:r>
        <w:r w:rsidRPr="00FA48F7">
          <w:rPr>
            <w:rFonts w:ascii="仿宋" w:hAnsi="仿宋"/>
          </w:rPr>
          <w:t>、</w:t>
        </w:r>
        <w:r w:rsidRPr="00FA48F7">
          <w:rPr>
            <w:rFonts w:ascii="仿宋" w:hAnsi="仿宋" w:hint="eastAsia"/>
          </w:rPr>
          <w:t>办公室主任</w:t>
        </w:r>
        <w:r>
          <w:rPr>
            <w:rFonts w:ascii="仿宋" w:hAnsi="仿宋" w:hint="eastAsia"/>
          </w:rPr>
          <w:t>、</w:t>
        </w:r>
        <w:r w:rsidRPr="00FA48F7">
          <w:rPr>
            <w:rFonts w:ascii="仿宋" w:hAnsi="仿宋" w:hint="eastAsia"/>
          </w:rPr>
          <w:t>总经理</w:t>
        </w:r>
        <w:r w:rsidRPr="00FA48F7">
          <w:rPr>
            <w:rFonts w:ascii="仿宋" w:hAnsi="仿宋"/>
          </w:rPr>
          <w:t>助理，201</w:t>
        </w:r>
        <w:r w:rsidRPr="00FA48F7">
          <w:rPr>
            <w:rFonts w:ascii="仿宋" w:hAnsi="仿宋" w:hint="eastAsia"/>
          </w:rPr>
          <w:t>2年8月任现</w:t>
        </w:r>
        <w:r w:rsidRPr="00FA48F7">
          <w:rPr>
            <w:rFonts w:ascii="仿宋" w:hAnsi="仿宋"/>
          </w:rPr>
          <w:t>职</w:t>
        </w:r>
        <w:r w:rsidRPr="00FA48F7">
          <w:rPr>
            <w:rFonts w:ascii="仿宋" w:hAnsi="仿宋" w:hint="eastAsia"/>
          </w:rPr>
          <w:t>至今</w:t>
        </w:r>
        <w:r w:rsidRPr="00FA48F7">
          <w:rPr>
            <w:rFonts w:ascii="仿宋" w:hAnsi="仿宋"/>
          </w:rPr>
          <w:t>。</w:t>
        </w:r>
      </w:ins>
    </w:p>
    <w:p w:rsidR="000A58FC" w:rsidRPr="00FA48F7" w:rsidRDefault="000A58FC" w:rsidP="000A58FC">
      <w:pPr>
        <w:snapToGrid w:val="0"/>
        <w:rPr>
          <w:ins w:id="88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89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90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91" w:author="丁晓丽" w:date="2018-07-18T17:50:00Z"/>
          <w:rFonts w:ascii="仿宋" w:hAnsi="仿宋"/>
        </w:rPr>
      </w:pPr>
    </w:p>
    <w:p w:rsidR="000A58FC" w:rsidRDefault="000A58FC" w:rsidP="000A58FC">
      <w:pPr>
        <w:snapToGrid w:val="0"/>
        <w:ind w:firstLineChars="0" w:firstLine="0"/>
        <w:rPr>
          <w:ins w:id="92" w:author="丁晓丽" w:date="2018-07-18T17:50:00Z"/>
          <w:rFonts w:ascii="仿宋" w:hAnsi="仿宋"/>
        </w:rPr>
      </w:pPr>
    </w:p>
    <w:p w:rsidR="000A58FC" w:rsidRPr="00EB5027" w:rsidRDefault="000A58FC" w:rsidP="000A58FC">
      <w:pPr>
        <w:snapToGrid w:val="0"/>
        <w:ind w:firstLineChars="0" w:firstLine="0"/>
        <w:rPr>
          <w:ins w:id="93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94" w:author="丁晓丽" w:date="2018-07-18T17:50:00Z"/>
          <w:rFonts w:ascii="仿宋" w:hAnsi="仿宋"/>
        </w:rPr>
      </w:pPr>
      <w:ins w:id="95" w:author="丁晓丽" w:date="2018-07-18T17:50:00Z">
        <w:r>
          <w:rPr>
            <w:rFonts w:ascii="仿宋" w:hAnsi="仿宋"/>
            <w:noProof/>
            <w:rPrChange w:id="96">
              <w:rPr>
                <w:noProof/>
              </w:rPr>
            </w:rPrChange>
          </w:rPr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2419985</wp:posOffset>
              </wp:positionH>
              <wp:positionV relativeFrom="paragraph">
                <wp:posOffset>69215</wp:posOffset>
              </wp:positionV>
              <wp:extent cx="1214120" cy="1485265"/>
              <wp:effectExtent l="19050" t="0" r="5080" b="0"/>
              <wp:wrapSquare wrapText="bothSides"/>
              <wp:docPr id="6" name="图片 6" descr="IMG_91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IMG_9150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4120" cy="14852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0A58FC" w:rsidRPr="00FA48F7" w:rsidRDefault="000A58FC" w:rsidP="000A58FC">
      <w:pPr>
        <w:snapToGrid w:val="0"/>
        <w:rPr>
          <w:ins w:id="97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98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99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100" w:author="丁晓丽" w:date="2018-07-18T17:50:00Z"/>
          <w:rFonts w:ascii="仿宋" w:hAnsi="仿宋"/>
        </w:rPr>
      </w:pPr>
    </w:p>
    <w:p w:rsidR="000A58FC" w:rsidRPr="00FA48F7" w:rsidRDefault="000A58FC" w:rsidP="000A58FC">
      <w:pPr>
        <w:rPr>
          <w:ins w:id="101" w:author="丁晓丽" w:date="2018-07-18T17:50:00Z"/>
          <w:rFonts w:ascii="仿宋" w:hAnsi="仿宋"/>
        </w:rPr>
      </w:pPr>
      <w:ins w:id="102" w:author="丁晓丽" w:date="2018-07-18T17:50:00Z">
        <w:r w:rsidRPr="00FA48F7">
          <w:rPr>
            <w:rFonts w:ascii="仿宋" w:hAnsi="仿宋" w:hint="eastAsia"/>
          </w:rPr>
          <w:t>韩青</w:t>
        </w:r>
      </w:ins>
    </w:p>
    <w:p w:rsidR="000A58FC" w:rsidRPr="00FA48F7" w:rsidRDefault="000A58FC" w:rsidP="000A58FC">
      <w:pPr>
        <w:rPr>
          <w:ins w:id="103" w:author="丁晓丽" w:date="2018-07-18T17:50:00Z"/>
          <w:rFonts w:ascii="仿宋" w:hAnsi="仿宋"/>
        </w:rPr>
      </w:pPr>
      <w:ins w:id="104" w:author="丁晓丽" w:date="2018-07-18T17:50:00Z">
        <w:r w:rsidRPr="00FA48F7">
          <w:rPr>
            <w:rFonts w:ascii="仿宋" w:hAnsi="仿宋" w:hint="eastAsia"/>
          </w:rPr>
          <w:t>现任中银保险有限公司湖北分公司副总经理</w:t>
        </w:r>
      </w:ins>
    </w:p>
    <w:p w:rsidR="000A58FC" w:rsidRPr="00FA48F7" w:rsidRDefault="000A58FC" w:rsidP="000A58FC">
      <w:pPr>
        <w:rPr>
          <w:ins w:id="105" w:author="丁晓丽" w:date="2018-07-18T17:50:00Z"/>
          <w:rFonts w:ascii="仿宋" w:hAnsi="仿宋"/>
        </w:rPr>
      </w:pPr>
      <w:ins w:id="106" w:author="丁晓丽" w:date="2018-07-18T17:50:00Z">
        <w:r w:rsidRPr="00FA48F7">
          <w:rPr>
            <w:rFonts w:ascii="仿宋" w:hAnsi="仿宋" w:hint="eastAsia"/>
          </w:rPr>
          <w:t>拟任北京中关村科技创业金融服务集团有限公司副总经理（试用期一年）</w:t>
        </w:r>
      </w:ins>
    </w:p>
    <w:p w:rsidR="000A58FC" w:rsidRPr="00FA48F7" w:rsidRDefault="000A58FC" w:rsidP="000A58FC">
      <w:pPr>
        <w:rPr>
          <w:ins w:id="107" w:author="丁晓丽" w:date="2018-07-18T17:50:00Z"/>
          <w:rFonts w:ascii="仿宋" w:hAnsi="仿宋"/>
        </w:rPr>
      </w:pPr>
      <w:ins w:id="108" w:author="丁晓丽" w:date="2018-07-18T17:50:00Z">
        <w:r w:rsidRPr="00FA48F7">
          <w:rPr>
            <w:rFonts w:ascii="仿宋" w:hAnsi="仿宋" w:hint="eastAsia"/>
          </w:rPr>
          <w:t>韩青，女，汉族，中共党员，1979年2月生，2001年7月参加工作,大学学历，中南财经政法大学金融学专业毕业，经济学学士，经济师。</w:t>
        </w:r>
      </w:ins>
    </w:p>
    <w:p w:rsidR="000A58FC" w:rsidRPr="00FA48F7" w:rsidRDefault="000A58FC" w:rsidP="000A58FC">
      <w:pPr>
        <w:rPr>
          <w:ins w:id="109" w:author="丁晓丽" w:date="2018-07-18T17:50:00Z"/>
          <w:rFonts w:ascii="仿宋" w:hAnsi="仿宋"/>
        </w:rPr>
      </w:pPr>
      <w:ins w:id="110" w:author="丁晓丽" w:date="2018-07-18T17:50:00Z">
        <w:r>
          <w:rPr>
            <w:rFonts w:ascii="仿宋" w:hAnsi="仿宋" w:hint="eastAsia"/>
          </w:rPr>
          <w:t>曾</w:t>
        </w:r>
        <w:r w:rsidRPr="00FA48F7">
          <w:rPr>
            <w:rFonts w:ascii="仿宋" w:hAnsi="仿宋" w:hint="eastAsia"/>
          </w:rPr>
          <w:t>任</w:t>
        </w:r>
        <w:r w:rsidRPr="00FA48F7">
          <w:rPr>
            <w:rFonts w:ascii="仿宋" w:hAnsi="仿宋" w:hint="eastAsia"/>
            <w:bCs/>
          </w:rPr>
          <w:t>中银保险有限公司再保险部临分管理团队负责人、副主管、主管，中银保险有限公司湖北分公司党委委员，2017年11月至今任现职至今。</w:t>
        </w:r>
      </w:ins>
    </w:p>
    <w:p w:rsidR="000A58FC" w:rsidRPr="00FA48F7" w:rsidRDefault="000A58FC" w:rsidP="000A58FC">
      <w:pPr>
        <w:snapToGrid w:val="0"/>
        <w:rPr>
          <w:ins w:id="111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12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13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14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15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16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17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18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19" w:author="丁晓丽" w:date="2018-07-18T17:50:00Z"/>
          <w:rFonts w:ascii="仿宋" w:hAnsi="仿宋"/>
        </w:rPr>
      </w:pPr>
      <w:ins w:id="120" w:author="丁晓丽" w:date="2018-07-18T17:50:00Z">
        <w:r>
          <w:rPr>
            <w:rFonts w:ascii="仿宋" w:hAnsi="仿宋"/>
            <w:noProof/>
            <w:rPrChange w:id="121">
              <w:rPr>
                <w:noProof/>
              </w:rPr>
            </w:rPrChange>
          </w:rPr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2230120</wp:posOffset>
              </wp:positionH>
              <wp:positionV relativeFrom="paragraph">
                <wp:posOffset>170180</wp:posOffset>
              </wp:positionV>
              <wp:extent cx="1089660" cy="1360805"/>
              <wp:effectExtent l="19050" t="0" r="0" b="0"/>
              <wp:wrapSquare wrapText="bothSides"/>
              <wp:docPr id="7" name="图片 7" descr="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9660" cy="1360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0A58FC" w:rsidRPr="00FA48F7" w:rsidRDefault="000A58FC" w:rsidP="000A58FC">
      <w:pPr>
        <w:snapToGrid w:val="0"/>
        <w:rPr>
          <w:ins w:id="122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23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24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25" w:author="丁晓丽" w:date="2018-07-18T17:50:00Z"/>
          <w:rFonts w:ascii="仿宋" w:hAnsi="仿宋"/>
        </w:rPr>
      </w:pPr>
    </w:p>
    <w:p w:rsidR="000A58FC" w:rsidRPr="00FA48F7" w:rsidRDefault="000A58FC" w:rsidP="000A58FC">
      <w:pPr>
        <w:rPr>
          <w:ins w:id="126" w:author="丁晓丽" w:date="2018-07-18T17:50:00Z"/>
          <w:rFonts w:ascii="仿宋" w:hAnsi="仿宋"/>
        </w:rPr>
      </w:pPr>
      <w:ins w:id="127" w:author="丁晓丽" w:date="2018-07-18T17:50:00Z">
        <w:r w:rsidRPr="00FA48F7">
          <w:rPr>
            <w:rFonts w:ascii="仿宋" w:hAnsi="仿宋" w:hint="eastAsia"/>
          </w:rPr>
          <w:t>李鑫</w:t>
        </w:r>
      </w:ins>
    </w:p>
    <w:p w:rsidR="000A58FC" w:rsidRPr="00FA48F7" w:rsidRDefault="000A58FC" w:rsidP="000A58FC">
      <w:pPr>
        <w:rPr>
          <w:ins w:id="128" w:author="丁晓丽" w:date="2018-07-18T17:50:00Z"/>
          <w:rFonts w:ascii="仿宋" w:hAnsi="仿宋"/>
        </w:rPr>
      </w:pPr>
      <w:ins w:id="129" w:author="丁晓丽" w:date="2018-07-18T17:50:00Z">
        <w:r w:rsidRPr="00FA48F7">
          <w:rPr>
            <w:rFonts w:ascii="仿宋" w:hAnsi="仿宋" w:hint="eastAsia"/>
          </w:rPr>
          <w:t>现任中关村</w:t>
        </w:r>
        <w:r w:rsidRPr="00FA48F7">
          <w:rPr>
            <w:rFonts w:ascii="仿宋" w:hAnsi="仿宋"/>
          </w:rPr>
          <w:t>发展集团产业投资部</w:t>
        </w:r>
        <w:r w:rsidRPr="00FA48F7">
          <w:rPr>
            <w:rFonts w:ascii="仿宋" w:hAnsi="仿宋" w:hint="eastAsia"/>
          </w:rPr>
          <w:t>高级专业</w:t>
        </w:r>
        <w:r w:rsidRPr="00FA48F7">
          <w:rPr>
            <w:rFonts w:ascii="仿宋" w:hAnsi="仿宋"/>
          </w:rPr>
          <w:t>经理</w:t>
        </w:r>
      </w:ins>
    </w:p>
    <w:p w:rsidR="000A58FC" w:rsidRPr="00FA48F7" w:rsidRDefault="000A58FC" w:rsidP="000A58FC">
      <w:pPr>
        <w:rPr>
          <w:ins w:id="130" w:author="丁晓丽" w:date="2018-07-18T17:50:00Z"/>
          <w:rFonts w:ascii="仿宋" w:hAnsi="仿宋"/>
        </w:rPr>
      </w:pPr>
      <w:ins w:id="131" w:author="丁晓丽" w:date="2018-07-18T17:50:00Z">
        <w:r w:rsidRPr="00FA48F7">
          <w:rPr>
            <w:rFonts w:ascii="仿宋" w:hAnsi="仿宋" w:hint="eastAsia"/>
          </w:rPr>
          <w:t>拟任北京集成电路产业发展股权投资基金有限公司副总经理（试用期一年）</w:t>
        </w:r>
      </w:ins>
    </w:p>
    <w:p w:rsidR="000A58FC" w:rsidRPr="00FA48F7" w:rsidRDefault="000A58FC" w:rsidP="000A58FC">
      <w:pPr>
        <w:rPr>
          <w:ins w:id="132" w:author="丁晓丽" w:date="2018-07-18T17:50:00Z"/>
          <w:rFonts w:ascii="仿宋" w:hAnsi="仿宋"/>
        </w:rPr>
      </w:pPr>
      <w:ins w:id="133" w:author="丁晓丽" w:date="2018-07-18T17:50:00Z">
        <w:r w:rsidRPr="00FA48F7">
          <w:rPr>
            <w:rFonts w:ascii="仿宋" w:hAnsi="仿宋" w:hint="eastAsia"/>
          </w:rPr>
          <w:t>李鑫，男，汉族，中共党员，1980年3月生，2002年7月参加工作,研究生学历，德国亚琛工业大学电子学与信息科学</w:t>
        </w:r>
        <w:r w:rsidRPr="00FA48F7">
          <w:rPr>
            <w:rFonts w:ascii="仿宋" w:hAnsi="仿宋"/>
          </w:rPr>
          <w:t>专业毕业</w:t>
        </w:r>
        <w:r w:rsidRPr="00FA48F7">
          <w:rPr>
            <w:rFonts w:ascii="仿宋" w:hAnsi="仿宋" w:hint="eastAsia"/>
          </w:rPr>
          <w:t>，工学硕士，工商管理硕士（北京大学国家发展研究院工商管理硕士专业），助理研究员。</w:t>
        </w:r>
      </w:ins>
    </w:p>
    <w:p w:rsidR="000A58FC" w:rsidRPr="00FA48F7" w:rsidRDefault="000A58FC" w:rsidP="000A58FC">
      <w:pPr>
        <w:rPr>
          <w:ins w:id="134" w:author="丁晓丽" w:date="2018-07-18T17:50:00Z"/>
          <w:rFonts w:ascii="仿宋" w:hAnsi="仿宋"/>
        </w:rPr>
      </w:pPr>
      <w:ins w:id="135" w:author="丁晓丽" w:date="2018-07-18T17:50:00Z">
        <w:r w:rsidRPr="00FA48F7">
          <w:rPr>
            <w:rFonts w:ascii="仿宋" w:hAnsi="仿宋" w:hint="eastAsia"/>
          </w:rPr>
          <w:t>曾任中国科学院微电子研究所助理研究员、安信方达知识产权代理有限公司涉外知识产权代理、北京华胜天成能源投资公司高级投资经理，2015年2月任现职至今。</w:t>
        </w:r>
      </w:ins>
    </w:p>
    <w:p w:rsidR="000A58FC" w:rsidRPr="00FA48F7" w:rsidRDefault="000A58FC" w:rsidP="000A58FC">
      <w:pPr>
        <w:snapToGrid w:val="0"/>
        <w:rPr>
          <w:ins w:id="136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37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38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39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40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41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42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43" w:author="丁晓丽" w:date="2018-07-18T17:50:00Z"/>
          <w:rFonts w:ascii="仿宋" w:hAnsi="仿宋"/>
        </w:rPr>
      </w:pPr>
      <w:ins w:id="144" w:author="丁晓丽" w:date="2018-07-18T17:50:00Z">
        <w:r>
          <w:rPr>
            <w:rFonts w:ascii="仿宋" w:hAnsi="仿宋"/>
            <w:noProof/>
            <w:rPrChange w:id="145">
              <w:rPr>
                <w:noProof/>
              </w:rPr>
            </w:rPrChange>
          </w:rPr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2164080</wp:posOffset>
              </wp:positionH>
              <wp:positionV relativeFrom="paragraph">
                <wp:posOffset>38100</wp:posOffset>
              </wp:positionV>
              <wp:extent cx="1160145" cy="1604010"/>
              <wp:effectExtent l="19050" t="0" r="1905" b="0"/>
              <wp:wrapSquare wrapText="bothSides"/>
              <wp:docPr id="8" name="图片 1" descr="D:\旧文档\2015\person\樊玉奇证件照20141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" descr="D:\旧文档\2015\person\樊玉奇证件照201411.JP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0145" cy="1604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0A58FC" w:rsidRPr="00FA48F7" w:rsidRDefault="000A58FC" w:rsidP="000A58FC">
      <w:pPr>
        <w:snapToGrid w:val="0"/>
        <w:rPr>
          <w:ins w:id="146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47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148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149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50" w:author="丁晓丽" w:date="2018-07-18T17:50:00Z"/>
          <w:rFonts w:ascii="仿宋" w:hAnsi="仿宋"/>
        </w:rPr>
      </w:pPr>
      <w:ins w:id="151" w:author="丁晓丽" w:date="2018-07-18T17:50:00Z">
        <w:r w:rsidRPr="00FA48F7">
          <w:rPr>
            <w:rFonts w:ascii="仿宋" w:hAnsi="仿宋" w:hint="eastAsia"/>
          </w:rPr>
          <w:t>樊玉奇</w:t>
        </w:r>
      </w:ins>
    </w:p>
    <w:p w:rsidR="000A58FC" w:rsidRPr="00FA48F7" w:rsidRDefault="000A58FC" w:rsidP="000A58FC">
      <w:pPr>
        <w:rPr>
          <w:ins w:id="152" w:author="丁晓丽" w:date="2018-07-18T17:50:00Z"/>
          <w:rFonts w:ascii="仿宋" w:hAnsi="仿宋"/>
        </w:rPr>
      </w:pPr>
      <w:ins w:id="153" w:author="丁晓丽" w:date="2018-07-18T17:50:00Z">
        <w:r w:rsidRPr="00FA48F7">
          <w:rPr>
            <w:rFonts w:ascii="仿宋" w:hAnsi="仿宋" w:hint="eastAsia"/>
          </w:rPr>
          <w:t>现任中关村发展集团资本运营部资深业务经理</w:t>
        </w:r>
      </w:ins>
    </w:p>
    <w:p w:rsidR="000A58FC" w:rsidRPr="00FA48F7" w:rsidRDefault="000A58FC" w:rsidP="000A58FC">
      <w:pPr>
        <w:rPr>
          <w:ins w:id="154" w:author="丁晓丽" w:date="2018-07-18T17:50:00Z"/>
          <w:rFonts w:ascii="仿宋" w:hAnsi="仿宋"/>
        </w:rPr>
      </w:pPr>
      <w:ins w:id="155" w:author="丁晓丽" w:date="2018-07-18T17:50:00Z">
        <w:r w:rsidRPr="00FA48F7">
          <w:rPr>
            <w:rFonts w:ascii="仿宋" w:hAnsi="仿宋" w:hint="eastAsia"/>
          </w:rPr>
          <w:t>拟任北京中关村国际环保产业促进中心有限公司副总经理</w:t>
        </w:r>
        <w:r w:rsidRPr="00FA48F7">
          <w:rPr>
            <w:rFonts w:ascii="仿宋" w:hAnsi="仿宋"/>
          </w:rPr>
          <w:t>（试用期一年）</w:t>
        </w:r>
      </w:ins>
    </w:p>
    <w:p w:rsidR="000A58FC" w:rsidRPr="00FA48F7" w:rsidRDefault="000A58FC" w:rsidP="000A58FC">
      <w:pPr>
        <w:rPr>
          <w:ins w:id="156" w:author="丁晓丽" w:date="2018-07-18T17:50:00Z"/>
          <w:rFonts w:ascii="仿宋" w:hAnsi="仿宋"/>
        </w:rPr>
      </w:pPr>
      <w:ins w:id="157" w:author="丁晓丽" w:date="2018-07-18T17:50:00Z">
        <w:r w:rsidRPr="00FA48F7">
          <w:rPr>
            <w:rFonts w:ascii="仿宋" w:hAnsi="仿宋" w:hint="eastAsia"/>
          </w:rPr>
          <w:t>樊玉奇，男，汉族，</w:t>
        </w:r>
        <w:r w:rsidRPr="00FA48F7">
          <w:rPr>
            <w:rFonts w:ascii="仿宋" w:hAnsi="仿宋"/>
          </w:rPr>
          <w:t>群众，</w:t>
        </w:r>
        <w:r w:rsidRPr="00FA48F7">
          <w:rPr>
            <w:rFonts w:ascii="仿宋" w:hAnsi="仿宋" w:hint="eastAsia"/>
          </w:rPr>
          <w:t>1977年3月生，1999年7月参加工作,大学学历，对外经贸大学国际工商管理学院会计学专业毕业，在职研究生（清华大学经管学院</w:t>
        </w:r>
        <w:r w:rsidRPr="00FA48F7">
          <w:rPr>
            <w:rFonts w:ascii="仿宋" w:hAnsi="仿宋"/>
          </w:rPr>
          <w:t>工商管理</w:t>
        </w:r>
        <w:r w:rsidRPr="00FA48F7">
          <w:rPr>
            <w:rFonts w:ascii="仿宋" w:hAnsi="仿宋" w:hint="eastAsia"/>
          </w:rPr>
          <w:t>硕士</w:t>
        </w:r>
        <w:r w:rsidRPr="00FA48F7">
          <w:rPr>
            <w:rFonts w:ascii="仿宋" w:hAnsi="仿宋"/>
          </w:rPr>
          <w:t>专业</w:t>
        </w:r>
        <w:r w:rsidRPr="00FA48F7">
          <w:rPr>
            <w:rFonts w:ascii="仿宋" w:hAnsi="仿宋" w:hint="eastAsia"/>
          </w:rPr>
          <w:t>），工商管理硕士。</w:t>
        </w:r>
      </w:ins>
    </w:p>
    <w:p w:rsidR="000A58FC" w:rsidRPr="00FA48F7" w:rsidRDefault="000A58FC" w:rsidP="000A58FC">
      <w:pPr>
        <w:rPr>
          <w:ins w:id="158" w:author="丁晓丽" w:date="2018-07-18T17:50:00Z"/>
          <w:rFonts w:ascii="仿宋" w:hAnsi="仿宋"/>
        </w:rPr>
      </w:pPr>
      <w:ins w:id="159" w:author="丁晓丽" w:date="2018-07-18T17:50:00Z">
        <w:r w:rsidRPr="00FA48F7">
          <w:rPr>
            <w:rFonts w:ascii="仿宋" w:hAnsi="仿宋" w:hint="eastAsia"/>
          </w:rPr>
          <w:t>曾任中国金龙松香集团公司财务主管、</w:t>
        </w:r>
        <w:r w:rsidRPr="00FA48F7">
          <w:rPr>
            <w:rFonts w:ascii="仿宋" w:hAnsi="仿宋"/>
          </w:rPr>
          <w:t>中国惠普有限公司</w:t>
        </w:r>
        <w:r w:rsidRPr="00FA48F7">
          <w:rPr>
            <w:rFonts w:ascii="仿宋" w:hAnsi="仿宋" w:hint="eastAsia"/>
          </w:rPr>
          <w:t>财务分析员、</w:t>
        </w:r>
        <w:r w:rsidRPr="00FA48F7">
          <w:rPr>
            <w:rFonts w:ascii="仿宋" w:hAnsi="仿宋"/>
          </w:rPr>
          <w:t>清华控股有限公司资产财务管理部高级项目经理</w:t>
        </w:r>
        <w:r w:rsidRPr="00FA48F7">
          <w:rPr>
            <w:rFonts w:ascii="仿宋" w:hAnsi="仿宋" w:hint="eastAsia"/>
          </w:rPr>
          <w:t>、</w:t>
        </w:r>
        <w:r w:rsidRPr="00FA48F7">
          <w:rPr>
            <w:rFonts w:ascii="仿宋" w:hAnsi="仿宋"/>
          </w:rPr>
          <w:t>紫光集团有限公司</w:t>
        </w:r>
        <w:r w:rsidRPr="00FA48F7">
          <w:rPr>
            <w:rFonts w:ascii="仿宋" w:hAnsi="仿宋" w:hint="eastAsia"/>
          </w:rPr>
          <w:t>董事会秘书、投资管理部总经理、总裁助理，2015年2月任现职至今。</w:t>
        </w:r>
      </w:ins>
    </w:p>
    <w:p w:rsidR="000A58FC" w:rsidRPr="00FA48F7" w:rsidRDefault="000A58FC" w:rsidP="000A58FC">
      <w:pPr>
        <w:snapToGrid w:val="0"/>
        <w:rPr>
          <w:ins w:id="160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61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62" w:author="丁晓丽" w:date="2018-07-18T17:50:00Z"/>
          <w:rFonts w:ascii="仿宋" w:hAnsi="仿宋"/>
        </w:rPr>
      </w:pPr>
    </w:p>
    <w:p w:rsidR="000A58FC" w:rsidRDefault="000A58FC" w:rsidP="000A58FC">
      <w:pPr>
        <w:snapToGrid w:val="0"/>
        <w:rPr>
          <w:ins w:id="163" w:author="丁晓丽" w:date="2018-07-18T17:50:00Z"/>
          <w:rFonts w:ascii="仿宋" w:hAnsi="仿宋"/>
        </w:rPr>
      </w:pPr>
    </w:p>
    <w:p w:rsidR="000A58FC" w:rsidRPr="00EB5027" w:rsidRDefault="000A58FC" w:rsidP="000A58FC">
      <w:pPr>
        <w:snapToGrid w:val="0"/>
        <w:rPr>
          <w:ins w:id="164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65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66" w:author="丁晓丽" w:date="2018-07-18T17:50:00Z"/>
          <w:rFonts w:ascii="仿宋" w:hAnsi="仿宋"/>
        </w:rPr>
      </w:pPr>
      <w:ins w:id="167" w:author="丁晓丽" w:date="2018-07-18T17:50:00Z">
        <w:r>
          <w:rPr>
            <w:rFonts w:ascii="仿宋" w:hAnsi="仿宋"/>
            <w:noProof/>
            <w:rPrChange w:id="168">
              <w:rPr>
                <w:noProof/>
              </w:rPr>
            </w:rPrChange>
          </w:rPr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2192655</wp:posOffset>
              </wp:positionH>
              <wp:positionV relativeFrom="paragraph">
                <wp:posOffset>147320</wp:posOffset>
              </wp:positionV>
              <wp:extent cx="1104900" cy="1381125"/>
              <wp:effectExtent l="19050" t="0" r="0" b="0"/>
              <wp:wrapNone/>
              <wp:docPr id="9" name="图片 9" descr="17074886307977159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170748863079771595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4900" cy="1381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0A58FC" w:rsidRPr="00FA48F7" w:rsidRDefault="000A58FC" w:rsidP="000A58FC">
      <w:pPr>
        <w:snapToGrid w:val="0"/>
        <w:rPr>
          <w:ins w:id="169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70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71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ind w:firstLineChars="0" w:firstLine="0"/>
        <w:rPr>
          <w:ins w:id="172" w:author="丁晓丽" w:date="2018-07-18T17:50:00Z"/>
          <w:rFonts w:ascii="仿宋" w:hAnsi="仿宋"/>
        </w:rPr>
      </w:pPr>
    </w:p>
    <w:p w:rsidR="000A58FC" w:rsidRPr="00FA48F7" w:rsidRDefault="000A58FC" w:rsidP="000A58FC">
      <w:pPr>
        <w:snapToGrid w:val="0"/>
        <w:rPr>
          <w:ins w:id="173" w:author="丁晓丽" w:date="2018-07-18T17:50:00Z"/>
          <w:rFonts w:ascii="仿宋" w:hAnsi="仿宋"/>
        </w:rPr>
      </w:pPr>
      <w:ins w:id="174" w:author="丁晓丽" w:date="2018-07-18T17:50:00Z">
        <w:r w:rsidRPr="00FA48F7">
          <w:rPr>
            <w:rFonts w:ascii="仿宋" w:hAnsi="仿宋" w:hint="eastAsia"/>
          </w:rPr>
          <w:t>吴嘉伟</w:t>
        </w:r>
      </w:ins>
    </w:p>
    <w:p w:rsidR="000A58FC" w:rsidRPr="00FA48F7" w:rsidRDefault="000A58FC" w:rsidP="000A58FC">
      <w:pPr>
        <w:rPr>
          <w:ins w:id="175" w:author="丁晓丽" w:date="2018-07-18T17:50:00Z"/>
          <w:rFonts w:ascii="仿宋" w:hAnsi="仿宋"/>
        </w:rPr>
      </w:pPr>
      <w:ins w:id="176" w:author="丁晓丽" w:date="2018-07-18T17:50:00Z">
        <w:r w:rsidRPr="00FA48F7">
          <w:rPr>
            <w:rFonts w:ascii="仿宋" w:hAnsi="仿宋" w:hint="eastAsia"/>
          </w:rPr>
          <w:t>现任北京中关村前沿技术产业发展有限公司总经理助理</w:t>
        </w:r>
      </w:ins>
    </w:p>
    <w:p w:rsidR="000A58FC" w:rsidRPr="00FA48F7" w:rsidRDefault="000A58FC" w:rsidP="000A58FC">
      <w:pPr>
        <w:rPr>
          <w:ins w:id="177" w:author="丁晓丽" w:date="2018-07-18T17:50:00Z"/>
          <w:rFonts w:ascii="仿宋" w:hAnsi="仿宋"/>
        </w:rPr>
      </w:pPr>
      <w:ins w:id="178" w:author="丁晓丽" w:date="2018-07-18T17:50:00Z">
        <w:r>
          <w:rPr>
            <w:rFonts w:ascii="仿宋" w:hAnsi="仿宋" w:hint="eastAsia"/>
          </w:rPr>
          <w:t>拟任</w:t>
        </w:r>
        <w:r w:rsidRPr="00FA48F7">
          <w:rPr>
            <w:rFonts w:ascii="仿宋" w:hAnsi="仿宋" w:hint="eastAsia"/>
          </w:rPr>
          <w:t>北京中关村前沿技术产业发展有限公司副总经理（试用期一年）</w:t>
        </w:r>
      </w:ins>
    </w:p>
    <w:p w:rsidR="000A58FC" w:rsidRPr="00FA48F7" w:rsidRDefault="000A58FC" w:rsidP="000A58FC">
      <w:pPr>
        <w:rPr>
          <w:ins w:id="179" w:author="丁晓丽" w:date="2018-07-18T17:50:00Z"/>
          <w:rFonts w:ascii="仿宋" w:hAnsi="仿宋"/>
        </w:rPr>
      </w:pPr>
      <w:ins w:id="180" w:author="丁晓丽" w:date="2018-07-18T17:50:00Z">
        <w:r w:rsidRPr="00FA48F7">
          <w:rPr>
            <w:rFonts w:ascii="仿宋" w:hAnsi="仿宋" w:hint="eastAsia"/>
          </w:rPr>
          <w:t>吴嘉伟，男，</w:t>
        </w:r>
        <w:r w:rsidRPr="00FA48F7">
          <w:rPr>
            <w:rFonts w:ascii="仿宋" w:hAnsi="仿宋"/>
          </w:rPr>
          <w:t>汉族，中共党员，1980年11月出生，2005年</w:t>
        </w:r>
        <w:r w:rsidRPr="00FA48F7">
          <w:rPr>
            <w:rFonts w:ascii="仿宋" w:hAnsi="仿宋" w:hint="eastAsia"/>
          </w:rPr>
          <w:t>4月参加工作，研究生学历，北京科技大学材料科学与工程系材料学专业毕业，工学硕士。在职研究生（对外经贸大学国际商学院工商管理专业），工商管理硕士，工程师。</w:t>
        </w:r>
      </w:ins>
    </w:p>
    <w:p w:rsidR="000A58FC" w:rsidRPr="00FA48F7" w:rsidRDefault="000A58FC" w:rsidP="000A58FC">
      <w:pPr>
        <w:rPr>
          <w:ins w:id="181" w:author="丁晓丽" w:date="2018-07-18T17:50:00Z"/>
          <w:rFonts w:ascii="仿宋" w:hAnsi="仿宋"/>
        </w:rPr>
      </w:pPr>
      <w:ins w:id="182" w:author="丁晓丽" w:date="2018-07-18T17:50:00Z">
        <w:r w:rsidRPr="00FA48F7">
          <w:rPr>
            <w:rFonts w:ascii="仿宋" w:hAnsi="仿宋" w:hint="eastAsia"/>
          </w:rPr>
          <w:t>曾任</w:t>
        </w:r>
        <w:r w:rsidRPr="00FA48F7">
          <w:rPr>
            <w:rFonts w:ascii="仿宋" w:hAnsi="仿宋"/>
          </w:rPr>
          <w:t>钢铁研究总院下属安泰科技股份有限公司</w:t>
        </w:r>
        <w:r w:rsidRPr="00FA48F7">
          <w:rPr>
            <w:rFonts w:ascii="仿宋" w:hAnsi="仿宋" w:hint="eastAsia"/>
          </w:rPr>
          <w:t>研发工程师、中关村发展集团产业投资部投资经理，2016年1月任现职至今</w:t>
        </w:r>
        <w:r w:rsidRPr="00FA48F7">
          <w:rPr>
            <w:rFonts w:ascii="仿宋" w:hAnsi="仿宋"/>
          </w:rPr>
          <w:t>。</w:t>
        </w:r>
      </w:ins>
    </w:p>
    <w:p w:rsidR="000A58FC" w:rsidRPr="00FA48F7" w:rsidRDefault="000A58FC" w:rsidP="000A58FC">
      <w:pPr>
        <w:snapToGrid w:val="0"/>
        <w:rPr>
          <w:ins w:id="183" w:author="丁晓丽" w:date="2018-07-18T17:50:00Z"/>
          <w:rFonts w:ascii="仿宋" w:hAnsi="仿宋" w:cs="宋体"/>
          <w:color w:val="000000"/>
          <w:kern w:val="0"/>
        </w:rPr>
      </w:pPr>
      <w:ins w:id="184" w:author="丁晓丽" w:date="2018-07-18T17:50:00Z">
        <w:r w:rsidRPr="00FA48F7">
          <w:rPr>
            <w:rFonts w:ascii="仿宋" w:hAnsi="仿宋" w:cs="宋体" w:hint="eastAsia"/>
            <w:color w:val="000000"/>
            <w:kern w:val="0"/>
          </w:rPr>
          <w:t>公示时间：7月18日至7月25日。</w:t>
        </w:r>
      </w:ins>
    </w:p>
    <w:p w:rsidR="000A58FC" w:rsidRPr="00FA48F7" w:rsidRDefault="000A58FC" w:rsidP="000A58FC">
      <w:pPr>
        <w:snapToGrid w:val="0"/>
        <w:rPr>
          <w:ins w:id="185" w:author="丁晓丽" w:date="2018-07-18T17:50:00Z"/>
          <w:rFonts w:ascii="仿宋" w:hAnsi="仿宋" w:cs="Arial"/>
          <w:color w:val="000000"/>
        </w:rPr>
      </w:pPr>
      <w:ins w:id="186" w:author="丁晓丽" w:date="2018-07-18T17:50:00Z">
        <w:r w:rsidRPr="00FA48F7">
          <w:rPr>
            <w:rFonts w:ascii="仿宋" w:hAnsi="仿宋" w:cs="Arial" w:hint="eastAsia"/>
            <w:color w:val="000000"/>
          </w:rPr>
          <w:t>公示期间，任何单位和个人均可通过来电、来信、来访等方式向集团组织部/人力资源部反映公示对象在德、能、勤、绩、廉等方面存在的有关问题。</w:t>
        </w:r>
      </w:ins>
    </w:p>
    <w:p w:rsidR="000A58FC" w:rsidRPr="00FA48F7" w:rsidRDefault="000A58FC" w:rsidP="000A58FC">
      <w:pPr>
        <w:snapToGrid w:val="0"/>
        <w:rPr>
          <w:ins w:id="187" w:author="丁晓丽" w:date="2018-07-18T17:50:00Z"/>
          <w:rFonts w:ascii="仿宋" w:hAnsi="仿宋" w:cs="Arial"/>
          <w:color w:val="000000"/>
        </w:rPr>
      </w:pPr>
      <w:ins w:id="188" w:author="丁晓丽" w:date="2018-07-18T17:50:00Z">
        <w:r w:rsidRPr="00FA48F7">
          <w:rPr>
            <w:rFonts w:ascii="仿宋" w:hAnsi="仿宋" w:cs="Arial" w:hint="eastAsia"/>
            <w:color w:val="000000"/>
          </w:rPr>
          <w:t>联 系 人：吴峰</w:t>
        </w:r>
      </w:ins>
    </w:p>
    <w:p w:rsidR="000A58FC" w:rsidRPr="00FA48F7" w:rsidRDefault="000A58FC" w:rsidP="000A58FC">
      <w:pPr>
        <w:snapToGrid w:val="0"/>
        <w:rPr>
          <w:ins w:id="189" w:author="丁晓丽" w:date="2018-07-18T17:50:00Z"/>
          <w:rFonts w:ascii="仿宋" w:hAnsi="仿宋" w:cs="Arial"/>
          <w:color w:val="000000"/>
        </w:rPr>
      </w:pPr>
      <w:ins w:id="190" w:author="丁晓丽" w:date="2018-07-18T17:50:00Z">
        <w:r w:rsidRPr="00FA48F7">
          <w:rPr>
            <w:rFonts w:ascii="仿宋" w:hAnsi="仿宋" w:cs="Arial" w:hint="eastAsia"/>
            <w:color w:val="000000"/>
          </w:rPr>
          <w:t>联系电话：83453687</w:t>
        </w:r>
      </w:ins>
    </w:p>
    <w:p w:rsidR="000A58FC" w:rsidRPr="00FA48F7" w:rsidRDefault="000A58FC" w:rsidP="000A58FC">
      <w:pPr>
        <w:snapToGrid w:val="0"/>
        <w:rPr>
          <w:ins w:id="191" w:author="丁晓丽" w:date="2018-07-18T17:50:00Z"/>
          <w:rFonts w:ascii="仿宋" w:hAnsi="仿宋" w:cs="Arial"/>
          <w:color w:val="000000"/>
        </w:rPr>
      </w:pPr>
      <w:ins w:id="192" w:author="丁晓丽" w:date="2018-07-18T17:50:00Z">
        <w:r w:rsidRPr="00FA48F7">
          <w:rPr>
            <w:rFonts w:ascii="仿宋" w:hAnsi="仿宋" w:cs="Arial" w:hint="eastAsia"/>
            <w:color w:val="000000"/>
          </w:rPr>
          <w:t>联系地址：北京市海淀区西三环</w:t>
        </w:r>
        <w:r w:rsidRPr="00FA48F7">
          <w:rPr>
            <w:rFonts w:ascii="仿宋" w:hAnsi="仿宋" w:cs="Arial"/>
            <w:color w:val="000000"/>
          </w:rPr>
          <w:t>北路甲</w:t>
        </w:r>
        <w:r w:rsidRPr="00FA48F7">
          <w:rPr>
            <w:rFonts w:ascii="仿宋" w:hAnsi="仿宋" w:cs="Arial" w:hint="eastAsia"/>
            <w:color w:val="000000"/>
          </w:rPr>
          <w:t>2号院7号楼</w:t>
        </w:r>
        <w:r w:rsidRPr="00FA48F7">
          <w:rPr>
            <w:rFonts w:ascii="仿宋" w:hAnsi="仿宋" w:cs="Arial"/>
            <w:color w:val="000000"/>
          </w:rPr>
          <w:t>1</w:t>
        </w:r>
        <w:r w:rsidRPr="00FA48F7">
          <w:rPr>
            <w:rFonts w:ascii="仿宋" w:hAnsi="仿宋" w:cs="Arial" w:hint="eastAsia"/>
            <w:color w:val="000000"/>
          </w:rPr>
          <w:t>1</w:t>
        </w:r>
        <w:r w:rsidRPr="00FA48F7">
          <w:rPr>
            <w:rFonts w:ascii="仿宋" w:hAnsi="仿宋" w:cs="Arial"/>
            <w:color w:val="000000"/>
          </w:rPr>
          <w:t>层</w:t>
        </w:r>
        <w:r w:rsidRPr="00FA48F7">
          <w:rPr>
            <w:rFonts w:ascii="仿宋" w:hAnsi="仿宋" w:cs="Arial" w:hint="eastAsia"/>
            <w:color w:val="000000"/>
          </w:rPr>
          <w:t>中关村</w:t>
        </w:r>
        <w:r w:rsidRPr="00FA48F7">
          <w:rPr>
            <w:rFonts w:ascii="仿宋" w:hAnsi="仿宋" w:cs="Arial"/>
            <w:color w:val="000000"/>
          </w:rPr>
          <w:t>发展集团</w:t>
        </w:r>
        <w:r w:rsidRPr="00FA48F7">
          <w:rPr>
            <w:rFonts w:ascii="仿宋" w:hAnsi="仿宋" w:cs="Arial" w:hint="eastAsia"/>
            <w:color w:val="000000"/>
          </w:rPr>
          <w:t>组织</w:t>
        </w:r>
        <w:r w:rsidRPr="00FA48F7">
          <w:rPr>
            <w:rFonts w:ascii="仿宋" w:hAnsi="仿宋" w:cs="Arial"/>
            <w:color w:val="000000"/>
          </w:rPr>
          <w:t>部</w:t>
        </w:r>
        <w:r w:rsidRPr="00FA48F7">
          <w:rPr>
            <w:rFonts w:ascii="仿宋" w:hAnsi="仿宋" w:cs="Arial" w:hint="eastAsia"/>
            <w:color w:val="000000"/>
          </w:rPr>
          <w:t>/人力资源部</w:t>
        </w:r>
        <w:r w:rsidRPr="00FA48F7">
          <w:rPr>
            <w:rFonts w:ascii="仿宋" w:hAnsi="仿宋" w:cs="Arial"/>
            <w:color w:val="000000"/>
          </w:rPr>
          <w:t>（邮编：10008</w:t>
        </w:r>
        <w:r>
          <w:rPr>
            <w:rFonts w:ascii="仿宋" w:hAnsi="仿宋" w:cs="Arial" w:hint="eastAsia"/>
            <w:color w:val="000000"/>
          </w:rPr>
          <w:t>9</w:t>
        </w:r>
        <w:r w:rsidRPr="00FA48F7">
          <w:rPr>
            <w:rFonts w:ascii="仿宋" w:hAnsi="仿宋" w:cs="Arial" w:hint="eastAsia"/>
            <w:color w:val="000000"/>
          </w:rPr>
          <w:t>）</w:t>
        </w:r>
      </w:ins>
    </w:p>
    <w:p w:rsidR="000A58FC" w:rsidRPr="00FA48F7" w:rsidRDefault="000A58FC" w:rsidP="000A58FC">
      <w:pPr>
        <w:snapToGrid w:val="0"/>
        <w:rPr>
          <w:ins w:id="193" w:author="丁晓丽" w:date="2018-07-18T17:50:00Z"/>
          <w:rFonts w:ascii="仿宋" w:hAnsi="仿宋" w:cs="Arial"/>
          <w:color w:val="000000"/>
        </w:rPr>
      </w:pPr>
      <w:ins w:id="194" w:author="丁晓丽" w:date="2018-07-18T17:50:00Z">
        <w:r w:rsidRPr="00FA48F7">
          <w:rPr>
            <w:rFonts w:ascii="仿宋" w:hAnsi="仿宋" w:cs="Arial" w:hint="eastAsia"/>
            <w:color w:val="000000"/>
          </w:rPr>
          <w:t xml:space="preserve">电子信箱：wufeng@zgcgroup.com.cn </w:t>
        </w:r>
      </w:ins>
    </w:p>
    <w:p w:rsidR="000A58FC" w:rsidRPr="00FA48F7" w:rsidRDefault="000A58FC" w:rsidP="000A58FC">
      <w:pPr>
        <w:snapToGrid w:val="0"/>
        <w:rPr>
          <w:ins w:id="195" w:author="丁晓丽" w:date="2018-07-18T17:50:00Z"/>
          <w:rFonts w:ascii="仿宋" w:hAnsi="仿宋" w:cs="Arial"/>
          <w:color w:val="000000"/>
        </w:rPr>
      </w:pPr>
      <w:ins w:id="196" w:author="丁晓丽" w:date="2018-07-18T17:50:00Z">
        <w:r w:rsidRPr="00FA48F7">
          <w:rPr>
            <w:rFonts w:ascii="仿宋" w:hAnsi="仿宋" w:cs="Arial" w:hint="eastAsia"/>
            <w:color w:val="000000"/>
          </w:rPr>
          <w:t>反映情况和问题应实事求是，客观公正。为便于核实、反馈有关情况，提倡反映人提供真实姓名、联系方式或工作单位。我们将严格遵守工作纪律，履行保密义务。</w:t>
        </w:r>
      </w:ins>
    </w:p>
    <w:p w:rsidR="000A58FC" w:rsidRPr="00FA48F7" w:rsidRDefault="000A58FC" w:rsidP="000A58FC">
      <w:pPr>
        <w:snapToGrid w:val="0"/>
        <w:rPr>
          <w:ins w:id="197" w:author="丁晓丽" w:date="2018-07-18T17:50:00Z"/>
          <w:rFonts w:ascii="仿宋" w:hAnsi="仿宋" w:cs="Arial"/>
          <w:color w:val="000000"/>
        </w:rPr>
      </w:pPr>
      <w:ins w:id="198" w:author="丁晓丽" w:date="2018-07-18T17:50:00Z">
        <w:r w:rsidRPr="00FA48F7">
          <w:rPr>
            <w:rFonts w:ascii="仿宋" w:hAnsi="仿宋" w:cs="Arial" w:hint="eastAsia"/>
            <w:color w:val="000000"/>
          </w:rPr>
          <w:t>特此公示。</w:t>
        </w:r>
      </w:ins>
    </w:p>
    <w:p w:rsidR="000A58FC" w:rsidRPr="00FA48F7" w:rsidRDefault="000A58FC" w:rsidP="000A58FC">
      <w:pPr>
        <w:snapToGrid w:val="0"/>
        <w:rPr>
          <w:ins w:id="199" w:author="丁晓丽" w:date="2018-07-18T17:50:00Z"/>
          <w:rFonts w:ascii="仿宋" w:hAnsi="仿宋" w:cs="Arial"/>
          <w:color w:val="000000"/>
        </w:rPr>
      </w:pPr>
    </w:p>
    <w:p w:rsidR="000A58FC" w:rsidRPr="00FA48F7" w:rsidRDefault="000A58FC" w:rsidP="000A58FC">
      <w:pPr>
        <w:snapToGrid w:val="0"/>
        <w:rPr>
          <w:ins w:id="200" w:author="丁晓丽" w:date="2018-07-18T17:50:00Z"/>
          <w:rFonts w:ascii="仿宋" w:hAnsi="仿宋" w:cs="Arial"/>
          <w:color w:val="000000"/>
        </w:rPr>
      </w:pPr>
    </w:p>
    <w:p w:rsidR="000A58FC" w:rsidRPr="00FA48F7" w:rsidRDefault="000A58FC" w:rsidP="000A58FC">
      <w:pPr>
        <w:snapToGrid w:val="0"/>
        <w:rPr>
          <w:ins w:id="201" w:author="丁晓丽" w:date="2018-07-18T17:50:00Z"/>
          <w:rFonts w:ascii="仿宋" w:hAnsi="仿宋" w:cs="Arial"/>
          <w:color w:val="000000"/>
        </w:rPr>
      </w:pPr>
    </w:p>
    <w:p w:rsidR="000A58FC" w:rsidRPr="00FA48F7" w:rsidRDefault="000A58FC" w:rsidP="000A58FC">
      <w:pPr>
        <w:snapToGrid w:val="0"/>
        <w:ind w:right="610"/>
        <w:jc w:val="right"/>
        <w:rPr>
          <w:ins w:id="202" w:author="丁晓丽" w:date="2018-07-18T17:50:00Z"/>
          <w:rFonts w:ascii="仿宋" w:hAnsi="仿宋" w:cs="Arial"/>
          <w:color w:val="000000"/>
        </w:rPr>
      </w:pPr>
      <w:ins w:id="203" w:author="丁晓丽" w:date="2018-07-18T17:50:00Z">
        <w:r w:rsidRPr="00FA48F7">
          <w:rPr>
            <w:rFonts w:ascii="仿宋" w:hAnsi="仿宋" w:cs="Arial" w:hint="eastAsia"/>
            <w:color w:val="000000"/>
          </w:rPr>
          <w:t>中关村</w:t>
        </w:r>
        <w:r w:rsidRPr="00FA48F7">
          <w:rPr>
            <w:rFonts w:ascii="仿宋" w:hAnsi="仿宋" w:cs="Arial"/>
            <w:color w:val="000000"/>
          </w:rPr>
          <w:t>发展集团</w:t>
        </w:r>
      </w:ins>
    </w:p>
    <w:p w:rsidR="000A58FC" w:rsidRPr="00FA48F7" w:rsidRDefault="000A58FC" w:rsidP="000A58FC">
      <w:pPr>
        <w:snapToGrid w:val="0"/>
        <w:ind w:right="330"/>
        <w:jc w:val="right"/>
        <w:rPr>
          <w:ins w:id="204" w:author="丁晓丽" w:date="2018-07-18T17:50:00Z"/>
          <w:rFonts w:ascii="仿宋" w:hAnsi="仿宋" w:cs="Arial"/>
          <w:color w:val="000000"/>
        </w:rPr>
      </w:pPr>
      <w:ins w:id="205" w:author="丁晓丽" w:date="2018-07-18T17:50:00Z">
        <w:r w:rsidRPr="00FA48F7">
          <w:rPr>
            <w:rFonts w:ascii="仿宋" w:hAnsi="仿宋" w:cs="Arial" w:hint="eastAsia"/>
            <w:color w:val="000000"/>
          </w:rPr>
          <w:t xml:space="preserve"> 组织部/人力资源部</w:t>
        </w:r>
      </w:ins>
    </w:p>
    <w:p w:rsidR="000A58FC" w:rsidRPr="00FA48F7" w:rsidRDefault="000A58FC" w:rsidP="000A58FC">
      <w:pPr>
        <w:snapToGrid w:val="0"/>
        <w:ind w:right="480"/>
        <w:jc w:val="right"/>
        <w:rPr>
          <w:ins w:id="206" w:author="丁晓丽" w:date="2018-07-18T17:50:00Z"/>
          <w:rFonts w:ascii="仿宋" w:hAnsi="仿宋" w:cs="Arial"/>
          <w:color w:val="000000"/>
        </w:rPr>
      </w:pPr>
      <w:ins w:id="207" w:author="丁晓丽" w:date="2018-07-18T17:50:00Z">
        <w:r w:rsidRPr="00FA48F7">
          <w:rPr>
            <w:rFonts w:ascii="仿宋" w:hAnsi="仿宋" w:cs="Arial" w:hint="eastAsia"/>
            <w:color w:val="000000"/>
          </w:rPr>
          <w:t>2018年7月18日</w:t>
        </w:r>
      </w:ins>
    </w:p>
    <w:p w:rsidR="00C01F78" w:rsidRPr="000A58FC" w:rsidRDefault="00C01F78"/>
    <w:p w:rsidR="00C474F9" w:rsidRDefault="00C474F9"/>
    <w:sectPr w:rsidR="00C474F9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8pKEb6/M6l+Fk7iYsVqATpMm8ps=" w:salt="+s4J43jagngbfOM0f1P60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5A6"/>
    <w:rsid w:val="000A58FC"/>
    <w:rsid w:val="00260EBE"/>
    <w:rsid w:val="003224B0"/>
    <w:rsid w:val="004D7778"/>
    <w:rsid w:val="00556794"/>
    <w:rsid w:val="00C01F78"/>
    <w:rsid w:val="00C474F9"/>
    <w:rsid w:val="00D81E24"/>
    <w:rsid w:val="00DA05A6"/>
    <w:rsid w:val="00DC7D0F"/>
    <w:rsid w:val="00F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8FC"/>
    <w:pPr>
      <w:widowControl w:val="0"/>
      <w:spacing w:line="600" w:lineRule="exact"/>
      <w:ind w:firstLineChars="200" w:firstLine="640"/>
      <w:jc w:val="both"/>
    </w:pPr>
    <w:rPr>
      <w:rFonts w:ascii="宋体" w:eastAsia="仿宋" w:hAnsi="宋体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777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7778"/>
    <w:rPr>
      <w:rFonts w:ascii="宋体" w:eastAsia="仿宋" w:hAnsi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1978</Characters>
  <Application>Microsoft Office Word</Application>
  <DocSecurity>8</DocSecurity>
  <Lines>16</Lines>
  <Paragraphs>4</Paragraphs>
  <ScaleCrop>false</ScaleCrop>
  <Company>ufida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杨静</cp:lastModifiedBy>
  <cp:revision>4</cp:revision>
  <dcterms:created xsi:type="dcterms:W3CDTF">2012-05-16T03:16:00Z</dcterms:created>
  <dcterms:modified xsi:type="dcterms:W3CDTF">2018-11-20T05:56:00Z</dcterms:modified>
</cp:coreProperties>
</file>