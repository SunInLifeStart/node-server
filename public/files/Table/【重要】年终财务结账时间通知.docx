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43" w:rsidRDefault="00D66743" w:rsidP="00D66743">
      <w:pPr>
        <w:jc w:val="center"/>
        <w:rPr>
          <w:ins w:id="0" w:author="张宁昕" w:date="2018-12-04T15:51:00Z"/>
          <w:rFonts w:ascii="方正小标宋简体" w:eastAsia="方正小标宋简体"/>
          <w:sz w:val="44"/>
          <w:szCs w:val="44"/>
        </w:rPr>
      </w:pPr>
      <w:ins w:id="1" w:author="张宁昕" w:date="2018-12-04T15:51:00Z">
        <w:r>
          <w:rPr>
            <w:rFonts w:ascii="方正小标宋简体" w:eastAsia="方正小标宋简体" w:hint="eastAsia"/>
            <w:sz w:val="44"/>
            <w:szCs w:val="44"/>
          </w:rPr>
          <w:t>【重要】年终财务结账时间通知</w:t>
        </w:r>
      </w:ins>
    </w:p>
    <w:p w:rsidR="00D66743" w:rsidRDefault="00D66743" w:rsidP="00D66743">
      <w:pPr>
        <w:rPr>
          <w:ins w:id="2" w:author="张宁昕" w:date="2018-12-04T15:51:00Z"/>
          <w:rFonts w:ascii="仿宋_GB2312" w:eastAsia="仿宋_GB2312"/>
          <w:sz w:val="32"/>
          <w:szCs w:val="32"/>
        </w:rPr>
      </w:pPr>
      <w:ins w:id="3" w:author="张宁昕" w:date="2018-12-04T15:51:00Z">
        <w:r>
          <w:rPr>
            <w:rFonts w:ascii="仿宋_GB2312" w:eastAsia="仿宋_GB2312" w:hint="eastAsia"/>
            <w:sz w:val="32"/>
            <w:szCs w:val="32"/>
          </w:rPr>
          <w:t>集团各部（室）：</w:t>
        </w:r>
      </w:ins>
    </w:p>
    <w:p w:rsidR="00D66743" w:rsidRDefault="00D66743" w:rsidP="00D66743">
      <w:pPr>
        <w:ind w:firstLineChars="200" w:firstLine="640"/>
        <w:rPr>
          <w:ins w:id="4" w:author="张宁昕" w:date="2018-12-04T15:51:00Z"/>
          <w:rFonts w:ascii="仿宋_GB2312" w:eastAsia="仿宋_GB2312"/>
          <w:sz w:val="32"/>
          <w:szCs w:val="32"/>
        </w:rPr>
      </w:pPr>
      <w:ins w:id="5" w:author="张宁昕" w:date="2018-12-04T15:51:00Z">
        <w:r>
          <w:rPr>
            <w:rFonts w:ascii="仿宋_GB2312" w:eastAsia="仿宋_GB2312" w:hint="eastAsia"/>
            <w:sz w:val="32"/>
            <w:szCs w:val="32"/>
          </w:rPr>
          <w:t>根据集团财务决算工作的总体要求，资金财务部决定2018年12月25日(周二)为集团总部2018年度结账日，结账日至2018年12月31日期间将进行全年的决算工作，不再受理各类资金结算、报销业务及转账业务（如借款结账）等。请全体同仁尽快清理手中2018年度的与财务相关的未结事项，最迟于2018年12月25日(周二)下班前将财务报销审批流程及相关纸质单据提交到资金财务部，在本年度内过期将不再受理。</w:t>
        </w:r>
      </w:ins>
    </w:p>
    <w:p w:rsidR="00D66743" w:rsidRDefault="00D66743" w:rsidP="00D66743">
      <w:pPr>
        <w:ind w:firstLineChars="200" w:firstLine="640"/>
        <w:rPr>
          <w:ins w:id="6" w:author="张宁昕" w:date="2018-12-04T15:51:00Z"/>
          <w:rFonts w:ascii="仿宋_GB2312" w:eastAsia="仿宋_GB2312"/>
          <w:sz w:val="32"/>
          <w:szCs w:val="32"/>
        </w:rPr>
      </w:pPr>
      <w:ins w:id="7" w:author="张宁昕" w:date="2018-12-04T15:51:00Z">
        <w:r>
          <w:rPr>
            <w:rFonts w:ascii="仿宋_GB2312" w:eastAsia="仿宋_GB2312" w:hint="eastAsia"/>
            <w:sz w:val="32"/>
            <w:szCs w:val="32"/>
          </w:rPr>
          <w:t>针对各部门于2018年12月25日至2018年12月31日发生的各项支出，请与对方单位协商将发票延至2019年开具，同时于2019年办理相关结算手续。</w:t>
        </w:r>
      </w:ins>
    </w:p>
    <w:p w:rsidR="00D66743" w:rsidRDefault="00D66743" w:rsidP="00D66743">
      <w:pPr>
        <w:ind w:firstLineChars="200" w:firstLine="640"/>
        <w:rPr>
          <w:ins w:id="8" w:author="张宁昕" w:date="2018-12-04T15:51:00Z"/>
          <w:rFonts w:ascii="仿宋_GB2312" w:eastAsia="仿宋_GB2312"/>
          <w:sz w:val="32"/>
          <w:szCs w:val="32"/>
        </w:rPr>
      </w:pPr>
      <w:ins w:id="9" w:author="张宁昕" w:date="2018-12-04T15:51:00Z">
        <w:r>
          <w:rPr>
            <w:rFonts w:ascii="仿宋_GB2312" w:eastAsia="仿宋_GB2312" w:hint="eastAsia"/>
            <w:sz w:val="32"/>
            <w:szCs w:val="32"/>
          </w:rPr>
          <w:t>感谢大家的理解与配合！</w:t>
        </w:r>
      </w:ins>
    </w:p>
    <w:p w:rsidR="00D66743" w:rsidRDefault="00D66743" w:rsidP="00D66743">
      <w:pPr>
        <w:ind w:right="480"/>
        <w:jc w:val="right"/>
        <w:rPr>
          <w:ins w:id="10" w:author="张宁昕" w:date="2018-12-04T15:51:00Z"/>
          <w:rFonts w:ascii="仿宋_GB2312" w:eastAsia="仿宋_GB2312"/>
          <w:sz w:val="32"/>
          <w:szCs w:val="32"/>
        </w:rPr>
      </w:pPr>
    </w:p>
    <w:p w:rsidR="00D66743" w:rsidRDefault="00D66743" w:rsidP="00D66743">
      <w:pPr>
        <w:jc w:val="right"/>
        <w:rPr>
          <w:ins w:id="11" w:author="张宁昕" w:date="2018-12-04T15:51:00Z"/>
          <w:rFonts w:ascii="仿宋_GB2312" w:eastAsia="仿宋_GB2312"/>
          <w:sz w:val="32"/>
          <w:szCs w:val="32"/>
        </w:rPr>
      </w:pPr>
    </w:p>
    <w:p w:rsidR="00D66743" w:rsidRDefault="00D66743" w:rsidP="00D66743">
      <w:pPr>
        <w:jc w:val="right"/>
        <w:rPr>
          <w:ins w:id="12" w:author="张宁昕" w:date="2018-12-04T15:51:00Z"/>
          <w:rFonts w:ascii="仿宋_GB2312" w:eastAsia="仿宋_GB2312"/>
          <w:sz w:val="32"/>
          <w:szCs w:val="32"/>
        </w:rPr>
      </w:pPr>
      <w:ins w:id="13" w:author="张宁昕" w:date="2018-12-04T15:51:00Z">
        <w:r>
          <w:rPr>
            <w:rFonts w:ascii="仿宋_GB2312" w:eastAsia="仿宋_GB2312" w:hint="eastAsia"/>
            <w:sz w:val="32"/>
            <w:szCs w:val="32"/>
          </w:rPr>
          <w:t xml:space="preserve">资金财务部 </w:t>
        </w:r>
      </w:ins>
    </w:p>
    <w:p w:rsidR="00D66743" w:rsidRDefault="00D66743" w:rsidP="00D66743">
      <w:pPr>
        <w:jc w:val="right"/>
        <w:rPr>
          <w:ins w:id="14" w:author="张宁昕" w:date="2018-12-04T15:51:00Z"/>
          <w:rFonts w:ascii="仿宋_GB2312" w:eastAsia="仿宋_GB2312"/>
          <w:sz w:val="32"/>
          <w:szCs w:val="32"/>
        </w:rPr>
      </w:pPr>
      <w:ins w:id="15" w:author="张宁昕" w:date="2018-12-04T15:51:00Z">
        <w:r>
          <w:rPr>
            <w:rFonts w:ascii="仿宋_GB2312" w:eastAsia="仿宋_GB2312" w:hint="eastAsia"/>
            <w:sz w:val="32"/>
            <w:szCs w:val="32"/>
          </w:rPr>
          <w:t>2018年12月4日</w:t>
        </w:r>
      </w:ins>
    </w:p>
    <w:p w:rsidR="00D66743" w:rsidRDefault="00D66743" w:rsidP="00D66743">
      <w:pPr>
        <w:jc w:val="center"/>
        <w:rPr>
          <w:ins w:id="16" w:author="张宁昕" w:date="2018-12-04T15:51:00Z"/>
          <w:rFonts w:ascii="仿宋_GB2312" w:eastAsia="仿宋_GB2312"/>
          <w:sz w:val="32"/>
          <w:szCs w:val="32"/>
        </w:rPr>
      </w:pPr>
    </w:p>
    <w:p w:rsidR="00D66743" w:rsidRDefault="00D66743" w:rsidP="00D66743">
      <w:pPr>
        <w:jc w:val="center"/>
        <w:rPr>
          <w:ins w:id="17" w:author="张宁昕" w:date="2018-12-04T15:51:00Z"/>
          <w:rFonts w:ascii="仿宋_GB2312" w:eastAsia="仿宋_GB2312"/>
          <w:sz w:val="32"/>
          <w:szCs w:val="32"/>
        </w:rPr>
      </w:pPr>
      <w:ins w:id="18" w:author="张宁昕" w:date="2018-12-04T15:51:00Z">
        <w:r>
          <w:rPr>
            <w:rFonts w:ascii="仿宋_GB2312" w:eastAsia="仿宋_GB2312" w:hint="eastAsia"/>
            <w:sz w:val="32"/>
            <w:szCs w:val="32"/>
          </w:rPr>
          <w:t>（联系人：张宁昕；联系电话：83453691）</w:t>
        </w:r>
      </w:ins>
    </w:p>
    <w:p w:rsidR="00D66743" w:rsidRDefault="00D66743" w:rsidP="00D66743">
      <w:pPr>
        <w:jc w:val="left"/>
        <w:rPr>
          <w:ins w:id="19" w:author="张宁昕" w:date="2018-12-04T15:51:00Z"/>
          <w:rFonts w:ascii="仿宋_GB2312" w:eastAsia="仿宋_GB2312"/>
          <w:sz w:val="32"/>
          <w:szCs w:val="32"/>
        </w:rPr>
      </w:pPr>
    </w:p>
    <w:p w:rsidR="00C01F78" w:rsidRPr="00D66743" w:rsidDel="00D66743" w:rsidRDefault="00C01F78">
      <w:pPr>
        <w:rPr>
          <w:del w:id="20" w:author="张宁昕" w:date="2018-12-04T15:52:00Z"/>
        </w:rPr>
      </w:pPr>
    </w:p>
    <w:p w:rsidR="00C474F9" w:rsidRDefault="00C474F9"/>
    <w:sectPr w:rsidR="00C474F9" w:rsidSect="00C0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A4C" w:rsidRDefault="001A1A4C" w:rsidP="00D66743">
      <w:r>
        <w:separator/>
      </w:r>
    </w:p>
  </w:endnote>
  <w:endnote w:type="continuationSeparator" w:id="0">
    <w:p w:rsidR="001A1A4C" w:rsidRDefault="001A1A4C" w:rsidP="00D6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A4C" w:rsidRDefault="001A1A4C" w:rsidP="00D66743">
      <w:r>
        <w:separator/>
      </w:r>
    </w:p>
  </w:footnote>
  <w:footnote w:type="continuationSeparator" w:id="0">
    <w:p w:rsidR="001A1A4C" w:rsidRDefault="001A1A4C" w:rsidP="00D66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eOHI+36vnRmVxPla2ENWkglvjAQ=" w:salt="deX3T4/4qu0/GQqrJ/EcD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5A6"/>
    <w:rsid w:val="00122CED"/>
    <w:rsid w:val="001A1A4C"/>
    <w:rsid w:val="002835FB"/>
    <w:rsid w:val="003224B0"/>
    <w:rsid w:val="004D1A9A"/>
    <w:rsid w:val="00556794"/>
    <w:rsid w:val="007045E9"/>
    <w:rsid w:val="00C01F78"/>
    <w:rsid w:val="00C474F9"/>
    <w:rsid w:val="00D66743"/>
    <w:rsid w:val="00D81E24"/>
    <w:rsid w:val="00DA05A6"/>
    <w:rsid w:val="00DC7D0F"/>
    <w:rsid w:val="00F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7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7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45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45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8</DocSecurity>
  <Lines>2</Lines>
  <Paragraphs>1</Paragraphs>
  <ScaleCrop>false</ScaleCrop>
  <Company>ufida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杨静</cp:lastModifiedBy>
  <cp:revision>5</cp:revision>
  <dcterms:created xsi:type="dcterms:W3CDTF">2012-05-16T03:16:00Z</dcterms:created>
  <dcterms:modified xsi:type="dcterms:W3CDTF">2019-01-03T05:23:00Z</dcterms:modified>
</cp:coreProperties>
</file>