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B60" w:rsidRDefault="00823B60" w:rsidP="00823B60">
      <w:pPr>
        <w:spacing w:line="300" w:lineRule="exact"/>
        <w:jc w:val="center"/>
        <w:rPr>
          <w:ins w:id="0" w:author="丁晓丽" w:date="2018-06-15T14:48:00Z"/>
          <w:rFonts w:ascii="方正小标宋简体" w:eastAsia="方正小标宋简体"/>
          <w:sz w:val="44"/>
          <w:szCs w:val="44"/>
        </w:rPr>
      </w:pPr>
    </w:p>
    <w:p w:rsidR="00823B60" w:rsidRDefault="00823B60" w:rsidP="00823B60">
      <w:pPr>
        <w:spacing w:line="640" w:lineRule="exact"/>
        <w:jc w:val="center"/>
        <w:rPr>
          <w:ins w:id="1" w:author="丁晓丽" w:date="2018-06-15T14:48:00Z"/>
          <w:rFonts w:ascii="方正小标宋简体" w:eastAsia="方正小标宋简体" w:hAnsi="方正小标宋简体" w:cs="方正小标宋简体"/>
          <w:sz w:val="44"/>
          <w:szCs w:val="44"/>
        </w:rPr>
      </w:pPr>
      <w:ins w:id="2" w:author="丁晓丽" w:date="2018-06-15T14:48:00Z">
        <w:r>
          <w:rPr>
            <w:rFonts w:ascii="方正小标宋简体" w:eastAsia="方正小标宋简体" w:hint="eastAsia"/>
            <w:sz w:val="44"/>
            <w:szCs w:val="44"/>
          </w:rPr>
          <w:t>关于</w:t>
        </w:r>
        <w:r w:rsidRPr="00B62BEE">
          <w:rPr>
            <w:rFonts w:ascii="方正小标宋简体" w:eastAsia="方正小标宋简体" w:hAnsi="方正小标宋简体" w:cs="方正小标宋简体" w:hint="eastAsia"/>
            <w:sz w:val="44"/>
            <w:szCs w:val="44"/>
          </w:rPr>
          <w:t>天津滨海中关村科技融资担保有限</w:t>
        </w:r>
      </w:ins>
    </w:p>
    <w:p w:rsidR="00823B60" w:rsidRDefault="00823B60" w:rsidP="00823B60">
      <w:pPr>
        <w:spacing w:line="640" w:lineRule="exact"/>
        <w:jc w:val="center"/>
        <w:rPr>
          <w:ins w:id="3" w:author="丁晓丽" w:date="2018-06-15T14:48:00Z"/>
          <w:rFonts w:ascii="方正小标宋简体" w:eastAsia="方正小标宋简体" w:hAnsi="方正小标宋简体" w:cs="方正小标宋简体"/>
          <w:sz w:val="44"/>
          <w:szCs w:val="44"/>
        </w:rPr>
      </w:pPr>
      <w:ins w:id="4" w:author="丁晓丽" w:date="2018-06-15T14:48:00Z">
        <w:r w:rsidRPr="00B62BEE">
          <w:rPr>
            <w:rFonts w:ascii="方正小标宋简体" w:eastAsia="方正小标宋简体" w:hAnsi="方正小标宋简体" w:cs="方正小标宋简体" w:hint="eastAsia"/>
            <w:sz w:val="44"/>
            <w:szCs w:val="44"/>
          </w:rPr>
          <w:t>公司部分</w:t>
        </w:r>
        <w:r>
          <w:rPr>
            <w:rFonts w:ascii="方正小标宋简体" w:eastAsia="方正小标宋简体" w:hAnsi="方正小标宋简体" w:cs="方正小标宋简体" w:hint="eastAsia"/>
            <w:sz w:val="44"/>
            <w:szCs w:val="44"/>
          </w:rPr>
          <w:t>岗位选聘报名工作</w:t>
        </w:r>
        <w:r>
          <w:rPr>
            <w:rFonts w:ascii="方正小标宋简体" w:eastAsia="方正小标宋简体" w:hint="eastAsia"/>
            <w:sz w:val="44"/>
            <w:szCs w:val="44"/>
          </w:rPr>
          <w:t>的通知</w:t>
        </w:r>
      </w:ins>
    </w:p>
    <w:p w:rsidR="00823B60" w:rsidRPr="00B62BEE" w:rsidRDefault="00823B60" w:rsidP="00823B60">
      <w:pPr>
        <w:spacing w:line="600" w:lineRule="exact"/>
        <w:jc w:val="left"/>
        <w:rPr>
          <w:ins w:id="5" w:author="丁晓丽" w:date="2018-06-15T14:48:00Z"/>
          <w:rFonts w:ascii="仿宋_GB2312" w:eastAsia="仿宋_GB2312"/>
          <w:sz w:val="32"/>
          <w:szCs w:val="32"/>
        </w:rPr>
      </w:pPr>
    </w:p>
    <w:p w:rsidR="00823B60" w:rsidRDefault="00823B60" w:rsidP="00823B60">
      <w:pPr>
        <w:spacing w:line="600" w:lineRule="exact"/>
        <w:rPr>
          <w:ins w:id="6" w:author="丁晓丽" w:date="2018-06-15T14:48:00Z"/>
          <w:rFonts w:ascii="仿宋_GB2312" w:eastAsia="仿宋_GB2312"/>
          <w:sz w:val="32"/>
          <w:szCs w:val="32"/>
        </w:rPr>
      </w:pPr>
      <w:ins w:id="7" w:author="丁晓丽" w:date="2018-06-15T14:48:00Z">
        <w:r>
          <w:rPr>
            <w:rFonts w:ascii="仿宋_GB2312" w:eastAsia="仿宋_GB2312" w:hint="eastAsia"/>
            <w:sz w:val="32"/>
            <w:szCs w:val="32"/>
          </w:rPr>
          <w:t>集团各部（室）、各子公司：</w:t>
        </w:r>
      </w:ins>
    </w:p>
    <w:p w:rsidR="00823B60" w:rsidRPr="00D24DEE" w:rsidRDefault="00823B60" w:rsidP="00823B60">
      <w:pPr>
        <w:spacing w:line="600" w:lineRule="exact"/>
        <w:ind w:firstLineChars="200" w:firstLine="640"/>
        <w:rPr>
          <w:ins w:id="8" w:author="丁晓丽" w:date="2018-06-15T14:48:00Z"/>
          <w:rFonts w:ascii="仿宋_GB2312" w:eastAsia="仿宋_GB2312"/>
          <w:sz w:val="32"/>
          <w:szCs w:val="32"/>
        </w:rPr>
      </w:pPr>
      <w:ins w:id="9" w:author="丁晓丽" w:date="2018-06-15T14:48:00Z">
        <w:r w:rsidRPr="00D24DEE">
          <w:rPr>
            <w:rFonts w:ascii="仿宋_GB2312" w:eastAsia="仿宋_GB2312" w:hint="eastAsia"/>
            <w:sz w:val="32"/>
            <w:szCs w:val="32"/>
          </w:rPr>
          <w:t>天津滨海中关村科技融资担保有限公司（以下简称“担保天津子公司”）是</w:t>
        </w:r>
        <w:r>
          <w:rPr>
            <w:rFonts w:ascii="仿宋_GB2312" w:eastAsia="仿宋_GB2312" w:hint="eastAsia"/>
            <w:sz w:val="32"/>
            <w:szCs w:val="32"/>
          </w:rPr>
          <w:t>集团科技金融板块</w:t>
        </w:r>
        <w:r w:rsidRPr="00D24DEE">
          <w:rPr>
            <w:rFonts w:ascii="仿宋_GB2312" w:eastAsia="仿宋_GB2312" w:hint="eastAsia"/>
            <w:sz w:val="32"/>
            <w:szCs w:val="32"/>
          </w:rPr>
          <w:t>北京中关村</w:t>
        </w:r>
        <w:r>
          <w:rPr>
            <w:rFonts w:ascii="仿宋_GB2312" w:eastAsia="仿宋_GB2312" w:hint="eastAsia"/>
            <w:sz w:val="32"/>
            <w:szCs w:val="32"/>
          </w:rPr>
          <w:t>科技融资</w:t>
        </w:r>
        <w:r w:rsidRPr="00D24DEE">
          <w:rPr>
            <w:rFonts w:ascii="仿宋_GB2312" w:eastAsia="仿宋_GB2312" w:hint="eastAsia"/>
            <w:sz w:val="32"/>
            <w:szCs w:val="32"/>
          </w:rPr>
          <w:t>担保公司的全资子公司，担保天津子公司成立于2018年6月，注册地和办公地位于天津市滨海新区。</w:t>
        </w:r>
      </w:ins>
    </w:p>
    <w:p w:rsidR="00823B60" w:rsidRDefault="00823B60" w:rsidP="00823B60">
      <w:pPr>
        <w:spacing w:line="600" w:lineRule="exact"/>
        <w:ind w:firstLine="645"/>
        <w:rPr>
          <w:ins w:id="10" w:author="丁晓丽" w:date="2018-06-15T14:48:00Z"/>
          <w:rFonts w:ascii="仿宋_GB2312" w:eastAsia="仿宋_GB2312"/>
          <w:sz w:val="32"/>
          <w:szCs w:val="32"/>
        </w:rPr>
      </w:pPr>
      <w:ins w:id="11" w:author="丁晓丽" w:date="2018-06-15T14:48:00Z">
        <w:r>
          <w:rPr>
            <w:rFonts w:ascii="仿宋_GB2312" w:eastAsia="仿宋_GB2312" w:hint="eastAsia"/>
            <w:sz w:val="32"/>
            <w:szCs w:val="32"/>
          </w:rPr>
          <w:t>为建设集团体系高素质专业化人才队伍，促进各类专业人才奋发有为、干事创业，根据担保天津子公司成立初期团队建设需要，现通过内外结合选聘方式，开展其部分岗位选聘报名工作，集团总部及子公司符合条件的专业人才可以报名。具体事宜通知如下：</w:t>
        </w:r>
      </w:ins>
    </w:p>
    <w:p w:rsidR="00823B60" w:rsidRPr="00300DA7" w:rsidRDefault="00823B60" w:rsidP="00823B60">
      <w:pPr>
        <w:spacing w:line="600" w:lineRule="exact"/>
        <w:ind w:firstLine="645"/>
        <w:rPr>
          <w:ins w:id="12" w:author="丁晓丽" w:date="2018-06-15T14:48:00Z"/>
          <w:rFonts w:ascii="黑体" w:eastAsia="黑体"/>
          <w:sz w:val="32"/>
          <w:szCs w:val="32"/>
        </w:rPr>
      </w:pPr>
      <w:ins w:id="13" w:author="丁晓丽" w:date="2018-06-15T14:48:00Z">
        <w:r>
          <w:rPr>
            <w:rFonts w:ascii="黑体" w:eastAsia="黑体" w:hint="eastAsia"/>
            <w:sz w:val="32"/>
            <w:szCs w:val="32"/>
          </w:rPr>
          <w:t>一、选聘岗位</w:t>
        </w:r>
      </w:ins>
    </w:p>
    <w:p w:rsidR="00823B60" w:rsidRPr="00B62BEE" w:rsidRDefault="00B00E6E" w:rsidP="00823B60">
      <w:pPr>
        <w:spacing w:line="600" w:lineRule="exact"/>
        <w:ind w:firstLine="645"/>
        <w:rPr>
          <w:ins w:id="14" w:author="丁晓丽" w:date="2018-06-15T14:48:00Z"/>
          <w:rFonts w:ascii="仿宋_GB2312" w:eastAsia="仿宋_GB2312"/>
          <w:sz w:val="32"/>
          <w:szCs w:val="32"/>
        </w:rPr>
      </w:pPr>
      <w:ins w:id="15" w:author="丁晓丽" w:date="2018-06-15T14:48:00Z">
        <w:r>
          <w:fldChar w:fldCharType="begin"/>
        </w:r>
        <w:r w:rsidR="00823B60">
          <w:instrText>HYPERLINK \l "_Toc516475874"</w:instrText>
        </w:r>
        <w:r>
          <w:fldChar w:fldCharType="separate"/>
        </w:r>
        <w:r w:rsidR="00823B60" w:rsidRPr="00B62BEE">
          <w:rPr>
            <w:rFonts w:ascii="仿宋_GB2312" w:eastAsia="仿宋_GB2312" w:hint="eastAsia"/>
            <w:sz w:val="32"/>
            <w:szCs w:val="32"/>
          </w:rPr>
          <w:t>1.总经理</w:t>
        </w:r>
        <w:r>
          <w:fldChar w:fldCharType="end"/>
        </w:r>
        <w:r w:rsidR="00823B60">
          <w:rPr>
            <w:rFonts w:ascii="仿宋_GB2312" w:eastAsia="仿宋_GB2312" w:hint="eastAsia"/>
            <w:sz w:val="32"/>
            <w:szCs w:val="32"/>
          </w:rPr>
          <w:t>，1名</w:t>
        </w:r>
      </w:ins>
    </w:p>
    <w:p w:rsidR="00823B60" w:rsidRPr="00B62BEE" w:rsidRDefault="00B00E6E" w:rsidP="00823B60">
      <w:pPr>
        <w:spacing w:line="600" w:lineRule="exact"/>
        <w:ind w:firstLine="645"/>
        <w:rPr>
          <w:ins w:id="16" w:author="丁晓丽" w:date="2018-06-15T14:48:00Z"/>
          <w:rFonts w:ascii="仿宋_GB2312" w:eastAsia="仿宋_GB2312"/>
          <w:sz w:val="32"/>
          <w:szCs w:val="32"/>
        </w:rPr>
      </w:pPr>
      <w:ins w:id="17" w:author="丁晓丽" w:date="2018-06-15T14:48:00Z">
        <w:r>
          <w:fldChar w:fldCharType="begin"/>
        </w:r>
        <w:r w:rsidR="00823B60">
          <w:instrText>HYPERLINK \l "_Toc516475875"</w:instrText>
        </w:r>
        <w:r>
          <w:fldChar w:fldCharType="separate"/>
        </w:r>
        <w:r w:rsidR="00823B60" w:rsidRPr="00B62BEE">
          <w:rPr>
            <w:rFonts w:ascii="仿宋_GB2312" w:eastAsia="仿宋_GB2312" w:hint="eastAsia"/>
            <w:sz w:val="32"/>
            <w:szCs w:val="32"/>
          </w:rPr>
          <w:t>2.副总经理</w:t>
        </w:r>
        <w:r>
          <w:fldChar w:fldCharType="end"/>
        </w:r>
        <w:r w:rsidR="00823B60">
          <w:rPr>
            <w:rFonts w:ascii="仿宋_GB2312" w:eastAsia="仿宋_GB2312" w:hint="eastAsia"/>
            <w:sz w:val="32"/>
            <w:szCs w:val="32"/>
          </w:rPr>
          <w:t>，1名</w:t>
        </w:r>
      </w:ins>
    </w:p>
    <w:p w:rsidR="00823B60" w:rsidRPr="00B62BEE" w:rsidRDefault="00B00E6E" w:rsidP="00823B60">
      <w:pPr>
        <w:spacing w:line="600" w:lineRule="exact"/>
        <w:ind w:firstLine="645"/>
        <w:rPr>
          <w:ins w:id="18" w:author="丁晓丽" w:date="2018-06-15T14:48:00Z"/>
          <w:rFonts w:ascii="仿宋_GB2312" w:eastAsia="仿宋_GB2312"/>
          <w:sz w:val="32"/>
          <w:szCs w:val="32"/>
        </w:rPr>
      </w:pPr>
      <w:ins w:id="19" w:author="丁晓丽" w:date="2018-06-15T14:48:00Z">
        <w:r>
          <w:fldChar w:fldCharType="begin"/>
        </w:r>
        <w:r w:rsidR="00823B60">
          <w:instrText>HYPERLINK \l "_Toc516475876"</w:instrText>
        </w:r>
        <w:r>
          <w:fldChar w:fldCharType="separate"/>
        </w:r>
        <w:r w:rsidR="00823B60" w:rsidRPr="00B62BEE">
          <w:rPr>
            <w:rFonts w:ascii="仿宋_GB2312" w:eastAsia="仿宋_GB2312" w:hint="eastAsia"/>
            <w:sz w:val="32"/>
            <w:szCs w:val="32"/>
          </w:rPr>
          <w:t>3.财务总监</w:t>
        </w:r>
        <w:r>
          <w:fldChar w:fldCharType="end"/>
        </w:r>
        <w:r w:rsidR="00823B60">
          <w:rPr>
            <w:rFonts w:ascii="仿宋_GB2312" w:eastAsia="仿宋_GB2312" w:hint="eastAsia"/>
            <w:sz w:val="32"/>
            <w:szCs w:val="32"/>
          </w:rPr>
          <w:t>，1名</w:t>
        </w:r>
      </w:ins>
    </w:p>
    <w:p w:rsidR="00823B60" w:rsidRPr="00B62BEE" w:rsidRDefault="00B00E6E" w:rsidP="00823B60">
      <w:pPr>
        <w:spacing w:line="600" w:lineRule="exact"/>
        <w:ind w:firstLine="645"/>
        <w:rPr>
          <w:ins w:id="20" w:author="丁晓丽" w:date="2018-06-15T14:48:00Z"/>
          <w:rFonts w:ascii="仿宋_GB2312" w:eastAsia="仿宋_GB2312"/>
          <w:sz w:val="32"/>
          <w:szCs w:val="32"/>
        </w:rPr>
      </w:pPr>
      <w:ins w:id="21" w:author="丁晓丽" w:date="2018-06-15T14:48:00Z">
        <w:r>
          <w:fldChar w:fldCharType="begin"/>
        </w:r>
        <w:r w:rsidR="00823B60">
          <w:instrText>HYPERLINK \l "_Toc516475877"</w:instrText>
        </w:r>
        <w:r>
          <w:fldChar w:fldCharType="separate"/>
        </w:r>
        <w:r w:rsidR="00823B60" w:rsidRPr="00B62BEE">
          <w:rPr>
            <w:rFonts w:ascii="仿宋_GB2312" w:eastAsia="仿宋_GB2312" w:hint="eastAsia"/>
            <w:sz w:val="32"/>
            <w:szCs w:val="32"/>
          </w:rPr>
          <w:t>4.融资担保事业部总经理</w:t>
        </w:r>
        <w:r>
          <w:fldChar w:fldCharType="end"/>
        </w:r>
        <w:r w:rsidR="00823B60">
          <w:rPr>
            <w:rFonts w:ascii="仿宋_GB2312" w:eastAsia="仿宋_GB2312" w:hint="eastAsia"/>
            <w:sz w:val="32"/>
            <w:szCs w:val="32"/>
          </w:rPr>
          <w:t>，1名</w:t>
        </w:r>
      </w:ins>
    </w:p>
    <w:p w:rsidR="00823B60" w:rsidRPr="00B62BEE" w:rsidRDefault="00B00E6E" w:rsidP="00823B60">
      <w:pPr>
        <w:spacing w:line="600" w:lineRule="exact"/>
        <w:ind w:firstLine="645"/>
        <w:rPr>
          <w:ins w:id="22" w:author="丁晓丽" w:date="2018-06-15T14:48:00Z"/>
          <w:rFonts w:ascii="仿宋_GB2312" w:eastAsia="仿宋_GB2312"/>
          <w:sz w:val="32"/>
          <w:szCs w:val="32"/>
        </w:rPr>
      </w:pPr>
      <w:ins w:id="23" w:author="丁晓丽" w:date="2018-06-15T14:48:00Z">
        <w:r>
          <w:fldChar w:fldCharType="begin"/>
        </w:r>
        <w:r w:rsidR="00823B60">
          <w:instrText>HYPERLINK \l "_Toc516475878"</w:instrText>
        </w:r>
        <w:r>
          <w:fldChar w:fldCharType="separate"/>
        </w:r>
        <w:r w:rsidR="00823B60" w:rsidRPr="00B62BEE">
          <w:rPr>
            <w:rFonts w:ascii="仿宋_GB2312" w:eastAsia="仿宋_GB2312" w:hint="eastAsia"/>
            <w:sz w:val="32"/>
            <w:szCs w:val="32"/>
          </w:rPr>
          <w:t>5.风险管理部总经理</w:t>
        </w:r>
        <w:r>
          <w:fldChar w:fldCharType="end"/>
        </w:r>
        <w:r w:rsidR="00823B60">
          <w:rPr>
            <w:rFonts w:ascii="仿宋_GB2312" w:eastAsia="仿宋_GB2312" w:hint="eastAsia"/>
            <w:sz w:val="32"/>
            <w:szCs w:val="32"/>
          </w:rPr>
          <w:t>，1名</w:t>
        </w:r>
      </w:ins>
    </w:p>
    <w:p w:rsidR="00823B60" w:rsidRDefault="00823B60" w:rsidP="00823B60">
      <w:pPr>
        <w:spacing w:line="600" w:lineRule="exact"/>
        <w:ind w:firstLine="645"/>
        <w:rPr>
          <w:ins w:id="24" w:author="丁晓丽" w:date="2018-06-15T14:48:00Z"/>
          <w:rFonts w:ascii="仿宋_GB2312" w:eastAsia="仿宋_GB2312"/>
          <w:sz w:val="32"/>
          <w:szCs w:val="32"/>
        </w:rPr>
      </w:pPr>
      <w:ins w:id="25" w:author="丁晓丽" w:date="2018-06-15T14:48:00Z">
        <w:r w:rsidRPr="00B62BEE">
          <w:rPr>
            <w:rFonts w:ascii="仿宋_GB2312" w:eastAsia="仿宋_GB2312" w:hint="eastAsia"/>
            <w:sz w:val="32"/>
            <w:szCs w:val="32"/>
          </w:rPr>
          <w:t>6.办公室主任</w:t>
        </w:r>
        <w:r>
          <w:rPr>
            <w:rFonts w:ascii="仿宋_GB2312" w:eastAsia="仿宋_GB2312" w:hint="eastAsia"/>
            <w:sz w:val="32"/>
            <w:szCs w:val="32"/>
          </w:rPr>
          <w:t>，1名</w:t>
        </w:r>
      </w:ins>
    </w:p>
    <w:p w:rsidR="00823B60" w:rsidRDefault="00823B60" w:rsidP="00823B60">
      <w:pPr>
        <w:spacing w:line="600" w:lineRule="exact"/>
        <w:ind w:firstLine="645"/>
        <w:rPr>
          <w:ins w:id="26" w:author="丁晓丽" w:date="2018-06-15T14:48:00Z"/>
          <w:rFonts w:ascii="仿宋_GB2312" w:eastAsia="仿宋_GB2312"/>
          <w:sz w:val="32"/>
          <w:szCs w:val="32"/>
        </w:rPr>
      </w:pPr>
      <w:ins w:id="27" w:author="丁晓丽" w:date="2018-06-15T14:48:00Z">
        <w:r>
          <w:rPr>
            <w:rFonts w:ascii="仿宋_GB2312" w:eastAsia="仿宋_GB2312" w:hint="eastAsia"/>
            <w:sz w:val="32"/>
            <w:szCs w:val="32"/>
          </w:rPr>
          <w:t>7.</w:t>
        </w:r>
        <w:r w:rsidRPr="00B62BEE">
          <w:rPr>
            <w:rFonts w:ascii="仿宋_GB2312" w:eastAsia="仿宋_GB2312" w:hint="eastAsia"/>
            <w:sz w:val="32"/>
            <w:szCs w:val="32"/>
          </w:rPr>
          <w:t>项目评审岗</w:t>
        </w:r>
        <w:r>
          <w:rPr>
            <w:rFonts w:ascii="仿宋_GB2312" w:eastAsia="仿宋_GB2312" w:hint="eastAsia"/>
            <w:sz w:val="32"/>
            <w:szCs w:val="32"/>
          </w:rPr>
          <w:t>，4名</w:t>
        </w:r>
      </w:ins>
    </w:p>
    <w:p w:rsidR="00823B60" w:rsidRDefault="00823B60" w:rsidP="00823B60">
      <w:pPr>
        <w:spacing w:line="600" w:lineRule="exact"/>
        <w:ind w:firstLine="645"/>
        <w:rPr>
          <w:ins w:id="28" w:author="丁晓丽" w:date="2018-06-15T14:48:00Z"/>
          <w:rFonts w:ascii="仿宋_GB2312" w:eastAsia="仿宋_GB2312"/>
          <w:sz w:val="32"/>
          <w:szCs w:val="32"/>
        </w:rPr>
      </w:pPr>
      <w:ins w:id="29" w:author="丁晓丽" w:date="2018-06-15T14:48:00Z">
        <w:r>
          <w:rPr>
            <w:rFonts w:ascii="仿宋_GB2312" w:eastAsia="仿宋_GB2312" w:hint="eastAsia"/>
            <w:sz w:val="32"/>
            <w:szCs w:val="32"/>
          </w:rPr>
          <w:t>8.风险控制岗，1名</w:t>
        </w:r>
      </w:ins>
    </w:p>
    <w:p w:rsidR="00823B60" w:rsidRPr="00B62BEE" w:rsidRDefault="00823B60" w:rsidP="00823B60">
      <w:pPr>
        <w:spacing w:line="600" w:lineRule="exact"/>
        <w:ind w:firstLine="645"/>
        <w:rPr>
          <w:ins w:id="30" w:author="丁晓丽" w:date="2018-06-15T14:48:00Z"/>
          <w:rFonts w:ascii="仿宋_GB2312" w:eastAsia="仿宋_GB2312"/>
          <w:sz w:val="32"/>
          <w:szCs w:val="32"/>
        </w:rPr>
      </w:pPr>
      <w:ins w:id="31" w:author="丁晓丽" w:date="2018-06-15T14:48:00Z">
        <w:r>
          <w:rPr>
            <w:rFonts w:ascii="仿宋_GB2312" w:eastAsia="仿宋_GB2312" w:hint="eastAsia"/>
            <w:sz w:val="32"/>
            <w:szCs w:val="32"/>
          </w:rPr>
          <w:t>9.</w:t>
        </w:r>
        <w:r w:rsidRPr="00B62BEE">
          <w:rPr>
            <w:rFonts w:ascii="仿宋_GB2312" w:eastAsia="仿宋_GB2312" w:hint="eastAsia"/>
            <w:sz w:val="32"/>
            <w:szCs w:val="32"/>
          </w:rPr>
          <w:t>出纳岗</w:t>
        </w:r>
        <w:r>
          <w:rPr>
            <w:rFonts w:ascii="仿宋_GB2312" w:eastAsia="仿宋_GB2312" w:hint="eastAsia"/>
            <w:sz w:val="32"/>
            <w:szCs w:val="32"/>
          </w:rPr>
          <w:t>，1名</w:t>
        </w:r>
      </w:ins>
    </w:p>
    <w:p w:rsidR="00823B60" w:rsidRPr="00B62BEE" w:rsidRDefault="00823B60" w:rsidP="00823B60">
      <w:pPr>
        <w:spacing w:line="600" w:lineRule="exact"/>
        <w:ind w:firstLine="645"/>
        <w:rPr>
          <w:ins w:id="32" w:author="丁晓丽" w:date="2018-06-15T14:48:00Z"/>
          <w:rFonts w:ascii="仿宋_GB2312" w:eastAsia="仿宋_GB2312"/>
          <w:sz w:val="32"/>
          <w:szCs w:val="32"/>
        </w:rPr>
      </w:pPr>
      <w:ins w:id="33" w:author="丁晓丽" w:date="2018-06-15T14:48:00Z">
        <w:r>
          <w:rPr>
            <w:rFonts w:ascii="仿宋_GB2312" w:eastAsia="仿宋_GB2312" w:hint="eastAsia"/>
            <w:sz w:val="32"/>
            <w:szCs w:val="32"/>
          </w:rPr>
          <w:t>10.</w:t>
        </w:r>
        <w:r w:rsidR="00B00E6E">
          <w:fldChar w:fldCharType="begin"/>
        </w:r>
        <w:r>
          <w:instrText>HYPERLINK \l "_Toc516475883"</w:instrText>
        </w:r>
        <w:r w:rsidR="00B00E6E">
          <w:fldChar w:fldCharType="separate"/>
        </w:r>
        <w:r w:rsidRPr="00B62BEE">
          <w:rPr>
            <w:rFonts w:ascii="仿宋_GB2312" w:eastAsia="仿宋_GB2312" w:hint="eastAsia"/>
            <w:sz w:val="32"/>
            <w:szCs w:val="32"/>
          </w:rPr>
          <w:t>人事行政岗</w:t>
        </w:r>
        <w:r w:rsidR="00B00E6E">
          <w:fldChar w:fldCharType="end"/>
        </w:r>
        <w:r>
          <w:rPr>
            <w:rFonts w:ascii="仿宋_GB2312" w:eastAsia="仿宋_GB2312" w:hint="eastAsia"/>
            <w:sz w:val="32"/>
            <w:szCs w:val="32"/>
          </w:rPr>
          <w:t>，1名</w:t>
        </w:r>
      </w:ins>
    </w:p>
    <w:p w:rsidR="00823B60" w:rsidRPr="00B62BEE" w:rsidRDefault="00823B60" w:rsidP="00823B60">
      <w:pPr>
        <w:spacing w:line="600" w:lineRule="exact"/>
        <w:ind w:firstLine="645"/>
        <w:rPr>
          <w:ins w:id="34" w:author="丁晓丽" w:date="2018-06-15T14:48:00Z"/>
          <w:rFonts w:ascii="仿宋_GB2312" w:eastAsia="仿宋_GB2312"/>
          <w:sz w:val="32"/>
          <w:szCs w:val="32"/>
        </w:rPr>
      </w:pPr>
      <w:ins w:id="35" w:author="丁晓丽" w:date="2018-06-15T14:48:00Z">
        <w:r w:rsidRPr="00B62BEE">
          <w:rPr>
            <w:rFonts w:ascii="仿宋_GB2312" w:eastAsia="仿宋_GB2312" w:hint="eastAsia"/>
            <w:sz w:val="32"/>
            <w:szCs w:val="32"/>
          </w:rPr>
          <w:t>岗位职责及任职资格详见附件1。</w:t>
        </w:r>
      </w:ins>
    </w:p>
    <w:p w:rsidR="00823B60" w:rsidRDefault="00823B60" w:rsidP="00823B60">
      <w:pPr>
        <w:spacing w:line="600" w:lineRule="exact"/>
        <w:ind w:firstLine="645"/>
        <w:rPr>
          <w:ins w:id="36" w:author="丁晓丽" w:date="2018-06-15T14:48:00Z"/>
          <w:rFonts w:ascii="黑体" w:eastAsia="黑体"/>
          <w:sz w:val="32"/>
          <w:szCs w:val="32"/>
        </w:rPr>
      </w:pPr>
      <w:ins w:id="37" w:author="丁晓丽" w:date="2018-06-15T14:48:00Z">
        <w:r>
          <w:rPr>
            <w:rFonts w:ascii="黑体" w:eastAsia="黑体" w:hint="eastAsia"/>
            <w:sz w:val="32"/>
            <w:szCs w:val="32"/>
          </w:rPr>
          <w:t>二、选聘程序</w:t>
        </w:r>
      </w:ins>
    </w:p>
    <w:p w:rsidR="00823B60" w:rsidRDefault="00823B60" w:rsidP="00823B60">
      <w:pPr>
        <w:spacing w:line="600" w:lineRule="exact"/>
        <w:ind w:firstLine="645"/>
        <w:rPr>
          <w:ins w:id="38" w:author="丁晓丽" w:date="2018-06-15T14:48:00Z"/>
          <w:rFonts w:ascii="仿宋_GB2312" w:eastAsia="仿宋_GB2312"/>
          <w:sz w:val="32"/>
          <w:szCs w:val="32"/>
        </w:rPr>
      </w:pPr>
      <w:ins w:id="39" w:author="丁晓丽" w:date="2018-06-15T14:48:00Z">
        <w:r>
          <w:rPr>
            <w:rFonts w:ascii="仿宋_GB2312" w:eastAsia="仿宋_GB2312" w:hint="eastAsia"/>
            <w:sz w:val="32"/>
            <w:szCs w:val="32"/>
          </w:rPr>
          <w:t>1.发布选聘通知。集团组织部/人力资源部发布选聘通知至集团总部各部室及子公司。</w:t>
        </w:r>
      </w:ins>
    </w:p>
    <w:p w:rsidR="00823B60" w:rsidRDefault="00823B60" w:rsidP="00823B60">
      <w:pPr>
        <w:spacing w:line="600" w:lineRule="exact"/>
        <w:ind w:firstLine="645"/>
        <w:rPr>
          <w:ins w:id="40" w:author="丁晓丽" w:date="2018-06-15T14:48:00Z"/>
          <w:rFonts w:ascii="仿宋_GB2312" w:eastAsia="仿宋_GB2312"/>
          <w:sz w:val="32"/>
          <w:szCs w:val="32"/>
        </w:rPr>
      </w:pPr>
      <w:ins w:id="41" w:author="丁晓丽" w:date="2018-06-15T14:48:00Z">
        <w:r>
          <w:rPr>
            <w:rFonts w:ascii="仿宋_GB2312" w:eastAsia="仿宋_GB2312" w:hint="eastAsia"/>
            <w:sz w:val="32"/>
            <w:szCs w:val="32"/>
          </w:rPr>
          <w:t>2.报名。报名时间：2018年6月15日至2018年6月25日。集团体系报名人员通过电子邮件进行报名，建议报一个岗位。</w:t>
        </w:r>
      </w:ins>
    </w:p>
    <w:p w:rsidR="00823B60" w:rsidRDefault="00823B60" w:rsidP="00823B60">
      <w:pPr>
        <w:spacing w:line="600" w:lineRule="exact"/>
        <w:ind w:firstLine="645"/>
        <w:rPr>
          <w:ins w:id="42" w:author="丁晓丽" w:date="2018-06-15T14:48:00Z"/>
          <w:rFonts w:ascii="仿宋_GB2312" w:eastAsia="仿宋_GB2312"/>
          <w:sz w:val="32"/>
          <w:szCs w:val="32"/>
        </w:rPr>
      </w:pPr>
      <w:ins w:id="43" w:author="丁晓丽" w:date="2018-06-15T14:48:00Z">
        <w:r>
          <w:rPr>
            <w:rFonts w:ascii="仿宋_GB2312" w:eastAsia="仿宋_GB2312" w:hint="eastAsia"/>
            <w:sz w:val="32"/>
            <w:szCs w:val="32"/>
          </w:rPr>
          <w:t>集团体系报名人员填写《应聘报名表》（附件2），以附件形式发送至报名邮箱。报名表及邮件标题均按“应聘担保天津公司XX岗位+姓名”的方式命名。</w:t>
        </w:r>
      </w:ins>
    </w:p>
    <w:p w:rsidR="00823B60" w:rsidRPr="005D4A29" w:rsidRDefault="00823B60" w:rsidP="00823B60">
      <w:pPr>
        <w:spacing w:line="600" w:lineRule="exact"/>
        <w:ind w:firstLine="645"/>
        <w:rPr>
          <w:ins w:id="44" w:author="丁晓丽" w:date="2018-06-15T14:48:00Z"/>
          <w:rFonts w:ascii="仿宋_GB2312" w:eastAsia="仿宋_GB2312"/>
          <w:sz w:val="32"/>
          <w:szCs w:val="32"/>
        </w:rPr>
      </w:pPr>
      <w:ins w:id="45" w:author="丁晓丽" w:date="2018-06-15T14:48:00Z">
        <w:r w:rsidRPr="005D4A29">
          <w:rPr>
            <w:rFonts w:ascii="仿宋_GB2312" w:eastAsia="仿宋_GB2312" w:hint="eastAsia"/>
            <w:sz w:val="32"/>
            <w:szCs w:val="32"/>
          </w:rPr>
          <w:t>集团总部员工报名邮箱：</w:t>
        </w:r>
        <w:r w:rsidR="00B00E6E">
          <w:fldChar w:fldCharType="begin"/>
        </w:r>
        <w:r>
          <w:instrText>HYPERLINK "mailto:dingxl@zgcgroup.com.cn</w:instrText>
        </w:r>
        <w:r>
          <w:instrText>。联系人：丁晓丽，</w:instrText>
        </w:r>
        <w:r>
          <w:instrText>82868667"</w:instrText>
        </w:r>
        <w:r w:rsidR="00B00E6E">
          <w:fldChar w:fldCharType="separate"/>
        </w:r>
        <w:r w:rsidRPr="005D4A29">
          <w:rPr>
            <w:rFonts w:ascii="仿宋_GB2312" w:eastAsia="仿宋_GB2312" w:hint="eastAsia"/>
            <w:sz w:val="32"/>
            <w:szCs w:val="32"/>
          </w:rPr>
          <w:t>dingxl@zgcgroup.com.cn</w:t>
        </w:r>
        <w:r>
          <w:rPr>
            <w:rFonts w:ascii="仿宋_GB2312" w:eastAsia="仿宋_GB2312" w:hint="eastAsia"/>
            <w:sz w:val="32"/>
            <w:szCs w:val="32"/>
          </w:rPr>
          <w:t>，</w:t>
        </w:r>
        <w:r w:rsidRPr="005D4A29">
          <w:rPr>
            <w:rFonts w:ascii="仿宋_GB2312" w:eastAsia="仿宋_GB2312" w:hint="eastAsia"/>
            <w:sz w:val="32"/>
            <w:szCs w:val="32"/>
          </w:rPr>
          <w:t>联系人：丁晓丽，82868667</w:t>
        </w:r>
        <w:r w:rsidR="00B00E6E">
          <w:fldChar w:fldCharType="end"/>
        </w:r>
        <w:r w:rsidRPr="005D4A29">
          <w:rPr>
            <w:rFonts w:ascii="仿宋_GB2312" w:eastAsia="仿宋_GB2312" w:hint="eastAsia"/>
            <w:sz w:val="32"/>
            <w:szCs w:val="32"/>
          </w:rPr>
          <w:t>。</w:t>
        </w:r>
      </w:ins>
    </w:p>
    <w:p w:rsidR="00823B60" w:rsidRPr="005D4A29" w:rsidRDefault="00823B60" w:rsidP="00823B60">
      <w:pPr>
        <w:spacing w:line="600" w:lineRule="exact"/>
        <w:ind w:firstLine="645"/>
        <w:rPr>
          <w:ins w:id="46" w:author="丁晓丽" w:date="2018-06-15T14:48:00Z"/>
          <w:rFonts w:ascii="仿宋_GB2312" w:eastAsia="仿宋_GB2312"/>
          <w:sz w:val="32"/>
          <w:szCs w:val="32"/>
        </w:rPr>
      </w:pPr>
      <w:ins w:id="47" w:author="丁晓丽" w:date="2018-06-15T14:48:00Z">
        <w:r w:rsidRPr="005D4A29">
          <w:rPr>
            <w:rFonts w:ascii="仿宋_GB2312" w:eastAsia="仿宋_GB2312" w:hint="eastAsia"/>
            <w:sz w:val="32"/>
            <w:szCs w:val="32"/>
          </w:rPr>
          <w:t>子公司员工报名邮箱：</w:t>
        </w:r>
        <w:r w:rsidR="00B00E6E">
          <w:fldChar w:fldCharType="begin"/>
        </w:r>
        <w:r>
          <w:instrText>HYPERLINK "mailto:zgcdbzhaopin@126.com"</w:instrText>
        </w:r>
        <w:r w:rsidR="00B00E6E">
          <w:fldChar w:fldCharType="separate"/>
        </w:r>
        <w:r w:rsidRPr="005D4A29">
          <w:rPr>
            <w:rFonts w:ascii="仿宋_GB2312" w:eastAsia="仿宋_GB2312" w:hint="eastAsia"/>
            <w:sz w:val="32"/>
            <w:szCs w:val="32"/>
          </w:rPr>
          <w:t>zgcdbzhaopin@126.com</w:t>
        </w:r>
        <w:r w:rsidR="00B00E6E">
          <w:fldChar w:fldCharType="end"/>
        </w:r>
        <w:r>
          <w:rPr>
            <w:rFonts w:ascii="仿宋_GB2312" w:eastAsia="仿宋_GB2312" w:hint="eastAsia"/>
            <w:sz w:val="32"/>
            <w:szCs w:val="32"/>
          </w:rPr>
          <w:t>，</w:t>
        </w:r>
        <w:r w:rsidRPr="005D4A29">
          <w:rPr>
            <w:rFonts w:ascii="仿宋_GB2312" w:eastAsia="仿宋_GB2312" w:hint="eastAsia"/>
            <w:sz w:val="32"/>
            <w:szCs w:val="32"/>
          </w:rPr>
          <w:t>联系人：孙国柱，59705600-6958。</w:t>
        </w:r>
      </w:ins>
    </w:p>
    <w:p w:rsidR="00823B60" w:rsidRDefault="00823B60" w:rsidP="00823B60">
      <w:pPr>
        <w:spacing w:line="600" w:lineRule="exact"/>
        <w:ind w:firstLineChars="200" w:firstLine="640"/>
        <w:rPr>
          <w:ins w:id="48" w:author="丁晓丽" w:date="2018-06-15T14:48:00Z"/>
          <w:rFonts w:ascii="仿宋_GB2312" w:eastAsia="仿宋_GB2312"/>
          <w:sz w:val="32"/>
          <w:szCs w:val="32"/>
        </w:rPr>
      </w:pPr>
      <w:ins w:id="49" w:author="丁晓丽" w:date="2018-06-15T14:48:00Z">
        <w:r>
          <w:rPr>
            <w:rFonts w:ascii="仿宋_GB2312" w:eastAsia="仿宋_GB2312" w:hint="eastAsia"/>
            <w:sz w:val="32"/>
            <w:szCs w:val="32"/>
          </w:rPr>
          <w:t>3.后续安排。集团组织部/人力资源部及担保公司人力资源部门将统筹考虑专业人才报名情况和担保天津子公司工作需要，结合报名人选所在单位（部门）意见和其本人近两年在集团服务科技创新事业中的工作表现情况，对部分岗位报名人选进行组织推荐，并做好后续服务工作。</w:t>
        </w:r>
      </w:ins>
    </w:p>
    <w:p w:rsidR="00C21616" w:rsidRDefault="00C21616" w:rsidP="00823B60">
      <w:pPr>
        <w:spacing w:line="600" w:lineRule="exact"/>
        <w:rPr>
          <w:ins w:id="50" w:author="丁晓丽" w:date="2018-06-15T14:48:00Z"/>
          <w:rFonts w:ascii="仿宋_GB2312" w:eastAsia="仿宋_GB2312"/>
          <w:sz w:val="32"/>
          <w:szCs w:val="32"/>
        </w:rPr>
      </w:pPr>
    </w:p>
    <w:p w:rsidR="00C21616" w:rsidRDefault="00C21616" w:rsidP="00C21616">
      <w:pPr>
        <w:spacing w:line="600" w:lineRule="exact"/>
        <w:ind w:leftChars="304" w:left="1598" w:hangingChars="300" w:hanging="960"/>
        <w:rPr>
          <w:ins w:id="51" w:author="丁晓丽" w:date="2018-06-15T14:55:00Z"/>
          <w:rFonts w:ascii="仿宋_GB2312" w:eastAsia="仿宋_GB2312"/>
          <w:sz w:val="32"/>
          <w:szCs w:val="32"/>
        </w:rPr>
      </w:pPr>
      <w:ins w:id="52" w:author="丁晓丽" w:date="2018-06-15T14:55:00Z">
        <w:r>
          <w:rPr>
            <w:rFonts w:ascii="仿宋_GB2312" w:eastAsia="仿宋_GB2312" w:hint="eastAsia"/>
            <w:sz w:val="32"/>
            <w:szCs w:val="32"/>
          </w:rPr>
          <w:t>附件：1.岗位职责及任职资格</w:t>
        </w:r>
      </w:ins>
    </w:p>
    <w:p w:rsidR="00C21616" w:rsidRDefault="00C21616" w:rsidP="00C21616">
      <w:pPr>
        <w:spacing w:line="600" w:lineRule="exact"/>
        <w:ind w:leftChars="604" w:left="1268" w:firstLineChars="100" w:firstLine="320"/>
        <w:rPr>
          <w:ins w:id="53" w:author="丁晓丽" w:date="2018-06-15T14:55:00Z"/>
          <w:rFonts w:ascii="仿宋_GB2312" w:eastAsia="仿宋_GB2312"/>
          <w:sz w:val="32"/>
          <w:szCs w:val="32"/>
        </w:rPr>
      </w:pPr>
      <w:ins w:id="54" w:author="丁晓丽" w:date="2018-06-15T14:55:00Z">
        <w:r>
          <w:rPr>
            <w:rFonts w:ascii="仿宋_GB2312" w:eastAsia="仿宋_GB2312" w:hint="eastAsia"/>
            <w:sz w:val="32"/>
            <w:szCs w:val="32"/>
          </w:rPr>
          <w:t>2.应聘报名表</w:t>
        </w:r>
      </w:ins>
    </w:p>
    <w:p w:rsidR="00823B60" w:rsidRDefault="00823B60" w:rsidP="00823B60">
      <w:pPr>
        <w:spacing w:line="600" w:lineRule="exact"/>
        <w:ind w:firstLine="645"/>
        <w:rPr>
          <w:ins w:id="55" w:author="丁晓丽" w:date="2018-06-15T14:48:00Z"/>
          <w:rFonts w:ascii="仿宋_GB2312" w:eastAsia="仿宋_GB2312"/>
          <w:sz w:val="32"/>
          <w:szCs w:val="32"/>
        </w:rPr>
      </w:pPr>
    </w:p>
    <w:p w:rsidR="00823B60" w:rsidRDefault="00823B60" w:rsidP="00823B60">
      <w:pPr>
        <w:spacing w:line="600" w:lineRule="exact"/>
        <w:ind w:firstLineChars="1800" w:firstLine="5760"/>
        <w:rPr>
          <w:ins w:id="56" w:author="丁晓丽" w:date="2018-06-15T14:48:00Z"/>
          <w:rFonts w:ascii="仿宋_GB2312" w:eastAsia="仿宋_GB2312"/>
          <w:sz w:val="32"/>
          <w:szCs w:val="32"/>
        </w:rPr>
      </w:pPr>
      <w:ins w:id="57" w:author="丁晓丽" w:date="2018-06-15T14:48:00Z">
        <w:r>
          <w:rPr>
            <w:rFonts w:ascii="仿宋_GB2312" w:eastAsia="仿宋_GB2312" w:hint="eastAsia"/>
            <w:sz w:val="32"/>
            <w:szCs w:val="32"/>
          </w:rPr>
          <w:t>中关村发展集团</w:t>
        </w:r>
      </w:ins>
    </w:p>
    <w:p w:rsidR="00823B60" w:rsidRDefault="00823B60" w:rsidP="00823B60">
      <w:pPr>
        <w:spacing w:line="600" w:lineRule="exact"/>
        <w:rPr>
          <w:ins w:id="58" w:author="丁晓丽" w:date="2018-06-15T14:48:00Z"/>
          <w:rFonts w:ascii="仿宋_GB2312" w:eastAsia="仿宋_GB2312"/>
          <w:sz w:val="32"/>
          <w:szCs w:val="32"/>
        </w:rPr>
      </w:pPr>
      <w:ins w:id="59" w:author="丁晓丽" w:date="2018-06-15T14:48:00Z">
        <w:r>
          <w:rPr>
            <w:rFonts w:ascii="仿宋_GB2312" w:eastAsia="仿宋_GB2312" w:hint="eastAsia"/>
            <w:sz w:val="32"/>
            <w:szCs w:val="32"/>
          </w:rPr>
          <w:t xml:space="preserve">                                   2018年6月15日</w:t>
        </w:r>
      </w:ins>
      <w:ins w:id="60" w:author="丁晓丽" w:date="2018-06-15T14:57:00Z">
        <w:r w:rsidR="00C21616">
          <w:rPr>
            <w:rFonts w:ascii="仿宋_GB2312" w:eastAsia="仿宋_GB2312" w:hint="eastAsia"/>
            <w:sz w:val="32"/>
            <w:szCs w:val="32"/>
          </w:rPr>
          <w:t xml:space="preserve">    </w:t>
        </w:r>
      </w:ins>
    </w:p>
    <w:p w:rsidR="00823B60" w:rsidRDefault="00823B60" w:rsidP="00823B60">
      <w:pPr>
        <w:spacing w:line="600" w:lineRule="exact"/>
        <w:rPr>
          <w:ins w:id="61" w:author="丁晓丽" w:date="2018-06-15T14:48:00Z"/>
        </w:rPr>
      </w:pPr>
    </w:p>
    <w:p w:rsidR="00C01F78" w:rsidRDefault="00C01F78"/>
    <w:p w:rsidR="00C474F9" w:rsidRDefault="00C474F9"/>
    <w:sectPr w:rsidR="00C474F9" w:rsidSect="00C0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KED6wYeRP394yWiiO/nEkj5qSJE=" w:salt="lmC0U+PxYwY0XJmmVsXZoA=="/>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120D85"/>
    <w:rsid w:val="00132E58"/>
    <w:rsid w:val="003224B0"/>
    <w:rsid w:val="00556794"/>
    <w:rsid w:val="00823B60"/>
    <w:rsid w:val="00B00E6E"/>
    <w:rsid w:val="00B40DE5"/>
    <w:rsid w:val="00C01F78"/>
    <w:rsid w:val="00C21616"/>
    <w:rsid w:val="00C21CD9"/>
    <w:rsid w:val="00C474F9"/>
    <w:rsid w:val="00D26FCC"/>
    <w:rsid w:val="00D4680C"/>
    <w:rsid w:val="00D81E24"/>
    <w:rsid w:val="00DA05A6"/>
    <w:rsid w:val="00DC7D0F"/>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B6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1004</Characters>
  <Application>Microsoft Office Word</Application>
  <DocSecurity>8</DocSecurity>
  <Lines>8</Lines>
  <Paragraphs>2</Paragraphs>
  <ScaleCrop>false</ScaleCrop>
  <Company>ufida</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7</cp:revision>
  <dcterms:created xsi:type="dcterms:W3CDTF">2012-05-16T03:16:00Z</dcterms:created>
  <dcterms:modified xsi:type="dcterms:W3CDTF">2018-11-20T06:14:00Z</dcterms:modified>
</cp:coreProperties>
</file>