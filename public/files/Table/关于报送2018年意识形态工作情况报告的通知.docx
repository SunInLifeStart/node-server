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85" w:rsidRDefault="00AC0D85" w:rsidP="00AC0D85">
      <w:pPr>
        <w:widowControl/>
        <w:spacing w:line="560" w:lineRule="exact"/>
        <w:jc w:val="center"/>
        <w:rPr>
          <w:ins w:id="0" w:author="xiaoxue liang" w:date="2018-11-28T17:36:00Z"/>
          <w:rFonts w:ascii="方正小标宋简体" w:eastAsia="方正小标宋简体" w:hAnsi="仿宋"/>
          <w:kern w:val="0"/>
          <w:sz w:val="44"/>
          <w:szCs w:val="44"/>
        </w:rPr>
      </w:pPr>
      <w:ins w:id="1" w:author="xiaoxue liang" w:date="2018-11-28T17:36:00Z">
        <w:r>
          <w:rPr>
            <w:rFonts w:ascii="方正小标宋简体" w:eastAsia="方正小标宋简体" w:hAnsi="仿宋" w:hint="eastAsia"/>
            <w:kern w:val="0"/>
            <w:sz w:val="44"/>
            <w:szCs w:val="44"/>
          </w:rPr>
          <w:t>关于报送2018年意识形态工作情况报告的通知</w:t>
        </w:r>
      </w:ins>
    </w:p>
    <w:p w:rsidR="00AC0D85" w:rsidRPr="002C2084" w:rsidRDefault="00AC0D85" w:rsidP="00AC0D85">
      <w:pPr>
        <w:widowControl/>
        <w:spacing w:line="560" w:lineRule="exact"/>
        <w:jc w:val="left"/>
        <w:rPr>
          <w:ins w:id="2" w:author="xiaoxue liang" w:date="2018-11-28T17:36:00Z"/>
          <w:rFonts w:ascii="仿宋_GB2312" w:eastAsia="仿宋_GB2312" w:hAnsi="仿宋_GB2312" w:cs="仿宋_GB2312"/>
          <w:color w:val="000000"/>
          <w:sz w:val="32"/>
          <w:szCs w:val="32"/>
        </w:rPr>
      </w:pPr>
    </w:p>
    <w:p w:rsidR="00AC0D85" w:rsidRPr="002C2084" w:rsidRDefault="00AC0D85" w:rsidP="00AC0D85">
      <w:pPr>
        <w:widowControl/>
        <w:spacing w:line="600" w:lineRule="exact"/>
        <w:jc w:val="left"/>
        <w:rPr>
          <w:ins w:id="3" w:author="xiaoxue liang" w:date="2018-11-28T17:36:00Z"/>
          <w:rFonts w:ascii="仿宋_GB2312" w:eastAsia="仿宋_GB2312" w:hAnsi="仿宋_GB2312" w:cs="仿宋_GB2312"/>
          <w:color w:val="000000"/>
          <w:sz w:val="32"/>
          <w:szCs w:val="32"/>
        </w:rPr>
      </w:pPr>
      <w:ins w:id="4" w:author="xiaoxue liang" w:date="2018-11-28T17:36:00Z">
        <w:r w:rsidRPr="002C2084">
          <w:rPr>
            <w:rFonts w:ascii="仿宋_GB2312" w:eastAsia="仿宋_GB2312" w:hAnsi="仿宋_GB2312" w:cs="仿宋_GB2312" w:hint="eastAsia"/>
            <w:color w:val="000000"/>
            <w:sz w:val="32"/>
            <w:szCs w:val="32"/>
          </w:rPr>
          <w:t>各直属党（总）支部、区企共管子公司党组织：</w:t>
        </w:r>
      </w:ins>
    </w:p>
    <w:p w:rsidR="00AC0D85" w:rsidRPr="002C2084" w:rsidRDefault="00AC0D85" w:rsidP="00AC0D85">
      <w:pPr>
        <w:widowControl/>
        <w:spacing w:line="600" w:lineRule="exact"/>
        <w:ind w:firstLineChars="200" w:firstLine="640"/>
        <w:jc w:val="left"/>
        <w:rPr>
          <w:ins w:id="5" w:author="xiaoxue liang" w:date="2018-11-28T17:36:00Z"/>
          <w:rFonts w:ascii="仿宋_GB2312" w:eastAsia="仿宋_GB2312" w:hAnsi="仿宋_GB2312" w:cs="仿宋_GB2312"/>
          <w:color w:val="000000"/>
          <w:sz w:val="32"/>
          <w:szCs w:val="32"/>
        </w:rPr>
      </w:pPr>
      <w:ins w:id="6" w:author="xiaoxue liang" w:date="2018-11-28T17:36:00Z">
        <w:r w:rsidRPr="002C2084">
          <w:rPr>
            <w:rFonts w:ascii="仿宋_GB2312" w:eastAsia="仿宋_GB2312" w:hAnsi="仿宋_GB2312" w:cs="仿宋_GB2312" w:hint="eastAsia"/>
            <w:color w:val="000000"/>
            <w:sz w:val="32"/>
            <w:szCs w:val="32"/>
          </w:rPr>
          <w:t>根据《中关村发展集团党委贯彻落实意识形态工作责任制实施细则（试行）》（中发展党委〔2017〕29号）的要求，集团党委、集团总部党总支及二级企业党组织每年至少两次专题研究意识形态工作，每半年向上级党组织专题汇报一次意识形态工作。</w:t>
        </w:r>
      </w:ins>
    </w:p>
    <w:p w:rsidR="00AC0D85" w:rsidRPr="002C2084" w:rsidRDefault="00AC0D85" w:rsidP="00AC0D85">
      <w:pPr>
        <w:widowControl/>
        <w:spacing w:line="600" w:lineRule="exact"/>
        <w:ind w:firstLineChars="200" w:firstLine="640"/>
        <w:jc w:val="left"/>
        <w:rPr>
          <w:ins w:id="7" w:author="xiaoxue liang" w:date="2018-11-28T17:36:00Z"/>
          <w:rFonts w:ascii="仿宋_GB2312" w:eastAsia="仿宋_GB2312" w:hAnsi="仿宋"/>
          <w:kern w:val="0"/>
          <w:sz w:val="32"/>
          <w:szCs w:val="32"/>
        </w:rPr>
      </w:pPr>
      <w:ins w:id="8" w:author="xiaoxue liang" w:date="2018-11-28T17:36:00Z">
        <w:r w:rsidRPr="002C2084">
          <w:rPr>
            <w:rFonts w:ascii="仿宋_GB2312" w:eastAsia="仿宋_GB2312" w:hAnsi="仿宋_GB2312" w:cs="仿宋_GB2312" w:hint="eastAsia"/>
            <w:color w:val="000000"/>
            <w:sz w:val="32"/>
            <w:szCs w:val="32"/>
          </w:rPr>
          <w:t>为做好集团意识形态工作的分析</w:t>
        </w:r>
        <w:proofErr w:type="gramStart"/>
        <w:r w:rsidRPr="002C2084">
          <w:rPr>
            <w:rFonts w:ascii="仿宋_GB2312" w:eastAsia="仿宋_GB2312" w:hAnsi="仿宋_GB2312" w:cs="仿宋_GB2312" w:hint="eastAsia"/>
            <w:color w:val="000000"/>
            <w:sz w:val="32"/>
            <w:szCs w:val="32"/>
          </w:rPr>
          <w:t>研</w:t>
        </w:r>
        <w:proofErr w:type="gramEnd"/>
        <w:r w:rsidRPr="002C2084">
          <w:rPr>
            <w:rFonts w:ascii="仿宋_GB2312" w:eastAsia="仿宋_GB2312" w:hAnsi="仿宋_GB2312" w:cs="仿宋_GB2312" w:hint="eastAsia"/>
            <w:color w:val="000000"/>
            <w:sz w:val="32"/>
            <w:szCs w:val="32"/>
          </w:rPr>
          <w:t>判，准备好集团党委专题研究意识形态工作的相关材料，请各单位按要求</w:t>
        </w:r>
        <w:r>
          <w:rPr>
            <w:rFonts w:ascii="仿宋_GB2312" w:eastAsia="仿宋_GB2312" w:hAnsi="仿宋_GB2312" w:cs="仿宋_GB2312" w:hint="eastAsia"/>
            <w:color w:val="000000"/>
            <w:sz w:val="32"/>
            <w:szCs w:val="32"/>
          </w:rPr>
          <w:t>报送</w:t>
        </w:r>
        <w:r w:rsidRPr="002C2084">
          <w:rPr>
            <w:rFonts w:ascii="仿宋_GB2312" w:eastAsia="仿宋_GB2312" w:hAnsi="仿宋_GB2312" w:cs="仿宋_GB2312" w:hint="eastAsia"/>
            <w:color w:val="000000"/>
            <w:sz w:val="32"/>
            <w:szCs w:val="32"/>
          </w:rPr>
          <w:t>2018年意识形态工作</w:t>
        </w:r>
        <w:r>
          <w:rPr>
            <w:rFonts w:ascii="仿宋_GB2312" w:eastAsia="仿宋_GB2312" w:hAnsi="仿宋_GB2312" w:cs="仿宋_GB2312" w:hint="eastAsia"/>
            <w:color w:val="000000"/>
            <w:sz w:val="32"/>
            <w:szCs w:val="32"/>
          </w:rPr>
          <w:t>情况的</w:t>
        </w:r>
        <w:r w:rsidRPr="002C2084">
          <w:rPr>
            <w:rFonts w:ascii="仿宋_GB2312" w:eastAsia="仿宋_GB2312" w:hAnsi="仿宋_GB2312" w:cs="仿宋_GB2312" w:hint="eastAsia"/>
            <w:color w:val="000000"/>
            <w:sz w:val="32"/>
            <w:szCs w:val="32"/>
          </w:rPr>
          <w:t>报告</w:t>
        </w:r>
        <w:r>
          <w:rPr>
            <w:rFonts w:ascii="仿宋_GB2312" w:eastAsia="仿宋_GB2312" w:hAnsi="仿宋" w:hint="eastAsia"/>
            <w:kern w:val="0"/>
            <w:sz w:val="32"/>
            <w:szCs w:val="32"/>
          </w:rPr>
          <w:t>，现将</w:t>
        </w:r>
        <w:r w:rsidRPr="002C2084">
          <w:rPr>
            <w:rFonts w:ascii="仿宋_GB2312" w:eastAsia="仿宋_GB2312" w:hAnsi="仿宋" w:hint="eastAsia"/>
            <w:kern w:val="0"/>
            <w:sz w:val="32"/>
            <w:szCs w:val="32"/>
          </w:rPr>
          <w:t>有关</w:t>
        </w:r>
        <w:r>
          <w:rPr>
            <w:rFonts w:ascii="仿宋_GB2312" w:eastAsia="仿宋_GB2312" w:hAnsi="仿宋" w:hint="eastAsia"/>
            <w:kern w:val="0"/>
            <w:sz w:val="32"/>
            <w:szCs w:val="32"/>
          </w:rPr>
          <w:t>工作</w:t>
        </w:r>
        <w:r w:rsidRPr="002C2084">
          <w:rPr>
            <w:rFonts w:ascii="仿宋_GB2312" w:eastAsia="仿宋_GB2312" w:hAnsi="仿宋" w:hint="eastAsia"/>
            <w:kern w:val="0"/>
            <w:sz w:val="32"/>
            <w:szCs w:val="32"/>
          </w:rPr>
          <w:t>事项通知如下</w:t>
        </w:r>
        <w:r>
          <w:rPr>
            <w:rFonts w:ascii="仿宋_GB2312" w:eastAsia="仿宋_GB2312" w:hAnsi="仿宋" w:hint="eastAsia"/>
            <w:kern w:val="0"/>
            <w:sz w:val="32"/>
            <w:szCs w:val="32"/>
          </w:rPr>
          <w:t>：</w:t>
        </w:r>
      </w:ins>
    </w:p>
    <w:p w:rsidR="00AC0D85" w:rsidRPr="002C2084" w:rsidRDefault="00AC0D85" w:rsidP="00AC0D85">
      <w:pPr>
        <w:widowControl/>
        <w:spacing w:line="600" w:lineRule="exact"/>
        <w:ind w:firstLineChars="200" w:firstLine="640"/>
        <w:jc w:val="left"/>
        <w:rPr>
          <w:ins w:id="9" w:author="xiaoxue liang" w:date="2018-11-28T17:36:00Z"/>
          <w:rFonts w:ascii="仿宋_GB2312" w:eastAsia="仿宋_GB2312" w:hAnsi="仿宋"/>
          <w:kern w:val="0"/>
          <w:sz w:val="32"/>
          <w:szCs w:val="32"/>
        </w:rPr>
      </w:pPr>
      <w:ins w:id="10" w:author="xiaoxue liang" w:date="2018-11-28T17:36:00Z">
        <w:r w:rsidRPr="002C2084">
          <w:rPr>
            <w:rFonts w:ascii="仿宋_GB2312" w:eastAsia="仿宋_GB2312" w:hAnsi="仿宋" w:hint="eastAsia"/>
            <w:kern w:val="0"/>
            <w:sz w:val="32"/>
            <w:szCs w:val="32"/>
          </w:rPr>
          <w:t>（一）报告应包括但不限于以下的内容：以政治理论学习为主的</w:t>
        </w:r>
        <w:r>
          <w:rPr>
            <w:rFonts w:ascii="仿宋_GB2312" w:eastAsia="仿宋_GB2312" w:hAnsi="仿宋" w:hint="eastAsia"/>
            <w:kern w:val="0"/>
            <w:sz w:val="32"/>
            <w:szCs w:val="32"/>
          </w:rPr>
          <w:t>主流</w:t>
        </w:r>
        <w:r w:rsidRPr="002C2084">
          <w:rPr>
            <w:rFonts w:ascii="仿宋_GB2312" w:eastAsia="仿宋_GB2312" w:hAnsi="仿宋" w:hint="eastAsia"/>
            <w:kern w:val="0"/>
            <w:sz w:val="32"/>
            <w:szCs w:val="32"/>
          </w:rPr>
          <w:t>意识形态建设情况；加强意识形态阵地管理的情况，包括网站、微信</w:t>
        </w:r>
        <w:r>
          <w:rPr>
            <w:rFonts w:ascii="仿宋_GB2312" w:eastAsia="仿宋_GB2312" w:hAnsi="仿宋" w:hint="eastAsia"/>
            <w:kern w:val="0"/>
            <w:sz w:val="32"/>
            <w:szCs w:val="32"/>
          </w:rPr>
          <w:t>、微博、刊物</w:t>
        </w:r>
        <w:r w:rsidRPr="002C2084">
          <w:rPr>
            <w:rFonts w:ascii="仿宋_GB2312" w:eastAsia="仿宋_GB2312" w:hAnsi="仿宋" w:hint="eastAsia"/>
            <w:kern w:val="0"/>
            <w:sz w:val="32"/>
            <w:szCs w:val="32"/>
          </w:rPr>
          <w:t>等</w:t>
        </w:r>
        <w:r>
          <w:rPr>
            <w:rFonts w:ascii="仿宋_GB2312" w:eastAsia="仿宋_GB2312" w:hAnsi="仿宋" w:hint="eastAsia"/>
            <w:kern w:val="0"/>
            <w:sz w:val="32"/>
            <w:szCs w:val="32"/>
          </w:rPr>
          <w:t>宣传载体</w:t>
        </w:r>
        <w:r w:rsidRPr="002C2084">
          <w:rPr>
            <w:rFonts w:ascii="仿宋_GB2312" w:eastAsia="仿宋_GB2312" w:hAnsi="仿宋" w:hint="eastAsia"/>
            <w:kern w:val="0"/>
            <w:sz w:val="32"/>
            <w:szCs w:val="32"/>
          </w:rPr>
          <w:t>、</w:t>
        </w:r>
        <w:r>
          <w:rPr>
            <w:rFonts w:ascii="仿宋_GB2312" w:eastAsia="仿宋_GB2312" w:hAnsi="仿宋" w:hint="eastAsia"/>
            <w:kern w:val="0"/>
            <w:sz w:val="32"/>
            <w:szCs w:val="32"/>
          </w:rPr>
          <w:t>党建宣传阵地、</w:t>
        </w:r>
        <w:r w:rsidRPr="002C2084">
          <w:rPr>
            <w:rFonts w:ascii="仿宋_GB2312" w:eastAsia="仿宋_GB2312" w:hAnsi="仿宋" w:hint="eastAsia"/>
            <w:kern w:val="0"/>
            <w:sz w:val="32"/>
            <w:szCs w:val="32"/>
          </w:rPr>
          <w:t>重大对外宣传活动、宣传物料等的管理；舆情分析</w:t>
        </w:r>
        <w:proofErr w:type="gramStart"/>
        <w:r w:rsidRPr="002C2084">
          <w:rPr>
            <w:rFonts w:ascii="仿宋_GB2312" w:eastAsia="仿宋_GB2312" w:hAnsi="仿宋" w:hint="eastAsia"/>
            <w:kern w:val="0"/>
            <w:sz w:val="32"/>
            <w:szCs w:val="32"/>
          </w:rPr>
          <w:t>研</w:t>
        </w:r>
        <w:proofErr w:type="gramEnd"/>
        <w:r w:rsidRPr="002C2084">
          <w:rPr>
            <w:rFonts w:ascii="仿宋_GB2312" w:eastAsia="仿宋_GB2312" w:hAnsi="仿宋" w:hint="eastAsia"/>
            <w:kern w:val="0"/>
            <w:sz w:val="32"/>
            <w:szCs w:val="32"/>
          </w:rPr>
          <w:t>判与处置；落实意识形态工作责任制的情况；本单位意识形态面临的形势；</w:t>
        </w:r>
        <w:r>
          <w:rPr>
            <w:rFonts w:ascii="仿宋_GB2312" w:eastAsia="仿宋_GB2312" w:hAnsi="仿宋" w:hint="eastAsia"/>
            <w:kern w:val="0"/>
            <w:sz w:val="32"/>
            <w:szCs w:val="32"/>
          </w:rPr>
          <w:t>进一步</w:t>
        </w:r>
        <w:r w:rsidRPr="002C2084">
          <w:rPr>
            <w:rFonts w:ascii="仿宋_GB2312" w:eastAsia="仿宋_GB2312" w:hAnsi="仿宋" w:hint="eastAsia"/>
            <w:kern w:val="0"/>
            <w:sz w:val="32"/>
            <w:szCs w:val="32"/>
          </w:rPr>
          <w:t>做好意识形态工作的思路和举措。</w:t>
        </w:r>
      </w:ins>
    </w:p>
    <w:p w:rsidR="00AC0D85" w:rsidRPr="00791999" w:rsidRDefault="00AC0D85" w:rsidP="00AC0D85">
      <w:pPr>
        <w:widowControl/>
        <w:spacing w:line="600" w:lineRule="exact"/>
        <w:ind w:firstLineChars="200" w:firstLine="640"/>
        <w:jc w:val="left"/>
        <w:rPr>
          <w:ins w:id="11" w:author="xiaoxue liang" w:date="2018-11-28T17:36:00Z"/>
          <w:rFonts w:ascii="仿宋_GB2312" w:eastAsia="仿宋_GB2312" w:hAnsi="仿宋"/>
          <w:kern w:val="0"/>
          <w:sz w:val="32"/>
          <w:szCs w:val="32"/>
        </w:rPr>
      </w:pPr>
      <w:ins w:id="12" w:author="xiaoxue liang" w:date="2018-11-28T17:36:00Z">
        <w:r w:rsidRPr="002C2084">
          <w:rPr>
            <w:rFonts w:ascii="仿宋_GB2312" w:eastAsia="仿宋_GB2312" w:hAnsi="仿宋" w:hint="eastAsia"/>
            <w:kern w:val="0"/>
            <w:sz w:val="32"/>
            <w:szCs w:val="32"/>
          </w:rPr>
          <w:t>（二）报告内容应有具体的工作举措</w:t>
        </w:r>
        <w:r>
          <w:rPr>
            <w:rFonts w:ascii="仿宋_GB2312" w:eastAsia="仿宋_GB2312" w:hAnsi="仿宋" w:hint="eastAsia"/>
            <w:kern w:val="0"/>
            <w:sz w:val="32"/>
            <w:szCs w:val="32"/>
          </w:rPr>
          <w:t>，表述重点突出、</w:t>
        </w:r>
        <w:r w:rsidRPr="00791999">
          <w:rPr>
            <w:rFonts w:ascii="仿宋_GB2312" w:eastAsia="仿宋_GB2312" w:hAnsi="仿宋" w:hint="eastAsia"/>
            <w:kern w:val="0"/>
            <w:sz w:val="32"/>
            <w:szCs w:val="32"/>
          </w:rPr>
          <w:t>数据详实，</w:t>
        </w:r>
        <w:r w:rsidRPr="002C2084">
          <w:rPr>
            <w:rFonts w:ascii="仿宋_GB2312" w:eastAsia="仿宋_GB2312" w:hAnsi="仿宋" w:hint="eastAsia"/>
            <w:kern w:val="0"/>
            <w:sz w:val="32"/>
            <w:szCs w:val="32"/>
          </w:rPr>
          <w:t>避免空泛。</w:t>
        </w:r>
      </w:ins>
    </w:p>
    <w:p w:rsidR="00AC0D85" w:rsidRPr="002C2084" w:rsidRDefault="00AC0D85" w:rsidP="00AC0D85">
      <w:pPr>
        <w:widowControl/>
        <w:spacing w:line="600" w:lineRule="exact"/>
        <w:ind w:firstLineChars="200" w:firstLine="640"/>
        <w:jc w:val="left"/>
        <w:rPr>
          <w:ins w:id="13" w:author="xiaoxue liang" w:date="2018-11-28T17:36:00Z"/>
          <w:rFonts w:ascii="仿宋_GB2312" w:eastAsia="仿宋_GB2312" w:hAnsi="仿宋"/>
          <w:kern w:val="0"/>
          <w:sz w:val="32"/>
          <w:szCs w:val="32"/>
        </w:rPr>
      </w:pPr>
      <w:ins w:id="14" w:author="xiaoxue liang" w:date="2018-11-28T17:36:00Z">
        <w:r w:rsidRPr="002C2084">
          <w:rPr>
            <w:rFonts w:ascii="仿宋_GB2312" w:eastAsia="仿宋_GB2312" w:hAnsi="仿宋" w:hint="eastAsia"/>
            <w:kern w:val="0"/>
            <w:sz w:val="32"/>
            <w:szCs w:val="32"/>
          </w:rPr>
          <w:t>（三）请各单位在12月12日前，将意识形态工作报告的电子版</w:t>
        </w:r>
        <w:r>
          <w:rPr>
            <w:rFonts w:ascii="仿宋_GB2312" w:eastAsia="仿宋_GB2312" w:hAnsi="仿宋" w:hint="eastAsia"/>
            <w:kern w:val="0"/>
            <w:sz w:val="32"/>
            <w:szCs w:val="32"/>
          </w:rPr>
          <w:t>、</w:t>
        </w:r>
        <w:r w:rsidRPr="002C2084">
          <w:rPr>
            <w:rFonts w:ascii="仿宋_GB2312" w:eastAsia="仿宋_GB2312" w:hAnsi="仿宋" w:hint="eastAsia"/>
            <w:kern w:val="0"/>
            <w:sz w:val="32"/>
            <w:szCs w:val="32"/>
          </w:rPr>
          <w:t>盖章扫描版（PDF格式）报集团党委宣传部</w:t>
        </w:r>
        <w:r>
          <w:rPr>
            <w:rFonts w:ascii="仿宋_GB2312" w:eastAsia="仿宋_GB2312" w:hAnsi="仿宋" w:hint="eastAsia"/>
            <w:kern w:val="0"/>
            <w:sz w:val="32"/>
            <w:szCs w:val="32"/>
          </w:rPr>
          <w:t>，邮箱</w:t>
        </w:r>
        <w:r>
          <w:rPr>
            <w:rFonts w:ascii="仿宋_GB2312" w:eastAsia="仿宋_GB2312" w:hAnsi="仿宋"/>
            <w:kern w:val="0"/>
            <w:sz w:val="32"/>
            <w:szCs w:val="32"/>
          </w:rPr>
          <w:t>liangxx</w:t>
        </w:r>
        <w:r w:rsidRPr="002C2084">
          <w:rPr>
            <w:rFonts w:ascii="仿宋_GB2312" w:eastAsia="仿宋_GB2312" w:hAnsi="仿宋" w:hint="eastAsia"/>
            <w:kern w:val="0"/>
            <w:sz w:val="32"/>
            <w:szCs w:val="32"/>
          </w:rPr>
          <w:t>@zgcgroup.com.cn。</w:t>
        </w:r>
      </w:ins>
    </w:p>
    <w:p w:rsidR="00AC0D85" w:rsidRDefault="00AC0D85" w:rsidP="00AC0D85">
      <w:pPr>
        <w:widowControl/>
        <w:spacing w:line="600" w:lineRule="exact"/>
        <w:ind w:firstLineChars="200" w:firstLine="640"/>
        <w:jc w:val="left"/>
        <w:rPr>
          <w:ins w:id="15" w:author="xiaoxue liang" w:date="2018-11-28T17:36:00Z"/>
          <w:rFonts w:ascii="仿宋_GB2312" w:eastAsia="仿宋_GB2312" w:hAnsi="仿宋"/>
          <w:kern w:val="0"/>
          <w:sz w:val="32"/>
          <w:szCs w:val="32"/>
        </w:rPr>
      </w:pPr>
    </w:p>
    <w:p w:rsidR="00AC0D85" w:rsidRDefault="00AC0D85" w:rsidP="00AC0D85">
      <w:pPr>
        <w:widowControl/>
        <w:spacing w:line="600" w:lineRule="exact"/>
        <w:ind w:firstLineChars="200" w:firstLine="640"/>
        <w:jc w:val="left"/>
        <w:rPr>
          <w:ins w:id="16" w:author="xiaoxue liang" w:date="2018-11-28T17:36:00Z"/>
          <w:rFonts w:ascii="仿宋_GB2312" w:eastAsia="仿宋_GB2312" w:hAnsi="仿宋"/>
          <w:kern w:val="0"/>
          <w:sz w:val="32"/>
          <w:szCs w:val="32"/>
        </w:rPr>
      </w:pPr>
    </w:p>
    <w:p w:rsidR="00AC0D85" w:rsidRPr="002C2084" w:rsidRDefault="00AC0D85" w:rsidP="00AC0D85">
      <w:pPr>
        <w:widowControl/>
        <w:spacing w:line="600" w:lineRule="exact"/>
        <w:ind w:firstLineChars="200" w:firstLine="640"/>
        <w:jc w:val="left"/>
        <w:rPr>
          <w:ins w:id="17" w:author="xiaoxue liang" w:date="2018-11-28T17:36:00Z"/>
          <w:rFonts w:ascii="仿宋_GB2312" w:eastAsia="仿宋_GB2312" w:hAnsi="仿宋"/>
          <w:kern w:val="0"/>
          <w:sz w:val="32"/>
          <w:szCs w:val="32"/>
        </w:rPr>
      </w:pPr>
    </w:p>
    <w:p w:rsidR="00AC0D85" w:rsidRPr="002C2084" w:rsidRDefault="00AC0D85" w:rsidP="00AC0D85">
      <w:pPr>
        <w:widowControl/>
        <w:spacing w:line="600" w:lineRule="exact"/>
        <w:ind w:firstLineChars="200" w:firstLine="640"/>
        <w:jc w:val="left"/>
        <w:rPr>
          <w:ins w:id="18" w:author="xiaoxue liang" w:date="2018-11-28T17:36:00Z"/>
          <w:rFonts w:ascii="仿宋_GB2312" w:eastAsia="仿宋_GB2312" w:hAnsi="仿宋"/>
          <w:kern w:val="0"/>
          <w:sz w:val="32"/>
          <w:szCs w:val="32"/>
        </w:rPr>
      </w:pPr>
    </w:p>
    <w:p w:rsidR="00AC0D85" w:rsidRPr="002C2084" w:rsidRDefault="00AC0D85" w:rsidP="00AC0D85">
      <w:pPr>
        <w:widowControl/>
        <w:spacing w:line="600" w:lineRule="exact"/>
        <w:ind w:firstLineChars="200" w:firstLine="640"/>
        <w:jc w:val="left"/>
        <w:rPr>
          <w:ins w:id="19" w:author="xiaoxue liang" w:date="2018-11-28T17:36:00Z"/>
          <w:rFonts w:ascii="仿宋_GB2312" w:eastAsia="仿宋_GB2312" w:hAnsi="仿宋"/>
          <w:kern w:val="0"/>
          <w:sz w:val="32"/>
          <w:szCs w:val="32"/>
        </w:rPr>
      </w:pPr>
      <w:ins w:id="20" w:author="xiaoxue liang" w:date="2018-11-28T17:36:00Z">
        <w:r w:rsidRPr="002C2084">
          <w:rPr>
            <w:rFonts w:ascii="仿宋_GB2312" w:eastAsia="仿宋_GB2312" w:hAnsi="仿宋" w:hint="eastAsia"/>
            <w:kern w:val="0"/>
            <w:sz w:val="32"/>
            <w:szCs w:val="32"/>
          </w:rPr>
          <w:t xml:space="preserve">                             </w:t>
        </w:r>
        <w:r>
          <w:rPr>
            <w:rFonts w:ascii="仿宋_GB2312" w:eastAsia="仿宋_GB2312" w:hAnsi="仿宋"/>
            <w:kern w:val="0"/>
            <w:sz w:val="32"/>
            <w:szCs w:val="32"/>
          </w:rPr>
          <w:t xml:space="preserve"> </w:t>
        </w:r>
        <w:r w:rsidRPr="002C2084">
          <w:rPr>
            <w:rFonts w:ascii="仿宋_GB2312" w:eastAsia="仿宋_GB2312" w:hAnsi="仿宋" w:hint="eastAsia"/>
            <w:kern w:val="0"/>
            <w:sz w:val="32"/>
            <w:szCs w:val="32"/>
          </w:rPr>
          <w:t>集团党委宣传部</w:t>
        </w:r>
      </w:ins>
    </w:p>
    <w:p w:rsidR="00AC0D85" w:rsidRPr="002C2084" w:rsidRDefault="00AC0D85" w:rsidP="00AC0D85">
      <w:pPr>
        <w:widowControl/>
        <w:spacing w:line="600" w:lineRule="exact"/>
        <w:ind w:firstLineChars="200" w:firstLine="640"/>
        <w:jc w:val="left"/>
        <w:rPr>
          <w:ins w:id="21" w:author="xiaoxue liang" w:date="2018-11-28T17:36:00Z"/>
          <w:rFonts w:ascii="仿宋_GB2312" w:eastAsia="仿宋_GB2312" w:hAnsi="仿宋"/>
          <w:kern w:val="0"/>
          <w:sz w:val="32"/>
          <w:szCs w:val="32"/>
        </w:rPr>
      </w:pPr>
      <w:ins w:id="22" w:author="xiaoxue liang" w:date="2018-11-28T17:36:00Z">
        <w:r w:rsidRPr="002C2084">
          <w:rPr>
            <w:rFonts w:ascii="仿宋_GB2312" w:eastAsia="仿宋_GB2312" w:hAnsi="仿宋" w:hint="eastAsia"/>
            <w:kern w:val="0"/>
            <w:sz w:val="32"/>
            <w:szCs w:val="32"/>
          </w:rPr>
          <w:t xml:space="preserve">                             2018年11月28日</w:t>
        </w:r>
      </w:ins>
    </w:p>
    <w:p w:rsidR="00AC0D85" w:rsidRDefault="00AC0D85" w:rsidP="00AC0D85">
      <w:pPr>
        <w:widowControl/>
        <w:spacing w:line="600" w:lineRule="exact"/>
        <w:ind w:firstLineChars="200" w:firstLine="640"/>
        <w:jc w:val="left"/>
        <w:rPr>
          <w:ins w:id="23" w:author="xiaoxue liang" w:date="2018-11-28T17:36:00Z"/>
          <w:rFonts w:ascii="仿宋_GB2312" w:eastAsia="仿宋_GB2312" w:hAnsi="仿宋"/>
          <w:kern w:val="0"/>
          <w:sz w:val="32"/>
          <w:szCs w:val="32"/>
        </w:rPr>
      </w:pPr>
    </w:p>
    <w:p w:rsidR="00AC0D85" w:rsidRDefault="00AC0D85" w:rsidP="00AC0D85">
      <w:pPr>
        <w:widowControl/>
        <w:spacing w:line="600" w:lineRule="exact"/>
        <w:ind w:firstLineChars="200" w:firstLine="640"/>
        <w:jc w:val="left"/>
        <w:rPr>
          <w:ins w:id="24" w:author="xiaoxue liang" w:date="2018-11-28T17:36:00Z"/>
          <w:rFonts w:ascii="仿宋_GB2312" w:eastAsia="仿宋_GB2312" w:hAnsi="仿宋"/>
          <w:kern w:val="0"/>
          <w:sz w:val="32"/>
          <w:szCs w:val="32"/>
        </w:rPr>
      </w:pPr>
    </w:p>
    <w:p w:rsidR="00AC0D85" w:rsidRDefault="00AC0D85" w:rsidP="00AC0D85">
      <w:pPr>
        <w:widowControl/>
        <w:spacing w:line="600" w:lineRule="exact"/>
        <w:ind w:firstLineChars="200" w:firstLine="640"/>
        <w:jc w:val="left"/>
        <w:rPr>
          <w:ins w:id="25" w:author="xiaoxue liang" w:date="2018-11-28T17:36:00Z"/>
          <w:rFonts w:ascii="仿宋_GB2312" w:eastAsia="仿宋_GB2312" w:hAnsi="仿宋"/>
          <w:kern w:val="0"/>
          <w:sz w:val="32"/>
          <w:szCs w:val="32"/>
        </w:rPr>
      </w:pPr>
    </w:p>
    <w:p w:rsidR="00AC0D85" w:rsidRPr="002C2084" w:rsidRDefault="00AC0D85" w:rsidP="00AC0D85">
      <w:pPr>
        <w:widowControl/>
        <w:spacing w:line="600" w:lineRule="exact"/>
        <w:ind w:firstLineChars="200" w:firstLine="640"/>
        <w:jc w:val="left"/>
        <w:rPr>
          <w:ins w:id="26" w:author="xiaoxue liang" w:date="2018-11-28T17:36:00Z"/>
          <w:rFonts w:ascii="仿宋_GB2312" w:eastAsia="仿宋_GB2312" w:hAnsi="仿宋"/>
          <w:kern w:val="0"/>
          <w:sz w:val="32"/>
          <w:szCs w:val="32"/>
        </w:rPr>
      </w:pPr>
    </w:p>
    <w:p w:rsidR="00AC0D85" w:rsidRPr="002C2084" w:rsidRDefault="00AC0D85" w:rsidP="00AC0D85">
      <w:pPr>
        <w:widowControl/>
        <w:spacing w:line="600" w:lineRule="exact"/>
        <w:jc w:val="left"/>
        <w:rPr>
          <w:ins w:id="27" w:author="xiaoxue liang" w:date="2018-11-28T17:36:00Z"/>
          <w:rFonts w:ascii="仿宋_GB2312" w:eastAsia="仿宋_GB2312" w:hAnsi="仿宋"/>
          <w:kern w:val="0"/>
          <w:sz w:val="32"/>
          <w:szCs w:val="32"/>
        </w:rPr>
      </w:pPr>
      <w:ins w:id="28" w:author="xiaoxue liang" w:date="2018-11-28T17:36:00Z">
        <w:r w:rsidRPr="002C2084">
          <w:rPr>
            <w:rFonts w:ascii="仿宋_GB2312" w:eastAsia="仿宋_GB2312" w:hAnsi="仿宋" w:hint="eastAsia"/>
            <w:kern w:val="0"/>
            <w:sz w:val="32"/>
            <w:szCs w:val="32"/>
          </w:rPr>
          <w:t>（联系人：梁晓雪；联系电话：83453686,13811884645）</w:t>
        </w:r>
      </w:ins>
    </w:p>
    <w:p w:rsidR="00AC0D85" w:rsidRDefault="00AC0D85" w:rsidP="00AC0D85">
      <w:pPr>
        <w:widowControl/>
        <w:spacing w:line="560" w:lineRule="exact"/>
        <w:jc w:val="left"/>
        <w:rPr>
          <w:ins w:id="29" w:author="xiaoxue liang" w:date="2018-11-28T17:36:00Z"/>
          <w:rFonts w:ascii="仿宋" w:eastAsia="仿宋" w:hAnsi="仿宋"/>
          <w:kern w:val="0"/>
          <w:sz w:val="32"/>
          <w:szCs w:val="32"/>
        </w:rPr>
      </w:pPr>
    </w:p>
    <w:p w:rsidR="00AC0D85" w:rsidRDefault="00AC0D85" w:rsidP="00AC0D85">
      <w:pPr>
        <w:widowControl/>
        <w:spacing w:line="560" w:lineRule="exact"/>
        <w:jc w:val="left"/>
        <w:rPr>
          <w:ins w:id="30" w:author="xiaoxue liang" w:date="2018-11-28T17:36:00Z"/>
          <w:rFonts w:ascii="仿宋" w:eastAsia="仿宋" w:hAnsi="仿宋"/>
          <w:kern w:val="0"/>
          <w:sz w:val="32"/>
          <w:szCs w:val="32"/>
        </w:rPr>
      </w:pPr>
    </w:p>
    <w:p w:rsidR="00C01F78" w:rsidRPr="00AC0D85" w:rsidRDefault="00C01F78"/>
    <w:p w:rsidR="00C474F9" w:rsidRDefault="00C474F9"/>
    <w:sectPr w:rsidR="00C474F9" w:rsidSect="00C01F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BC0" w:rsidRDefault="00692BC0" w:rsidP="00AC0D85">
      <w:r>
        <w:separator/>
      </w:r>
    </w:p>
  </w:endnote>
  <w:endnote w:type="continuationSeparator" w:id="0">
    <w:p w:rsidR="00692BC0" w:rsidRDefault="00692BC0" w:rsidP="00AC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BC0" w:rsidRDefault="00692BC0" w:rsidP="00AC0D85">
      <w:r>
        <w:separator/>
      </w:r>
    </w:p>
  </w:footnote>
  <w:footnote w:type="continuationSeparator" w:id="0">
    <w:p w:rsidR="00692BC0" w:rsidRDefault="00692BC0" w:rsidP="00AC0D8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xue liang">
    <w15:presenceInfo w15:providerId="Windows Live" w15:userId="48f2e30383547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zXd7t1bmWBiO8VkzkAsx4ue1Las=" w:salt="LWwTGMtWWTCdWqGoX3k8S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3224B0"/>
    <w:rsid w:val="00556794"/>
    <w:rsid w:val="005C7516"/>
    <w:rsid w:val="00692BC0"/>
    <w:rsid w:val="00A87AAA"/>
    <w:rsid w:val="00AC0D85"/>
    <w:rsid w:val="00C01F78"/>
    <w:rsid w:val="00C474F9"/>
    <w:rsid w:val="00D81E24"/>
    <w:rsid w:val="00DA05A6"/>
    <w:rsid w:val="00DC7D0F"/>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F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D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D85"/>
    <w:rPr>
      <w:sz w:val="18"/>
      <w:szCs w:val="18"/>
    </w:rPr>
  </w:style>
  <w:style w:type="paragraph" w:styleId="a4">
    <w:name w:val="footer"/>
    <w:basedOn w:val="a"/>
    <w:link w:val="Char0"/>
    <w:uiPriority w:val="99"/>
    <w:unhideWhenUsed/>
    <w:rsid w:val="00AC0D85"/>
    <w:pPr>
      <w:tabs>
        <w:tab w:val="center" w:pos="4153"/>
        <w:tab w:val="right" w:pos="8306"/>
      </w:tabs>
      <w:snapToGrid w:val="0"/>
      <w:jc w:val="left"/>
    </w:pPr>
    <w:rPr>
      <w:sz w:val="18"/>
      <w:szCs w:val="18"/>
    </w:rPr>
  </w:style>
  <w:style w:type="character" w:customStyle="1" w:styleId="Char0">
    <w:name w:val="页脚 Char"/>
    <w:basedOn w:val="a0"/>
    <w:link w:val="a4"/>
    <w:uiPriority w:val="99"/>
    <w:rsid w:val="00AC0D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540</Characters>
  <Application>Microsoft Office Word</Application>
  <DocSecurity>8</DocSecurity>
  <Lines>4</Lines>
  <Paragraphs>1</Paragraphs>
  <ScaleCrop>false</ScaleCrop>
  <Company>ufida</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4</cp:revision>
  <dcterms:created xsi:type="dcterms:W3CDTF">2012-05-16T03:16:00Z</dcterms:created>
  <dcterms:modified xsi:type="dcterms:W3CDTF">2019-01-03T06:05:00Z</dcterms:modified>
</cp:coreProperties>
</file>