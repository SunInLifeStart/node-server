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ins w:id="10" w:author="张建" w:date="2018-06-04T13:43:00Z"/>
          <w:rFonts w:ascii="方正小标宋简体" w:hAnsi="Times New Roman" w:eastAsia="方正小标宋简体"/>
          <w:spacing w:val="-6"/>
          <w:sz w:val="44"/>
          <w:szCs w:val="44"/>
        </w:rPr>
      </w:pPr>
      <w:ins w:id="11" w:author="张建" w:date="2018-06-04T13:43:00Z">
        <w:bookmarkStart w:id="0" w:name="_GoBack"/>
        <w:bookmarkEnd w:id="0"/>
        <w:r>
          <w:rPr>
            <w:rFonts w:hint="eastAsia" w:ascii="方正小标宋简体" w:hAnsi="Times New Roman" w:eastAsia="方正小标宋简体"/>
            <w:sz w:val="44"/>
            <w:szCs w:val="44"/>
          </w:rPr>
          <w:t>在集团风险管理与</w:t>
        </w:r>
      </w:ins>
      <w:ins w:id="12" w:author="张建" w:date="2018-06-04T13:43:00Z">
        <w:r>
          <w:rPr>
            <w:rFonts w:hint="eastAsia" w:ascii="方正小标宋简体" w:hAnsi="Times New Roman" w:eastAsia="方正小标宋简体"/>
            <w:spacing w:val="-6"/>
            <w:sz w:val="44"/>
            <w:szCs w:val="44"/>
          </w:rPr>
          <w:t>审计工作会上的讲话</w:t>
        </w:r>
      </w:ins>
    </w:p>
    <w:p>
      <w:pPr>
        <w:spacing w:line="580" w:lineRule="exact"/>
        <w:jc w:val="center"/>
        <w:rPr>
          <w:ins w:id="13" w:author="张建" w:date="2018-06-04T13:43:00Z"/>
          <w:rFonts w:ascii="楷体_GB2312" w:eastAsia="楷体_GB2312"/>
          <w:sz w:val="32"/>
          <w:szCs w:val="32"/>
        </w:rPr>
      </w:pPr>
      <w:ins w:id="14" w:author="张建" w:date="2018-06-04T13:43:00Z">
        <w:r>
          <w:rPr>
            <w:rFonts w:hint="eastAsia" w:ascii="楷体_GB2312" w:eastAsia="楷体_GB2312"/>
            <w:sz w:val="32"/>
            <w:szCs w:val="32"/>
          </w:rPr>
          <w:t>党委书记、董事长 赵长山</w:t>
        </w:r>
      </w:ins>
    </w:p>
    <w:p>
      <w:pPr>
        <w:spacing w:line="580" w:lineRule="exact"/>
        <w:jc w:val="center"/>
        <w:rPr>
          <w:ins w:id="15" w:author="张建" w:date="2018-06-04T13:47:00Z"/>
          <w:rFonts w:ascii="楷体_GB2312" w:eastAsia="楷体_GB2312"/>
          <w:sz w:val="32"/>
          <w:szCs w:val="32"/>
        </w:rPr>
      </w:pPr>
      <w:ins w:id="16" w:author="张建" w:date="2018-06-04T13:43:00Z">
        <w:r>
          <w:rPr>
            <w:rFonts w:hint="eastAsia" w:ascii="楷体_GB2312" w:eastAsia="楷体_GB2312"/>
            <w:sz w:val="32"/>
            <w:szCs w:val="32"/>
          </w:rPr>
          <w:t>（2018年5月29日）</w:t>
        </w:r>
      </w:ins>
    </w:p>
    <w:p>
      <w:pPr>
        <w:spacing w:line="580" w:lineRule="exact"/>
        <w:jc w:val="center"/>
        <w:rPr>
          <w:ins w:id="17" w:author="张建" w:date="2018-06-04T13:43:00Z"/>
          <w:rFonts w:ascii="楷体_GB2312" w:eastAsia="楷体_GB2312"/>
          <w:sz w:val="32"/>
          <w:szCs w:val="32"/>
        </w:rPr>
      </w:pPr>
    </w:p>
    <w:p>
      <w:pPr>
        <w:spacing w:line="580" w:lineRule="exact"/>
        <w:rPr>
          <w:ins w:id="18" w:author="张建" w:date="2018-06-04T13:43:00Z"/>
          <w:rFonts w:ascii="仿宋" w:hAnsi="仿宋" w:eastAsia="仿宋"/>
          <w:sz w:val="32"/>
          <w:szCs w:val="32"/>
        </w:rPr>
      </w:pPr>
      <w:ins w:id="19" w:author="张建" w:date="2018-06-04T13:43:00Z">
        <w:r>
          <w:rPr>
            <w:rFonts w:hint="eastAsia" w:ascii="仿宋" w:hAnsi="仿宋" w:eastAsia="仿宋"/>
            <w:sz w:val="32"/>
            <w:szCs w:val="32"/>
          </w:rPr>
          <w:t>同志们：</w:t>
        </w:r>
      </w:ins>
    </w:p>
    <w:p>
      <w:pPr>
        <w:spacing w:line="580" w:lineRule="exact"/>
        <w:ind w:firstLine="640" w:firstLineChars="200"/>
        <w:rPr>
          <w:ins w:id="20" w:author="张建" w:date="2018-06-04T13:43:00Z"/>
          <w:rFonts w:ascii="仿宋_GB2312" w:eastAsia="仿宋_GB2312"/>
          <w:sz w:val="32"/>
          <w:szCs w:val="32"/>
        </w:rPr>
      </w:pPr>
      <w:ins w:id="21" w:author="张建" w:date="2018-06-04T13:43:00Z">
        <w:r>
          <w:rPr>
            <w:rFonts w:ascii="仿宋" w:hAnsi="仿宋" w:eastAsia="仿宋"/>
            <w:sz w:val="32"/>
            <w:szCs w:val="32"/>
          </w:rPr>
          <w:t>今天，我们在这里召开</w:t>
        </w:r>
      </w:ins>
      <w:ins w:id="22" w:author="张建" w:date="2018-06-04T13:43:00Z">
        <w:r>
          <w:rPr>
            <w:rFonts w:hint="eastAsia" w:ascii="仿宋" w:hAnsi="仿宋" w:eastAsia="仿宋"/>
            <w:sz w:val="32"/>
            <w:szCs w:val="32"/>
          </w:rPr>
          <w:t>2018年集团风险管理与</w:t>
        </w:r>
      </w:ins>
      <w:ins w:id="23" w:author="张建" w:date="2018-06-04T13:43:00Z">
        <w:r>
          <w:rPr>
            <w:rFonts w:ascii="仿宋" w:hAnsi="仿宋" w:eastAsia="仿宋"/>
            <w:sz w:val="32"/>
            <w:szCs w:val="32"/>
          </w:rPr>
          <w:t>审计工作会议</w:t>
        </w:r>
      </w:ins>
      <w:ins w:id="24" w:author="张建" w:date="2018-06-04T13:43:00Z">
        <w:r>
          <w:rPr>
            <w:rFonts w:hint="eastAsia" w:ascii="仿宋" w:hAnsi="仿宋" w:eastAsia="仿宋"/>
            <w:sz w:val="32"/>
            <w:szCs w:val="32"/>
          </w:rPr>
          <w:t>，主要目的是认真学习习近平总书记在中央审计委员会第一次会议上的重要讲话，回顾总结2017年</w:t>
        </w:r>
      </w:ins>
      <w:ins w:id="25" w:author="张建" w:date="2018-06-04T13:43:00Z">
        <w:r>
          <w:rPr>
            <w:rFonts w:ascii="仿宋" w:hAnsi="仿宋" w:eastAsia="仿宋"/>
            <w:sz w:val="32"/>
            <w:szCs w:val="32"/>
          </w:rPr>
          <w:t>工作</w:t>
        </w:r>
      </w:ins>
      <w:ins w:id="26" w:author="张建" w:date="2018-06-04T13:43:00Z">
        <w:r>
          <w:rPr>
            <w:rFonts w:hint="eastAsia" w:ascii="仿宋" w:hAnsi="仿宋" w:eastAsia="仿宋"/>
            <w:sz w:val="32"/>
            <w:szCs w:val="32"/>
          </w:rPr>
          <w:t>，研究部署集团2018年风险管理与审计工作。刚才，李妍同志通报了集团2017年风险管理与审计工作开展情况，部署了2018年各项工作任务。中关村管委会资产管理和审计处杨荣兰处长出席今天的会议，并代表管委会对集团加强审计工作提出了明确具体要求。请大家认真学习领会，抓好落实。软件园公司、海开公司分别介绍了开展风控和内审工作的先进经验，希望各单位取长补短，相互促进，共同进步。下面，我</w:t>
        </w:r>
      </w:ins>
      <w:ins w:id="27" w:author="张建" w:date="2018-06-04T13:43:00Z">
        <w:r>
          <w:rPr>
            <w:rFonts w:ascii="仿宋" w:hAnsi="仿宋" w:eastAsia="仿宋"/>
            <w:sz w:val="32"/>
            <w:szCs w:val="32"/>
          </w:rPr>
          <w:t>讲</w:t>
        </w:r>
      </w:ins>
      <w:ins w:id="28" w:author="张建" w:date="2018-06-04T13:43:00Z">
        <w:r>
          <w:rPr>
            <w:rFonts w:hint="eastAsia" w:ascii="仿宋" w:hAnsi="仿宋" w:eastAsia="仿宋"/>
            <w:sz w:val="32"/>
            <w:szCs w:val="32"/>
          </w:rPr>
          <w:t>几点</w:t>
        </w:r>
      </w:ins>
      <w:ins w:id="29" w:author="张建" w:date="2018-06-04T13:43:00Z">
        <w:r>
          <w:rPr>
            <w:rFonts w:ascii="仿宋" w:hAnsi="仿宋" w:eastAsia="仿宋"/>
            <w:sz w:val="32"/>
            <w:szCs w:val="32"/>
          </w:rPr>
          <w:t>意见</w:t>
        </w:r>
      </w:ins>
      <w:ins w:id="30" w:author="张建" w:date="2018-06-04T13:43:00Z">
        <w:r>
          <w:rPr>
            <w:rFonts w:hint="eastAsia" w:ascii="仿宋" w:hAnsi="仿宋" w:eastAsia="仿宋"/>
            <w:sz w:val="32"/>
            <w:szCs w:val="32"/>
          </w:rPr>
          <w:t>：</w:t>
        </w:r>
      </w:ins>
    </w:p>
    <w:p>
      <w:pPr>
        <w:spacing w:line="580" w:lineRule="exact"/>
        <w:ind w:firstLine="640" w:firstLineChars="200"/>
        <w:rPr>
          <w:ins w:id="31" w:author="张建" w:date="2018-06-04T13:43:00Z"/>
          <w:rFonts w:ascii="黑体" w:hAnsi="黑体" w:eastAsia="黑体"/>
          <w:sz w:val="32"/>
          <w:szCs w:val="32"/>
        </w:rPr>
      </w:pPr>
      <w:ins w:id="32" w:author="张建" w:date="2018-06-04T13:43:00Z">
        <w:r>
          <w:rPr>
            <w:rFonts w:ascii="黑体" w:hAnsi="黑体" w:eastAsia="黑体"/>
            <w:sz w:val="32"/>
            <w:szCs w:val="32"/>
          </w:rPr>
          <w:t>一、</w:t>
        </w:r>
      </w:ins>
      <w:ins w:id="33" w:author="张建" w:date="2018-06-04T13:43:00Z">
        <w:r>
          <w:rPr>
            <w:rFonts w:hint="eastAsia" w:ascii="黑体" w:hAnsi="黑体" w:eastAsia="黑体"/>
            <w:sz w:val="32"/>
            <w:szCs w:val="32"/>
          </w:rPr>
          <w:t>充分认识集团风险管理和审计工作的重要性</w:t>
        </w:r>
      </w:ins>
    </w:p>
    <w:p>
      <w:pPr>
        <w:spacing w:line="580" w:lineRule="exact"/>
        <w:ind w:firstLine="640" w:firstLineChars="200"/>
        <w:rPr>
          <w:ins w:id="34" w:author="张建" w:date="2018-06-04T13:43:00Z"/>
          <w:rFonts w:ascii="仿宋" w:hAnsi="仿宋" w:eastAsia="仿宋"/>
          <w:sz w:val="32"/>
          <w:szCs w:val="32"/>
        </w:rPr>
      </w:pPr>
      <w:ins w:id="35" w:author="张建" w:date="2018-06-04T13:43:00Z">
        <w:r>
          <w:rPr>
            <w:rFonts w:hint="eastAsia" w:ascii="仿宋" w:hAnsi="仿宋" w:eastAsia="仿宋"/>
            <w:sz w:val="32"/>
            <w:szCs w:val="32"/>
          </w:rPr>
          <w:t>风险管理和审计是集团持续健康发展的重要保障，</w:t>
        </w:r>
      </w:ins>
      <w:ins w:id="36" w:author="张建" w:date="2018-06-04T13:43:00Z">
        <w:r>
          <w:rPr>
            <w:rFonts w:ascii="仿宋" w:hAnsi="仿宋" w:eastAsia="仿宋"/>
            <w:sz w:val="32"/>
            <w:szCs w:val="32"/>
          </w:rPr>
          <w:t>贯穿于经营管理的始终,共同服务于</w:t>
        </w:r>
      </w:ins>
      <w:ins w:id="37" w:author="张建" w:date="2018-06-04T13:43:00Z">
        <w:r>
          <w:rPr>
            <w:rFonts w:hint="eastAsia" w:ascii="仿宋" w:hAnsi="仿宋" w:eastAsia="仿宋"/>
            <w:sz w:val="32"/>
            <w:szCs w:val="32"/>
          </w:rPr>
          <w:t>集团</w:t>
        </w:r>
      </w:ins>
      <w:ins w:id="38" w:author="张建" w:date="2018-06-04T13:43:00Z">
        <w:r>
          <w:rPr>
            <w:rFonts w:ascii="仿宋" w:hAnsi="仿宋" w:eastAsia="仿宋"/>
            <w:sz w:val="32"/>
            <w:szCs w:val="32"/>
          </w:rPr>
          <w:t>经营、战略</w:t>
        </w:r>
      </w:ins>
      <w:ins w:id="39" w:author="张建" w:date="2018-06-04T13:43:00Z">
        <w:r>
          <w:rPr>
            <w:rFonts w:hint="eastAsia" w:ascii="仿宋" w:hAnsi="仿宋" w:eastAsia="仿宋"/>
            <w:sz w:val="32"/>
            <w:szCs w:val="32"/>
          </w:rPr>
          <w:t>目</w:t>
        </w:r>
      </w:ins>
      <w:ins w:id="40" w:author="张建" w:date="2018-06-04T13:43:00Z">
        <w:r>
          <w:rPr>
            <w:rFonts w:ascii="仿宋" w:hAnsi="仿宋" w:eastAsia="仿宋"/>
            <w:sz w:val="32"/>
            <w:szCs w:val="32"/>
          </w:rPr>
          <w:t>标的实现。</w:t>
        </w:r>
      </w:ins>
      <w:ins w:id="41" w:author="张建" w:date="2018-06-04T13:43:00Z">
        <w:r>
          <w:rPr>
            <w:rFonts w:hint="eastAsia" w:ascii="仿宋" w:hAnsi="仿宋" w:eastAsia="仿宋"/>
            <w:sz w:val="32"/>
            <w:szCs w:val="32"/>
          </w:rPr>
          <w:t>集团要完成国家和北京市赋予我们的服务全国科创中心建设的历史使命，必须做好风险防控，依法依规经营。</w:t>
        </w:r>
      </w:ins>
    </w:p>
    <w:p>
      <w:pPr>
        <w:spacing w:line="580" w:lineRule="exact"/>
        <w:ind w:firstLine="640" w:firstLineChars="200"/>
        <w:rPr>
          <w:ins w:id="42" w:author="张建" w:date="2018-06-04T13:43:00Z"/>
          <w:rFonts w:ascii="仿宋" w:hAnsi="仿宋" w:eastAsia="仿宋"/>
          <w:sz w:val="32"/>
          <w:szCs w:val="32"/>
        </w:rPr>
      </w:pPr>
      <w:ins w:id="43" w:author="张建" w:date="2018-06-04T13:43:00Z">
        <w:r>
          <w:rPr>
            <w:rFonts w:hint="eastAsia" w:ascii="仿宋" w:hAnsi="仿宋" w:eastAsia="仿宋"/>
            <w:sz w:val="32"/>
            <w:szCs w:val="32"/>
          </w:rPr>
          <w:t>过去几年来，集团在风险管理和内部审计方面，做了大量扎实且富有成效的工作，为集团规范运作、防范风险做出了积极贡献。</w:t>
        </w:r>
      </w:ins>
      <w:ins w:id="44" w:author="张建" w:date="2018-06-04T13:43:00Z">
        <w:r>
          <w:rPr>
            <w:rFonts w:hint="eastAsia" w:ascii="仿宋" w:hAnsi="仿宋" w:eastAsia="仿宋"/>
            <w:b/>
            <w:sz w:val="32"/>
            <w:szCs w:val="32"/>
          </w:rPr>
          <w:t>一是，</w:t>
        </w:r>
      </w:ins>
      <w:ins w:id="45" w:author="张建" w:date="2018-06-04T13:43:00Z">
        <w:r>
          <w:rPr>
            <w:rFonts w:hint="eastAsia" w:ascii="仿宋" w:hAnsi="仿宋" w:eastAsia="仿宋"/>
            <w:sz w:val="32"/>
            <w:szCs w:val="32"/>
          </w:rPr>
          <w:t>在重要业务推进过程中，风险管理部和业务部门密切配合，提前识别风险、提前设置控制措施，在若干个风险项目上，为集团避免或减少了巨额损失，直接体现出了风险管理的价值。</w:t>
        </w:r>
      </w:ins>
      <w:ins w:id="46" w:author="张建" w:date="2018-06-04T13:43:00Z">
        <w:r>
          <w:rPr>
            <w:rFonts w:hint="eastAsia" w:ascii="仿宋" w:hAnsi="仿宋" w:eastAsia="仿宋"/>
            <w:b/>
            <w:sz w:val="32"/>
            <w:szCs w:val="32"/>
          </w:rPr>
          <w:t>二是，</w:t>
        </w:r>
      </w:ins>
      <w:ins w:id="47" w:author="张建" w:date="2018-06-04T13:43:00Z">
        <w:r>
          <w:rPr>
            <w:rFonts w:hint="eastAsia" w:ascii="仿宋" w:hAnsi="仿宋" w:eastAsia="仿宋"/>
            <w:sz w:val="32"/>
            <w:szCs w:val="32"/>
          </w:rPr>
          <w:t>有序推进集团系统内的风险管理与内控建设。从2016年开始在总部层面开展了风险识别、内控诊断、优化流程、完善权限管理等一系列工作；在子公司层面，以担保公司、生命园公司、租赁公司、集成电路设计园、医疗器械园为试点，全面开展了内部控制体系建设，其他子公司也在集团统一指导下梳理了制度流程，完善了权限管理体系。</w:t>
        </w:r>
      </w:ins>
      <w:ins w:id="48" w:author="张建" w:date="2018-06-04T13:43:00Z">
        <w:r>
          <w:rPr>
            <w:rFonts w:hint="eastAsia" w:ascii="仿宋" w:hAnsi="仿宋" w:eastAsia="仿宋"/>
            <w:b/>
            <w:sz w:val="32"/>
            <w:szCs w:val="32"/>
          </w:rPr>
          <w:t>三是，</w:t>
        </w:r>
      </w:ins>
      <w:ins w:id="49" w:author="张建" w:date="2018-06-04T13:43:00Z">
        <w:r>
          <w:rPr>
            <w:rFonts w:hint="eastAsia" w:ascii="仿宋" w:hAnsi="仿宋" w:eastAsia="仿宋"/>
            <w:sz w:val="32"/>
            <w:szCs w:val="32"/>
          </w:rPr>
          <w:t>全面深入开展内部审计。按照“两个必审，一个全覆盖”的原则，通过经济责任审计、内控审计、其他专项审计等多种形式，以五年为周期，截止2017年实现了对所有党组织归属集团的子公司审计全覆盖。通过推动子公司审计组织体系建设，充实加强了集团系统内的审计力量，有效提升审计的独立性和专业能力，很好发挥了审计的“体检”和独立监督功能。</w:t>
        </w:r>
      </w:ins>
    </w:p>
    <w:p>
      <w:pPr>
        <w:spacing w:line="580" w:lineRule="exact"/>
        <w:ind w:firstLine="640" w:firstLineChars="200"/>
        <w:rPr>
          <w:ins w:id="50" w:author="张建" w:date="2018-06-04T13:43:00Z"/>
          <w:rFonts w:ascii="仿宋" w:hAnsi="仿宋" w:eastAsia="仿宋"/>
          <w:sz w:val="32"/>
          <w:szCs w:val="32"/>
        </w:rPr>
      </w:pPr>
      <w:ins w:id="51" w:author="张建" w:date="2018-06-04T13:43:00Z">
        <w:r>
          <w:rPr>
            <w:rFonts w:hint="eastAsia" w:ascii="仿宋" w:hAnsi="仿宋" w:eastAsia="仿宋"/>
            <w:sz w:val="32"/>
            <w:szCs w:val="32"/>
          </w:rPr>
          <w:t>过去几年，风险管理与审计的</w:t>
        </w:r>
      </w:ins>
      <w:ins w:id="52" w:author="张建" w:date="2018-06-04T13:43:00Z">
        <w:r>
          <w:rPr>
            <w:rFonts w:ascii="仿宋" w:hAnsi="仿宋" w:eastAsia="仿宋"/>
            <w:sz w:val="32"/>
            <w:szCs w:val="32"/>
          </w:rPr>
          <w:t>工作成绩</w:t>
        </w:r>
      </w:ins>
      <w:ins w:id="53" w:author="张建" w:date="2018-06-04T13:43:00Z">
        <w:r>
          <w:rPr>
            <w:rFonts w:hint="eastAsia" w:ascii="仿宋" w:hAnsi="仿宋" w:eastAsia="仿宋"/>
            <w:sz w:val="32"/>
            <w:szCs w:val="32"/>
          </w:rPr>
          <w:t>值得肯定，未来的工作任重道远。前不久，中央审计委员会正式设立，习总书记亲自担任委员会主任，李克强总理和中央纪检委书记赵乐际担任副主任。中央审计委员会领导架构层次之高，凸显出党中央对审计监督前所未有的重视。5月23日习近平总书记主持召开中央审计委员会第一次会议并发表了重要讲话。习总书记强调，改革审计管理体制，组建中央审计委员会，是加强党对审计工作领导的重大举措。要落实党中央对审计工作的部署要求，加强全国审计工作统筹，优化审计资源配置，做到应审尽审、凡审必严、严肃问责，努力构建集中统一、全面覆盖、权威高效的审计监督体系，更好发挥审计在党和国家监督体系中的重要作用。</w:t>
        </w:r>
      </w:ins>
    </w:p>
    <w:p>
      <w:pPr>
        <w:spacing w:line="580" w:lineRule="exact"/>
        <w:ind w:firstLine="640" w:firstLineChars="200"/>
        <w:rPr>
          <w:ins w:id="54" w:author="张建" w:date="2018-06-04T13:43:00Z"/>
          <w:rFonts w:ascii="仿宋" w:hAnsi="仿宋" w:eastAsia="仿宋"/>
          <w:sz w:val="32"/>
          <w:szCs w:val="32"/>
        </w:rPr>
      </w:pPr>
      <w:ins w:id="55" w:author="张建" w:date="2018-06-04T13:43:00Z">
        <w:r>
          <w:rPr>
            <w:rFonts w:hint="eastAsia" w:ascii="仿宋" w:hAnsi="仿宋" w:eastAsia="仿宋"/>
            <w:sz w:val="32"/>
            <w:szCs w:val="32"/>
          </w:rPr>
          <w:t>集团为了加强对审计工作的统筹领导，于今年初批准成立了审计工作领导小组和工作协调小组，条件成熟时还要在董事会层面设立审计委员会，进一步完善集团现代企业制度。这些工作实践和今天召开工作会议部署今年的审计与风控工作，与党中央的重大决策部署和要求同频共振。各级单位也要充分认识风险管理和审计工作的重要性，加强对风险管理与审计工作的统筹领导和团队能力建设，为风险管理与审计</w:t>
        </w:r>
      </w:ins>
      <w:ins w:id="56" w:author="张建" w:date="2018-06-04T13:43:00Z">
        <w:r>
          <w:rPr>
            <w:rFonts w:ascii="仿宋" w:hAnsi="仿宋" w:eastAsia="仿宋"/>
            <w:sz w:val="32"/>
            <w:szCs w:val="32"/>
          </w:rPr>
          <w:t>人员</w:t>
        </w:r>
      </w:ins>
      <w:ins w:id="57" w:author="张建" w:date="2018-06-04T13:43:00Z">
        <w:r>
          <w:rPr>
            <w:rFonts w:hint="eastAsia" w:ascii="仿宋" w:hAnsi="仿宋" w:eastAsia="仿宋"/>
            <w:sz w:val="32"/>
            <w:szCs w:val="32"/>
          </w:rPr>
          <w:t>充分发挥其专业服务和独立监督功能提供必要的组织保障、制度保障和资源保障</w:t>
        </w:r>
      </w:ins>
      <w:ins w:id="58" w:author="张建" w:date="2018-06-04T13:43:00Z">
        <w:r>
          <w:rPr>
            <w:rFonts w:ascii="仿宋" w:hAnsi="仿宋" w:eastAsia="仿宋"/>
            <w:sz w:val="32"/>
            <w:szCs w:val="32"/>
          </w:rPr>
          <w:t>。</w:t>
        </w:r>
      </w:ins>
    </w:p>
    <w:p>
      <w:pPr>
        <w:spacing w:line="580" w:lineRule="exact"/>
        <w:ind w:firstLine="640" w:firstLineChars="200"/>
        <w:rPr>
          <w:ins w:id="59" w:author="张建" w:date="2018-06-04T13:43:00Z"/>
          <w:rFonts w:ascii="仿宋_GB2312" w:eastAsia="仿宋_GB2312"/>
          <w:sz w:val="32"/>
          <w:szCs w:val="32"/>
        </w:rPr>
      </w:pPr>
      <w:ins w:id="60" w:author="张建" w:date="2018-06-04T13:43:00Z">
        <w:r>
          <w:rPr>
            <w:rFonts w:ascii="黑体" w:hAnsi="黑体" w:eastAsia="黑体"/>
            <w:sz w:val="32"/>
            <w:szCs w:val="32"/>
          </w:rPr>
          <w:t>二、进一步增强</w:t>
        </w:r>
      </w:ins>
      <w:ins w:id="61" w:author="张建" w:date="2018-06-04T13:43:00Z">
        <w:r>
          <w:rPr>
            <w:rFonts w:hint="eastAsia" w:ascii="黑体" w:hAnsi="黑体" w:eastAsia="黑体"/>
            <w:sz w:val="32"/>
            <w:szCs w:val="32"/>
          </w:rPr>
          <w:t>开展风险管理与</w:t>
        </w:r>
      </w:ins>
      <w:ins w:id="62" w:author="张建" w:date="2018-06-04T13:43:00Z">
        <w:r>
          <w:rPr>
            <w:rFonts w:ascii="黑体" w:hAnsi="黑体" w:eastAsia="黑体"/>
            <w:sz w:val="32"/>
            <w:szCs w:val="32"/>
          </w:rPr>
          <w:t>审计工作的责任感和紧迫感</w:t>
        </w:r>
      </w:ins>
    </w:p>
    <w:p>
      <w:pPr>
        <w:spacing w:line="580" w:lineRule="exact"/>
        <w:ind w:firstLine="640" w:firstLineChars="200"/>
        <w:rPr>
          <w:ins w:id="63" w:author="张建" w:date="2018-06-04T13:43:00Z"/>
          <w:rFonts w:ascii="仿宋" w:hAnsi="仿宋" w:eastAsia="仿宋"/>
          <w:sz w:val="32"/>
          <w:szCs w:val="32"/>
        </w:rPr>
      </w:pPr>
      <w:ins w:id="64" w:author="张建" w:date="2018-06-04T13:43:00Z">
        <w:r>
          <w:rPr>
            <w:rFonts w:hint="eastAsia" w:ascii="仿宋" w:hAnsi="仿宋" w:eastAsia="仿宋"/>
            <w:color w:val="000000" w:themeColor="text1"/>
            <w:sz w:val="32"/>
            <w:szCs w:val="32"/>
          </w:rPr>
          <w:t>作为市政府整合创新资源的市场化平台，集团使命光荣，责任重大。2018年集团迎来一个大发展的重要战略机遇期，同时也面临诸多挑战。一些政策性问题、战略管控问题、业务结构和盈利模式问题、投资能力问题、资金链安全问题都可能给集团造成系统性、长期性的重大影响，集团上下都要高度重视，认真研究，及时制定应对措施。</w:t>
        </w:r>
      </w:ins>
      <w:ins w:id="65" w:author="张建" w:date="2018-06-04T13:43:00Z">
        <w:r>
          <w:rPr>
            <w:rFonts w:hint="eastAsia" w:ascii="仿宋" w:hAnsi="仿宋" w:eastAsia="仿宋"/>
            <w:b/>
            <w:sz w:val="32"/>
            <w:szCs w:val="32"/>
          </w:rPr>
          <w:t>政策层面，</w:t>
        </w:r>
      </w:ins>
      <w:ins w:id="66" w:author="张建" w:date="2018-06-04T13:43:00Z">
        <w:r>
          <w:rPr>
            <w:rFonts w:hint="eastAsia" w:ascii="仿宋" w:hAnsi="仿宋" w:eastAsia="仿宋"/>
            <w:sz w:val="32"/>
            <w:szCs w:val="32"/>
          </w:rPr>
          <w:t>宏观审慎的金融监管环境和相对紧缩的货币政策，给2018年集团融投资和各项业务发展带来了一定的压力。新出台的土地政策对转变园区业务发展模式提出了新要求。中美贸易摩擦等地缘政治因素对境内外投资和海外业务推进可能造成的长期影响需要进一步研究和化解。</w:t>
        </w:r>
      </w:ins>
      <w:ins w:id="67" w:author="张建" w:date="2018-06-04T13:43:00Z">
        <w:r>
          <w:rPr>
            <w:rFonts w:hint="eastAsia" w:ascii="仿宋" w:hAnsi="仿宋" w:eastAsia="仿宋"/>
            <w:b/>
            <w:sz w:val="32"/>
            <w:szCs w:val="32"/>
          </w:rPr>
          <w:t>战略层面，</w:t>
        </w:r>
      </w:ins>
      <w:ins w:id="68" w:author="张建" w:date="2018-06-04T13:43:00Z">
        <w:r>
          <w:rPr>
            <w:rFonts w:hint="eastAsia" w:ascii="仿宋" w:hAnsi="仿宋" w:eastAsia="仿宋"/>
            <w:sz w:val="32"/>
            <w:szCs w:val="32"/>
          </w:rPr>
          <w:t>2018年集团各项业务需要转型调整，需要解决好转型过程中的战略定位问题、实施路径和执行能力的问题。</w:t>
        </w:r>
      </w:ins>
      <w:ins w:id="69" w:author="张建" w:date="2018-06-04T13:43:00Z">
        <w:r>
          <w:rPr>
            <w:rFonts w:hint="eastAsia" w:ascii="仿宋" w:hAnsi="仿宋" w:eastAsia="仿宋"/>
            <w:b/>
            <w:sz w:val="32"/>
            <w:szCs w:val="32"/>
          </w:rPr>
          <w:t>经营层面，</w:t>
        </w:r>
      </w:ins>
      <w:ins w:id="70" w:author="张建" w:date="2018-06-04T13:43:00Z">
        <w:r>
          <w:rPr>
            <w:rFonts w:hint="eastAsia" w:ascii="仿宋" w:hAnsi="仿宋" w:eastAsia="仿宋"/>
            <w:sz w:val="32"/>
            <w:szCs w:val="32"/>
          </w:rPr>
          <w:t>需要重点解决好当前资金供需矛盾突出、融资压力较大的情况下可能面临的资金风险和高负债率风险。还要防范整体经济下行环境下，业务集中度和客户集中度问题可能导致的系统性风险。</w:t>
        </w:r>
      </w:ins>
    </w:p>
    <w:p>
      <w:pPr>
        <w:spacing w:line="580" w:lineRule="exact"/>
        <w:ind w:firstLine="640" w:firstLineChars="200"/>
        <w:rPr>
          <w:ins w:id="71" w:author="张建" w:date="2018-06-04T13:43:00Z"/>
          <w:rFonts w:ascii="仿宋" w:hAnsi="仿宋" w:eastAsia="仿宋"/>
          <w:sz w:val="32"/>
          <w:szCs w:val="32"/>
        </w:rPr>
      </w:pPr>
      <w:ins w:id="72" w:author="张建" w:date="2018-06-04T13:43:00Z">
        <w:r>
          <w:rPr>
            <w:rFonts w:hint="eastAsia" w:ascii="仿宋" w:hAnsi="仿宋" w:eastAsia="仿宋"/>
            <w:sz w:val="32"/>
            <w:szCs w:val="32"/>
          </w:rPr>
          <w:t>新形势下，在实现业务创新、模式创新、机制创新和管理创新的过程中，我们要从大局着眼，守住底线，避免发生低级错误。既要关注经营层面的具体风险，又要把握宏观层面的风险变化趋势；既要“低头拉车”，也要“抬头看路”。通过策略性的风险管理思想、系统化的风险管理机制和具体化可操作的风险防控措施，实现“管理有序、管理科学、管理前瞻”。</w:t>
        </w:r>
      </w:ins>
    </w:p>
    <w:p>
      <w:pPr>
        <w:spacing w:line="580" w:lineRule="exact"/>
        <w:ind w:firstLine="640" w:firstLineChars="200"/>
        <w:rPr>
          <w:ins w:id="73" w:author="张建" w:date="2018-06-04T13:43:00Z"/>
          <w:rFonts w:ascii="仿宋" w:hAnsi="仿宋" w:eastAsia="仿宋"/>
          <w:sz w:val="32"/>
          <w:szCs w:val="32"/>
        </w:rPr>
      </w:pPr>
      <w:ins w:id="74" w:author="张建" w:date="2018-06-04T13:43:00Z">
        <w:r>
          <w:rPr>
            <w:rFonts w:hint="eastAsia" w:ascii="仿宋" w:hAnsi="仿宋" w:eastAsia="仿宋"/>
            <w:sz w:val="32"/>
            <w:szCs w:val="32"/>
          </w:rPr>
          <w:t>作为多板块运营的集团企业，风险管理与审计是强化集团管控能力的重要手段。从依法治企、规范管理、提高效率的要求出发，我们要进一步明确各类业务的内控标准，划出“管理红线”；同时，根据各业务的成熟度和模式差异，保留一定的管理弹性和灵活度，进一步提高决策效率。从优化管理资源配置的目标出发，集团管控将进一步突出重点，明确关键发力点，提高信息沟通的及时性和透明度，对于风险相对集中的领域，实施重点监控，加大业务指导和审计力度。</w:t>
        </w:r>
      </w:ins>
    </w:p>
    <w:p>
      <w:pPr>
        <w:spacing w:line="580" w:lineRule="exact"/>
        <w:ind w:firstLine="640" w:firstLineChars="200"/>
        <w:rPr>
          <w:ins w:id="75" w:author="张建" w:date="2018-06-04T13:43:00Z"/>
          <w:rFonts w:ascii="黑体" w:hAnsi="黑体" w:eastAsia="黑体"/>
          <w:sz w:val="32"/>
          <w:szCs w:val="32"/>
        </w:rPr>
      </w:pPr>
      <w:ins w:id="76" w:author="张建" w:date="2018-06-04T13:43:00Z">
        <w:r>
          <w:rPr>
            <w:rFonts w:ascii="黑体" w:hAnsi="黑体" w:eastAsia="黑体"/>
            <w:sz w:val="32"/>
            <w:szCs w:val="32"/>
          </w:rPr>
          <w:t>三、</w:t>
        </w:r>
      </w:ins>
      <w:ins w:id="77" w:author="张建" w:date="2018-06-04T13:43:00Z">
        <w:r>
          <w:rPr>
            <w:rFonts w:hint="eastAsia" w:ascii="黑体" w:hAnsi="黑体" w:eastAsia="黑体"/>
            <w:sz w:val="32"/>
            <w:szCs w:val="32"/>
          </w:rPr>
          <w:t>全面推进集团风险管理与审计工作</w:t>
        </w:r>
      </w:ins>
    </w:p>
    <w:p>
      <w:pPr>
        <w:spacing w:line="580" w:lineRule="exact"/>
        <w:ind w:firstLine="640" w:firstLineChars="200"/>
        <w:rPr>
          <w:ins w:id="78" w:author="张建" w:date="2018-06-04T13:43:00Z"/>
          <w:rFonts w:ascii="仿宋" w:hAnsi="仿宋" w:eastAsia="仿宋"/>
          <w:color w:val="000000" w:themeColor="text1"/>
          <w:sz w:val="32"/>
          <w:szCs w:val="32"/>
        </w:rPr>
      </w:pPr>
      <w:ins w:id="79" w:author="张建" w:date="2018-06-04T13:43:00Z">
        <w:r>
          <w:rPr>
            <w:rFonts w:hint="eastAsia" w:ascii="仿宋" w:hAnsi="仿宋" w:eastAsia="仿宋"/>
            <w:color w:val="000000" w:themeColor="text1"/>
            <w:sz w:val="32"/>
            <w:szCs w:val="32"/>
          </w:rPr>
          <w:t>2018年，集团的风险管理和审计工作要围绕创新发展的主旋律，坚持战略导向，要从全局的高度为管理决策提供支持，为集团的创新发展献计献策，特别是要加强系统性风险的分析和把控，注重用系统化、战略化手段防范化解风险。各单位要找准定位，明确战略实施路径和盈利模式，强化内部造血功能；要进一步夯实管理基础，提升管理能力，聚焦重大风险实施精准管理；要进一步强化底线意识，在高效发展的同时保障合法合规经营。风险管理和审计工作是“一把手工程”，各单位主要负责人要高度重视，“一把手”要亲自抓，带头真正树立风险意识、法律意识、合规意识。风险管理和内部审计部门要在工作中坚持原则，充分发挥服务保障和监督作用，既要监督又要在监督中为决策管理提供有效的工作指导和服务支持。</w:t>
        </w:r>
      </w:ins>
    </w:p>
    <w:p>
      <w:pPr>
        <w:spacing w:line="580" w:lineRule="exact"/>
        <w:ind w:firstLine="640" w:firstLineChars="200"/>
        <w:rPr>
          <w:ins w:id="80" w:author="张建" w:date="2018-06-04T13:43:00Z"/>
          <w:rFonts w:ascii="仿宋" w:hAnsi="仿宋" w:eastAsia="仿宋"/>
          <w:sz w:val="32"/>
          <w:szCs w:val="32"/>
        </w:rPr>
      </w:pPr>
      <w:ins w:id="81" w:author="张建" w:date="2018-06-04T13:43:00Z">
        <w:r>
          <w:rPr>
            <w:rFonts w:hint="eastAsia" w:ascii="仿宋" w:hAnsi="仿宋" w:eastAsia="仿宋"/>
            <w:sz w:val="32"/>
            <w:szCs w:val="32"/>
          </w:rPr>
          <w:t>下面我就抓好今年的工作落实强调三点：</w:t>
        </w:r>
      </w:ins>
    </w:p>
    <w:p>
      <w:pPr>
        <w:spacing w:line="580" w:lineRule="exact"/>
        <w:ind w:firstLine="645"/>
        <w:rPr>
          <w:ins w:id="82" w:author="张建" w:date="2018-06-04T13:43:00Z"/>
          <w:rFonts w:ascii="仿宋" w:hAnsi="仿宋" w:eastAsia="仿宋"/>
          <w:sz w:val="32"/>
          <w:szCs w:val="32"/>
        </w:rPr>
      </w:pPr>
      <w:ins w:id="83" w:author="张建" w:date="2018-06-04T13:43:00Z">
        <w:r>
          <w:rPr>
            <w:rFonts w:hint="eastAsia" w:ascii="仿宋" w:hAnsi="仿宋" w:eastAsia="仿宋"/>
            <w:b/>
            <w:sz w:val="32"/>
            <w:szCs w:val="32"/>
          </w:rPr>
          <w:t>一是继续深入推进风险管理与内控体系建设。</w:t>
        </w:r>
      </w:ins>
      <w:ins w:id="84" w:author="张建" w:date="2018-06-04T13:43:00Z">
        <w:r>
          <w:rPr>
            <w:rFonts w:hint="eastAsia" w:ascii="仿宋" w:hAnsi="仿宋" w:eastAsia="仿宋"/>
            <w:sz w:val="32"/>
            <w:szCs w:val="28"/>
          </w:rPr>
          <w:t>“十三五”期间，集团在多个“主战场”上承担重要任务，各级单位要切实发挥“第一道防线”的保障作用，承担起业务风险管控的主体责任，按照集团统一要求，结合自身实际，持续推进风险管理与内控体系建设，加强对系统性风险的分析和防控，抓好制度流程建设，合理授权、提高效率，增强自身业务管理和风险防控能力，确保重大风险可控在控</w:t>
        </w:r>
      </w:ins>
      <w:ins w:id="85" w:author="张建" w:date="2018-06-04T13:43:00Z">
        <w:r>
          <w:rPr>
            <w:rFonts w:hint="eastAsia" w:ascii="仿宋" w:hAnsi="仿宋" w:eastAsia="仿宋"/>
            <w:sz w:val="32"/>
            <w:szCs w:val="32"/>
          </w:rPr>
          <w:t>。</w:t>
        </w:r>
      </w:ins>
      <w:ins w:id="86" w:author="张建" w:date="2018-06-04T13:43:00Z">
        <w:r>
          <w:rPr>
            <w:rFonts w:hint="eastAsia" w:ascii="仿宋" w:hAnsi="仿宋" w:eastAsia="仿宋"/>
            <w:sz w:val="32"/>
            <w:szCs w:val="28"/>
          </w:rPr>
          <w:t>在风险管控中还要充分利用信息化手段，提高信息沟通效率和管理透明度，让管理层明明白白看到风险集中在哪儿、风险有多大，以实现更高效率的决策和充分授权。</w:t>
        </w:r>
      </w:ins>
    </w:p>
    <w:p>
      <w:pPr>
        <w:spacing w:line="580" w:lineRule="exact"/>
        <w:ind w:firstLine="645"/>
        <w:rPr>
          <w:ins w:id="87" w:author="张建" w:date="2018-06-04T13:43:00Z"/>
          <w:rFonts w:ascii="仿宋" w:hAnsi="仿宋" w:eastAsia="仿宋"/>
          <w:color w:val="000000"/>
          <w:sz w:val="32"/>
          <w:szCs w:val="32"/>
        </w:rPr>
      </w:pPr>
      <w:ins w:id="88" w:author="张建" w:date="2018-06-04T13:43:00Z">
        <w:r>
          <w:rPr>
            <w:rFonts w:hint="eastAsia" w:ascii="仿宋" w:hAnsi="仿宋" w:eastAsia="仿宋"/>
            <w:b/>
            <w:sz w:val="32"/>
            <w:szCs w:val="32"/>
          </w:rPr>
          <w:t>二是扎实开展各项审计工作</w:t>
        </w:r>
      </w:ins>
      <w:ins w:id="89" w:author="张建" w:date="2018-06-04T13:43:00Z">
        <w:r>
          <w:rPr>
            <w:rFonts w:hint="eastAsia" w:ascii="仿宋" w:hAnsi="仿宋" w:eastAsia="仿宋"/>
            <w:sz w:val="32"/>
            <w:szCs w:val="32"/>
          </w:rPr>
          <w:t>。集团2018年审计工作计划经过集团党委会和总经理办公会研究，已经批准实施。今年的</w:t>
        </w:r>
      </w:ins>
      <w:ins w:id="90" w:author="张建" w:date="2018-06-04T13:43:00Z">
        <w:r>
          <w:rPr>
            <w:rFonts w:ascii="仿宋" w:hAnsi="仿宋" w:eastAsia="仿宋"/>
            <w:sz w:val="32"/>
            <w:szCs w:val="32"/>
          </w:rPr>
          <w:t>审计工作</w:t>
        </w:r>
      </w:ins>
      <w:ins w:id="91" w:author="张建" w:date="2018-06-04T13:43:00Z">
        <w:r>
          <w:rPr>
            <w:rFonts w:hint="eastAsia" w:ascii="仿宋" w:hAnsi="仿宋" w:eastAsia="仿宋"/>
            <w:sz w:val="32"/>
            <w:szCs w:val="32"/>
          </w:rPr>
          <w:t>要</w:t>
        </w:r>
      </w:ins>
      <w:ins w:id="92" w:author="张建" w:date="2018-06-04T13:43:00Z">
        <w:r>
          <w:rPr>
            <w:rFonts w:ascii="仿宋" w:hAnsi="仿宋" w:eastAsia="仿宋"/>
            <w:sz w:val="32"/>
            <w:szCs w:val="32"/>
          </w:rPr>
          <w:t>紧紧围绕集团</w:t>
        </w:r>
      </w:ins>
      <w:ins w:id="93" w:author="张建" w:date="2018-06-04T13:43:00Z">
        <w:r>
          <w:rPr>
            <w:rFonts w:hint="eastAsia" w:ascii="仿宋" w:hAnsi="仿宋" w:eastAsia="仿宋"/>
            <w:sz w:val="32"/>
            <w:szCs w:val="32"/>
          </w:rPr>
          <w:t>全年总体工作思路和经营目标，按照统一的风险管理目标，</w:t>
        </w:r>
      </w:ins>
      <w:ins w:id="94" w:author="张建" w:date="2018-06-04T13:43:00Z">
        <w:r>
          <w:rPr>
            <w:rFonts w:hint="eastAsia" w:ascii="仿宋" w:hAnsi="仿宋" w:eastAsia="仿宋"/>
            <w:color w:val="000000"/>
            <w:sz w:val="32"/>
            <w:szCs w:val="32"/>
          </w:rPr>
          <w:t>在完成传统的财务审计、经济责任审计、经营审计基础上，重点做好以风险为导向的，对价值链各环节、全流程的管理审计。今年起我们制定新的审计周期，从过去的五年缩短到三年，服务创新发展的整体战略，以重大项目、重点任务和高风险业务为审计重点，在三年内对所有子公司实现审计全覆盖。</w:t>
        </w:r>
      </w:ins>
    </w:p>
    <w:p>
      <w:pPr>
        <w:spacing w:line="580" w:lineRule="exact"/>
        <w:ind w:firstLine="640" w:firstLineChars="200"/>
        <w:rPr>
          <w:ins w:id="95" w:author="张建" w:date="2018-06-04T13:43:00Z"/>
          <w:rFonts w:ascii="仿宋" w:hAnsi="仿宋" w:eastAsia="仿宋"/>
          <w:sz w:val="32"/>
        </w:rPr>
      </w:pPr>
      <w:ins w:id="96" w:author="张建" w:date="2018-06-04T13:43:00Z">
        <w:r>
          <w:rPr>
            <w:rFonts w:hint="eastAsia" w:ascii="仿宋" w:hAnsi="仿宋" w:eastAsia="仿宋"/>
            <w:sz w:val="32"/>
            <w:szCs w:val="32"/>
          </w:rPr>
          <w:t>集团本部要加强对系统内审计工作的</w:t>
        </w:r>
      </w:ins>
      <w:ins w:id="97" w:author="张建" w:date="2018-06-04T13:43:00Z">
        <w:r>
          <w:rPr>
            <w:rFonts w:hint="eastAsia" w:ascii="仿宋" w:hAnsi="仿宋" w:eastAsia="仿宋"/>
            <w:sz w:val="32"/>
            <w:szCs w:val="28"/>
          </w:rPr>
          <w:t>培训和指导</w:t>
        </w:r>
      </w:ins>
      <w:ins w:id="98" w:author="张建" w:date="2018-06-04T13:43:00Z">
        <w:r>
          <w:rPr>
            <w:rFonts w:hint="eastAsia" w:ascii="仿宋" w:hAnsi="仿宋" w:eastAsia="仿宋"/>
            <w:sz w:val="32"/>
            <w:szCs w:val="32"/>
          </w:rPr>
          <w:t>，各二级子公司要充分发挥审计主体责任，建立健全内部审计职能，完善审计机构，配备高素质的团队，结合本企业实际有重点的开展一到两项审计工作。整合运用全集团审计资源，</w:t>
        </w:r>
      </w:ins>
      <w:ins w:id="99" w:author="张建" w:date="2018-06-04T13:43:00Z">
        <w:r>
          <w:rPr>
            <w:rFonts w:ascii="仿宋" w:hAnsi="仿宋" w:eastAsia="仿宋"/>
            <w:sz w:val="32"/>
            <w:szCs w:val="28"/>
          </w:rPr>
          <w:t>充分发挥审计对集团经济安全、健康运行的保护功能</w:t>
        </w:r>
      </w:ins>
      <w:ins w:id="100" w:author="张建" w:date="2018-06-04T13:43:00Z">
        <w:r>
          <w:rPr>
            <w:rFonts w:hint="eastAsia" w:ascii="仿宋" w:hAnsi="仿宋" w:eastAsia="仿宋"/>
            <w:sz w:val="32"/>
          </w:rPr>
          <w:t>。</w:t>
        </w:r>
      </w:ins>
    </w:p>
    <w:p>
      <w:pPr>
        <w:spacing w:line="580" w:lineRule="exact"/>
        <w:ind w:firstLine="643" w:firstLineChars="200"/>
        <w:rPr>
          <w:ins w:id="101" w:author="张建" w:date="2018-06-04T13:43:00Z"/>
          <w:rFonts w:ascii="仿宋" w:hAnsi="仿宋" w:eastAsia="仿宋"/>
          <w:sz w:val="32"/>
          <w:szCs w:val="32"/>
        </w:rPr>
      </w:pPr>
      <w:ins w:id="102" w:author="张建" w:date="2018-06-04T13:43:00Z">
        <w:r>
          <w:rPr>
            <w:rFonts w:hint="eastAsia" w:ascii="仿宋" w:hAnsi="仿宋" w:eastAsia="仿宋"/>
            <w:b/>
            <w:sz w:val="32"/>
            <w:szCs w:val="32"/>
          </w:rPr>
          <w:t>三是加强风险应对和问题整改。</w:t>
        </w:r>
      </w:ins>
      <w:ins w:id="103" w:author="张建" w:date="2018-06-04T13:43:00Z">
        <w:r>
          <w:rPr>
            <w:rFonts w:hint="eastAsia" w:ascii="仿宋" w:hAnsi="仿宋" w:eastAsia="仿宋"/>
            <w:sz w:val="32"/>
            <w:szCs w:val="32"/>
          </w:rPr>
          <w:t>风险管理和审计工作不但要提示风险、发现问题，更重要的是要提出解决问题的方案建议，并跟踪落实。集团各部门、各子公司要把定期评估风险、实时监控风险、主动应对风险作为一项常态化工作，融入到日常管理中，充分重视审计发现问题整改，自觉纠正工作中的失误和不足。对于重要问题整改，要建立部门间联动和协同机制，如涉及到业务操作层面的问题，总部业务部门要督促被审单位做好整改，典型问题或共性问题，要指导本板块其他子公司对照检查，举一反三；如果是涉嫌违纪问题，组织部门、纪检部门要及时跟进处理。</w:t>
        </w:r>
      </w:ins>
    </w:p>
    <w:p>
      <w:pPr>
        <w:spacing w:line="580" w:lineRule="exact"/>
        <w:ind w:firstLine="640" w:firstLineChars="200"/>
        <w:rPr>
          <w:del w:id="105" w:author="张建" w:date="2018-06-04T13:47:00Z"/>
        </w:rPr>
        <w:pPrChange w:id="104" w:author="张建" w:date="2018-06-04T13:50:00Z">
          <w:pPr/>
        </w:pPrChange>
      </w:pPr>
      <w:ins w:id="106" w:author="张建" w:date="2018-06-04T13:43:00Z">
        <w:r>
          <w:rPr>
            <w:rFonts w:ascii="仿宋" w:hAnsi="仿宋" w:eastAsia="仿宋"/>
            <w:sz w:val="32"/>
            <w:szCs w:val="32"/>
          </w:rPr>
          <w:t>同志们，</w:t>
        </w:r>
      </w:ins>
      <w:ins w:id="107" w:author="张建" w:date="2018-06-04T13:43:00Z">
        <w:r>
          <w:rPr>
            <w:rFonts w:hint="eastAsia" w:ascii="仿宋" w:hAnsi="仿宋" w:eastAsia="仿宋"/>
            <w:sz w:val="32"/>
            <w:szCs w:val="32"/>
          </w:rPr>
          <w:t>新形势赋予了风险管理与审计工作新的职责与任务，希望集团总部、各子公司广大风险管理与审计人员，都能进一步增强责任意识、担当意识</w:t>
        </w:r>
      </w:ins>
      <w:ins w:id="108" w:author="张建" w:date="2018-06-04T13:43:00Z">
        <w:r>
          <w:rPr>
            <w:rFonts w:ascii="仿宋" w:hAnsi="仿宋" w:eastAsia="仿宋"/>
            <w:sz w:val="32"/>
            <w:szCs w:val="32"/>
          </w:rPr>
          <w:t>，</w:t>
        </w:r>
      </w:ins>
      <w:ins w:id="109" w:author="张建" w:date="2018-06-04T13:43:00Z">
        <w:r>
          <w:rPr>
            <w:rFonts w:hint="eastAsia" w:ascii="仿宋" w:hAnsi="仿宋" w:eastAsia="仿宋"/>
            <w:sz w:val="32"/>
            <w:szCs w:val="32"/>
          </w:rPr>
          <w:t>锐意进取、扎实工作，以奋发有为的精神状态，努力完成全年各项风险管理与审计工作任务，有力保障集团改革发展，为加快建设具有全球影响力的服务科技创新的大型企业集团，为具有全球影响力的全国科创中心建设贡献做出积极贡献！</w:t>
        </w:r>
      </w:ins>
    </w:p>
    <w:p/>
    <w:sectPr>
      <w:footerReference r:id="rId3" w:type="default"/>
      <w:pgSz w:w="11906" w:h="16838"/>
      <w:pgMar w:top="1701" w:right="1474"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ustomXmlInsRangeStart w:id="0" w:author="张建" w:date="2018-06-04T13:50:00Z"/>
  <w:sdt>
    <w:sdtPr>
      <w:rPr/>
      <w:id w:val="12608034"/>
      <w:docPartObj>
        <w:docPartGallery w:val="AutoText"/>
      </w:docPartObj>
    </w:sdtPr>
    <w:sdtEndPr>
      <w:rPr/>
    </w:sdtEndPr>
    <w:sdtContent>
      <w:customXmlInsRangeEnd w:id="0"/>
      <w:p>
        <w:pPr>
          <w:pStyle w:val="3"/>
          <w:jc w:val="center"/>
          <w:rPr>
            <w:ins w:id="2" w:author="张建" w:date="2018-06-04T13:50:00Z"/>
          </w:rPr>
        </w:pPr>
        <w:ins w:id="4" w:author="张建" w:date="2018-06-04T13:50:00Z">
          <w:r>
            <w:rPr/>
            <w:fldChar w:fldCharType="begin"/>
          </w:r>
        </w:ins>
        <w:ins w:id="5" w:author="张建" w:date="2018-06-04T13:50:00Z">
          <w:r>
            <w:rPr/>
            <w:instrText xml:space="preserve"> PAGE   \* MERGEFORMAT </w:instrText>
          </w:r>
        </w:ins>
        <w:ins w:id="6" w:author="张建" w:date="2018-06-04T13:50:00Z">
          <w:r>
            <w:rPr/>
            <w:fldChar w:fldCharType="separate"/>
          </w:r>
        </w:ins>
        <w:r>
          <w:rPr>
            <w:lang w:val="zh-CN"/>
          </w:rPr>
          <w:t>1</w:t>
        </w:r>
        <w:ins w:id="7" w:author="张建" w:date="2018-06-04T13:50:00Z">
          <w:r>
            <w:rPr/>
            <w:fldChar w:fldCharType="end"/>
          </w:r>
        </w:ins>
      </w:p>
      <w:customXmlInsRangeStart w:id="9" w:author="张建" w:date="2018-06-04T13:50:00Z"/>
    </w:sdtContent>
  </w:sdt>
  <w:customXmlInsRangeEnd w:id="9"/>
  <w:p>
    <w:pPr>
      <w:pStyle w:val="3"/>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建">
    <w15:presenceInfo w15:providerId="None" w15:userId="张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100000" w:hash="ds8Iym2HN2cjincMj8sYLEhqq30=" w:salt="KIiOFiXRV0l8AlK5J86fUg=="/>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A6"/>
    <w:rsid w:val="001A384D"/>
    <w:rsid w:val="003224B0"/>
    <w:rsid w:val="00556794"/>
    <w:rsid w:val="00592E55"/>
    <w:rsid w:val="007C0172"/>
    <w:rsid w:val="00B50575"/>
    <w:rsid w:val="00C01F78"/>
    <w:rsid w:val="00C474F9"/>
    <w:rsid w:val="00D050E5"/>
    <w:rsid w:val="00D81E24"/>
    <w:rsid w:val="00DA05A6"/>
    <w:rsid w:val="00DC31B4"/>
    <w:rsid w:val="00DC7D0F"/>
    <w:rsid w:val="00F67B41"/>
    <w:rsid w:val="4AE9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rFonts w:ascii="Calibri" w:hAnsi="Calibri" w:eastAsia="宋体" w:cs="Times New Roman"/>
      <w:sz w:val="18"/>
      <w:szCs w:val="18"/>
    </w:rPr>
  </w:style>
  <w:style w:type="character" w:customStyle="1" w:styleId="8">
    <w:name w:val="页眉 Char"/>
    <w:basedOn w:val="5"/>
    <w:link w:val="4"/>
    <w:semiHidden/>
    <w:uiPriority w:val="99"/>
    <w:rPr>
      <w:rFonts w:ascii="Calibri" w:hAnsi="Calibri" w:eastAsia="宋体" w:cs="Times New Roman"/>
      <w:sz w:val="18"/>
      <w:szCs w:val="18"/>
    </w:rPr>
  </w:style>
  <w:style w:type="character" w:customStyle="1" w:styleId="9">
    <w:name w:val="页脚 Char"/>
    <w:basedOn w:val="5"/>
    <w:link w:val="3"/>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ufida</Company>
  <Pages>1</Pages>
  <Words>540</Words>
  <Characters>3083</Characters>
  <Lines>25</Lines>
  <Paragraphs>7</Paragraphs>
  <TotalTime>9</TotalTime>
  <ScaleCrop>false</ScaleCrop>
  <LinksUpToDate>false</LinksUpToDate>
  <CharactersWithSpaces>3616</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2012-05-16T03:16:00Z</dcterms:created>
  <dc:creator>NTKO</dc:creator>
  <cp:lastModifiedBy>杨静</cp:lastModifiedBy>
  <dcterms:modified xsi:type="dcterms:W3CDTF">2018-11-15T09:14:56Z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