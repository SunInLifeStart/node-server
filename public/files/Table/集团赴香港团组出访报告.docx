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仿宋_GB2312" w:hAnsi="仿宋_GB2312" w:eastAsia="仿宋_GB2312" w:cs="仿宋_GB2312"/>
          <w:sz w:val="32"/>
          <w:szCs w:val="32"/>
        </w:rPr>
      </w:pPr>
      <w:bookmarkStart w:id="0" w:name="_GoBack"/>
      <w:bookmarkEnd w:id="0"/>
      <w:r>
        <w:rPr>
          <w:rFonts w:hint="eastAsia" w:ascii="方正小标宋简体" w:hAnsi="方正小标宋简体" w:eastAsia="方正小标宋简体" w:cs="方正小标宋简体"/>
          <w:sz w:val="44"/>
          <w:szCs w:val="44"/>
          <w:lang w:eastAsia="zh-CN"/>
        </w:rPr>
        <w:t>出访报告</w:t>
      </w:r>
    </w:p>
    <w:p>
      <w:pPr>
        <w:spacing w:line="600" w:lineRule="exact"/>
        <w:ind w:firstLine="645"/>
        <w:jc w:val="both"/>
        <w:rPr>
          <w:rFonts w:hint="eastAsia" w:ascii="黑体" w:hAnsi="黑体" w:eastAsia="黑体" w:cs="黑体"/>
          <w:sz w:val="32"/>
          <w:szCs w:val="32"/>
          <w:lang w:eastAsia="zh-CN"/>
        </w:rPr>
      </w:pPr>
    </w:p>
    <w:p>
      <w:pPr>
        <w:spacing w:line="600" w:lineRule="exact"/>
        <w:ind w:firstLine="645"/>
        <w:jc w:val="both"/>
        <w:rPr>
          <w:rFonts w:hint="eastAsia" w:ascii="黑体" w:hAnsi="黑体" w:eastAsia="黑体" w:cs="黑体"/>
          <w:sz w:val="32"/>
          <w:szCs w:val="32"/>
          <w:lang w:eastAsia="zh-CN"/>
        </w:rPr>
      </w:pPr>
      <w:r>
        <w:rPr>
          <w:rFonts w:hint="eastAsia" w:ascii="黑体" w:hAnsi="黑体" w:eastAsia="黑体" w:cs="黑体"/>
          <w:sz w:val="32"/>
          <w:szCs w:val="32"/>
          <w:lang w:eastAsia="zh-CN"/>
        </w:rPr>
        <w:t>一、基本情况</w:t>
      </w:r>
    </w:p>
    <w:p>
      <w:pPr>
        <w:spacing w:line="600" w:lineRule="exact"/>
        <w:ind w:firstLine="645"/>
        <w:jc w:val="both"/>
        <w:rPr>
          <w:rFonts w:hint="eastAsia" w:ascii="仿宋_GB2312" w:hAnsi="华文楷体" w:eastAsia="仿宋_GB2312"/>
          <w:sz w:val="32"/>
          <w:szCs w:val="32"/>
          <w:lang w:val="en-US" w:eastAsia="zh-CN"/>
        </w:rPr>
      </w:pPr>
      <w:r>
        <w:rPr>
          <w:rFonts w:hint="eastAsia" w:ascii="仿宋_GB2312" w:hAnsi="华文楷体" w:eastAsia="仿宋_GB2312"/>
          <w:sz w:val="32"/>
          <w:szCs w:val="32"/>
          <w:lang w:val="en-US" w:eastAsia="zh-CN"/>
        </w:rPr>
        <w:t>（一）出访背景</w:t>
      </w:r>
    </w:p>
    <w:p>
      <w:pPr>
        <w:ind w:firstLine="640"/>
        <w:jc w:val="both"/>
        <w:rPr>
          <w:rFonts w:hint="eastAsia" w:ascii="仿宋_GB2312" w:eastAsia="仿宋_GB2312"/>
          <w:sz w:val="32"/>
          <w:szCs w:val="32"/>
        </w:rPr>
      </w:pPr>
      <w:r>
        <w:rPr>
          <w:rFonts w:hint="eastAsia" w:ascii="仿宋_GB2312" w:eastAsia="仿宋_GB2312"/>
          <w:sz w:val="32"/>
          <w:szCs w:val="32"/>
        </w:rPr>
        <w:t>中关村国际控股有限公司（以下简称“香港子公司”）已经于3月完成设立，已经完成了银行开户、办公场所选址、初步团队组建、相关规章制度拟定，正在进行发行私募债券工作以及相关项目的投资工作。鉴于香港子公司已经启动当地的融资及投资工作，即将涉及当地资金账户使用、境内注资汇款安排、日常财务管理、当地搭建市场化基金平台进行资本运作等一系列财务管理及风控合规方面的工作，因此由集团副总经理周武光同志带队于</w:t>
      </w:r>
      <w:r>
        <w:rPr>
          <w:rFonts w:hint="eastAsia" w:ascii="仿宋_GB2312" w:eastAsia="仿宋_GB2312"/>
          <w:sz w:val="32"/>
          <w:szCs w:val="32"/>
          <w:lang w:val="en-US" w:eastAsia="zh-CN"/>
        </w:rPr>
        <w:t>8</w:t>
      </w:r>
      <w:r>
        <w:rPr>
          <w:rFonts w:hint="eastAsia" w:ascii="仿宋_GB2312" w:eastAsia="仿宋_GB2312"/>
          <w:sz w:val="32"/>
          <w:szCs w:val="32"/>
        </w:rPr>
        <w:t>月</w:t>
      </w:r>
      <w:r>
        <w:rPr>
          <w:rFonts w:hint="eastAsia" w:ascii="仿宋_GB2312" w:eastAsia="仿宋_GB2312"/>
          <w:sz w:val="32"/>
          <w:szCs w:val="32"/>
          <w:lang w:val="en-US" w:eastAsia="zh-CN"/>
        </w:rPr>
        <w:t>20</w:t>
      </w:r>
      <w:r>
        <w:rPr>
          <w:rFonts w:hint="eastAsia" w:ascii="仿宋_GB2312" w:eastAsia="仿宋_GB2312"/>
          <w:sz w:val="32"/>
          <w:szCs w:val="32"/>
        </w:rPr>
        <w:t>-2</w:t>
      </w:r>
      <w:r>
        <w:rPr>
          <w:rFonts w:hint="eastAsia" w:ascii="仿宋_GB2312" w:eastAsia="仿宋_GB2312"/>
          <w:sz w:val="32"/>
          <w:szCs w:val="32"/>
          <w:lang w:val="en-US" w:eastAsia="zh-CN"/>
        </w:rPr>
        <w:t>4</w:t>
      </w:r>
      <w:r>
        <w:rPr>
          <w:rFonts w:hint="eastAsia" w:ascii="仿宋_GB2312" w:eastAsia="仿宋_GB2312"/>
          <w:sz w:val="32"/>
          <w:szCs w:val="32"/>
        </w:rPr>
        <w:t>日赴香港进行实际考察并落实以上相关工作内容。</w:t>
      </w:r>
    </w:p>
    <w:p>
      <w:pPr>
        <w:ind w:firstLine="640"/>
        <w:jc w:val="both"/>
        <w:rPr>
          <w:rFonts w:hint="eastAsia" w:ascii="仿宋_GB2312" w:eastAsia="仿宋_GB2312"/>
          <w:sz w:val="32"/>
          <w:szCs w:val="32"/>
          <w:lang w:eastAsia="zh-CN"/>
        </w:rPr>
      </w:pPr>
      <w:r>
        <w:rPr>
          <w:rFonts w:hint="eastAsia" w:ascii="仿宋_GB2312" w:eastAsia="仿宋_GB2312"/>
          <w:sz w:val="32"/>
          <w:szCs w:val="32"/>
          <w:lang w:eastAsia="zh-CN"/>
        </w:rPr>
        <w:t>（二）团组情况</w:t>
      </w:r>
    </w:p>
    <w:p>
      <w:pPr>
        <w:ind w:firstLine="640"/>
        <w:jc w:val="both"/>
        <w:rPr>
          <w:rFonts w:hint="eastAsia" w:ascii="仿宋_GB2312" w:eastAsia="仿宋_GB2312"/>
          <w:sz w:val="32"/>
          <w:szCs w:val="32"/>
        </w:rPr>
      </w:pPr>
      <w:r>
        <w:rPr>
          <w:rFonts w:hint="eastAsia" w:ascii="仿宋_GB2312" w:eastAsia="仿宋_GB2312"/>
          <w:sz w:val="32"/>
          <w:szCs w:val="32"/>
        </w:rPr>
        <w:t>团组一行包括集团副总经理周武光同志、集团海外业务部赵小鹏同志、林珂同志、刘伟同志、资金财务部杨爱华同志、风险管理部吕红同志共6人。</w:t>
      </w:r>
    </w:p>
    <w:p>
      <w:pPr>
        <w:spacing w:line="600" w:lineRule="exact"/>
        <w:ind w:firstLine="645"/>
        <w:jc w:val="both"/>
        <w:rPr>
          <w:rFonts w:hint="eastAsia" w:ascii="黑体" w:hAnsi="黑体" w:eastAsia="黑体" w:cs="黑体"/>
          <w:sz w:val="32"/>
          <w:szCs w:val="32"/>
          <w:lang w:eastAsia="zh-CN"/>
        </w:rPr>
      </w:pPr>
      <w:r>
        <w:rPr>
          <w:rFonts w:hint="eastAsia" w:ascii="黑体" w:hAnsi="黑体" w:eastAsia="黑体" w:cs="黑体"/>
          <w:sz w:val="32"/>
          <w:szCs w:val="32"/>
          <w:lang w:eastAsia="zh-CN"/>
        </w:rPr>
        <w:t>二、出访成果</w:t>
      </w:r>
    </w:p>
    <w:p>
      <w:pPr>
        <w:spacing w:line="600" w:lineRule="exact"/>
        <w:ind w:firstLine="645"/>
        <w:jc w:val="both"/>
        <w:rPr>
          <w:rFonts w:hint="eastAsia" w:ascii="仿宋_GB2312" w:hAnsi="仿宋_GB2312" w:eastAsia="仿宋_GB2312" w:cs="仿宋_GB2312"/>
          <w:sz w:val="32"/>
          <w:szCs w:val="32"/>
        </w:rPr>
      </w:pPr>
      <w:r>
        <w:rPr>
          <w:rFonts w:hint="eastAsia" w:ascii="仿宋_GB2312" w:eastAsia="仿宋_GB2312"/>
          <w:sz w:val="32"/>
          <w:szCs w:val="32"/>
          <w:lang w:eastAsia="zh-CN"/>
        </w:rPr>
        <w:t>（一）</w:t>
      </w:r>
      <w:r>
        <w:rPr>
          <w:rFonts w:hint="eastAsia" w:ascii="仿宋_GB2312" w:hAnsi="仿宋_GB2312" w:eastAsia="仿宋_GB2312" w:cs="仿宋_GB2312"/>
          <w:sz w:val="32"/>
          <w:szCs w:val="32"/>
        </w:rPr>
        <w:t>拜访合作伙伴京泰国际商务中心</w:t>
      </w:r>
    </w:p>
    <w:p>
      <w:pPr>
        <w:spacing w:line="600" w:lineRule="exact"/>
        <w:ind w:firstLine="645"/>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京泰国际商务中心（以下简称“京泰”）是为充分发挥香港作为“走出去”和“引进来”的桥头堡和重要平台作用而搭建的服务于北京创新创业的国际化商务平台，可提供服务式办公、共享办公室、虚拟办公室、秘书服务等，为香港子公司的前期设立工作提供了专业秘书服务。京泰为北京企业拓展香港市场起着桥梁的作用，整合香港资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服务北京企业。双方就已有的合作情况和未来合作的可能进行了沟通交流，发挥各自优势，共同助力北京市创新创业的发展。</w:t>
      </w:r>
    </w:p>
    <w:p>
      <w:pPr>
        <w:spacing w:line="600" w:lineRule="exact"/>
        <w:ind w:firstLine="645"/>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（二）对接当地专业机构搭建市场化基金平台</w:t>
      </w:r>
    </w:p>
    <w:p>
      <w:pPr>
        <w:spacing w:line="600" w:lineRule="exact"/>
        <w:ind w:firstLine="645"/>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1、建领资本</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建领资本（香港）有限公司（以下简称“建领资本”）是建信信托有限责任公司（以下简称“建信信托”）的海外子公司，负责拓展建信信托海外业务，包括境外投资控股和融资业务等。建领资本注册于两年前，目前尚处于前期业务开拓阶段，其经验对于香港子公司的起步有很好的借鉴作用。双方进行了多方面的深入沟通交流，包括搭建</w:t>
      </w:r>
      <w:r>
        <w:rPr>
          <w:rFonts w:hint="eastAsia" w:ascii="仿宋_GB2312" w:hAnsi="仿宋_GB2312" w:eastAsia="仿宋_GB2312" w:cs="仿宋_GB2312"/>
          <w:sz w:val="32"/>
          <w:szCs w:val="32"/>
          <w:lang w:eastAsia="zh-CN"/>
        </w:rPr>
        <w:t>市场化基金平台</w:t>
      </w:r>
      <w:r>
        <w:rPr>
          <w:rFonts w:hint="eastAsia" w:ascii="仿宋_GB2312" w:hAnsi="仿宋_GB2312" w:eastAsia="仿宋_GB2312" w:cs="仿宋_GB2312"/>
          <w:sz w:val="32"/>
          <w:szCs w:val="32"/>
        </w:rPr>
        <w:t>、人力资源管理、前期业务拓展情况以及香港目前市场环境等。</w:t>
      </w:r>
    </w:p>
    <w:p>
      <w:pPr>
        <w:spacing w:line="600" w:lineRule="exact"/>
        <w:ind w:firstLine="645"/>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2、汇能金控</w:t>
      </w:r>
    </w:p>
    <w:p>
      <w:pPr>
        <w:spacing w:line="600" w:lineRule="exact"/>
        <w:ind w:firstLine="645"/>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汇能金控（集团）有限公司（以下简称“汇能金控”）设立于2015年，作为一家立足香港的综合金融服务集团，致力于为内地、香港及海外客户提供多样化的金融产品和服务。旗下分为汇能资产管理有限公司和汇能证券有限公司，目前持有香港《证券及期货条例》下1号（证券交易）、2号（期货交易）、4号（证券咨询）、9号（资产管理）牌照，业务领域涵盖证券交易、IPO承销、债券承销、孖展业务、期货业务、直接投资、资产管理、结构性融资以及配套服务解决方案等。</w:t>
      </w:r>
    </w:p>
    <w:p>
      <w:pPr>
        <w:spacing w:line="600" w:lineRule="exact"/>
        <w:ind w:firstLine="645"/>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香港子公司拟通过与汇能金控此类的香港当地市场化</w:t>
      </w:r>
      <w:r>
        <w:rPr>
          <w:rFonts w:hint="eastAsia" w:ascii="仿宋_GB2312" w:hAnsi="仿宋_GB2312" w:eastAsia="仿宋_GB2312" w:cs="仿宋_GB2312"/>
          <w:sz w:val="32"/>
          <w:szCs w:val="32"/>
          <w:lang w:eastAsia="zh-CN"/>
        </w:rPr>
        <w:t>持牌机构合作设立市场化基金平台</w:t>
      </w:r>
      <w:r>
        <w:rPr>
          <w:rFonts w:hint="eastAsia" w:ascii="仿宋_GB2312" w:hAnsi="仿宋_GB2312" w:eastAsia="仿宋_GB2312" w:cs="仿宋_GB2312"/>
          <w:sz w:val="32"/>
          <w:szCs w:val="32"/>
          <w:lang w:val="en-US" w:eastAsia="zh-CN"/>
        </w:rPr>
        <w:t>用于后续香港子公司将参与的一系列科技企业投资、并购项目。通过与当地市场化投资机构合作，</w:t>
      </w:r>
      <w:r>
        <w:rPr>
          <w:rFonts w:hint="eastAsia" w:ascii="仿宋_GB2312" w:hAnsi="仿宋_GB2312" w:eastAsia="仿宋_GB2312" w:cs="仿宋_GB2312"/>
          <w:sz w:val="32"/>
          <w:szCs w:val="32"/>
          <w:lang w:eastAsia="zh-CN"/>
        </w:rPr>
        <w:t>可以利用其多年海外市场投融资的丰富经验，在交易结构的设计、金融工具使用及后续退出等方面充分发挥专业性优势并进行合规操作，充分弥补集团在海外投融资方面的经验不足。</w:t>
      </w:r>
    </w:p>
    <w:p>
      <w:pPr>
        <w:spacing w:line="600" w:lineRule="exact"/>
        <w:ind w:firstLine="645"/>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（三）考察当地潜在合作会计机构</w:t>
      </w:r>
    </w:p>
    <w:p>
      <w:pPr>
        <w:spacing w:line="600" w:lineRule="exact"/>
        <w:ind w:firstLine="645"/>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会计师事务所</w:t>
      </w:r>
    </w:p>
    <w:p>
      <w:pPr>
        <w:spacing w:line="600" w:lineRule="exact"/>
        <w:ind w:firstLine="645"/>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为选聘香港子公司会计师事务所，</w:t>
      </w:r>
      <w:r>
        <w:rPr>
          <w:rFonts w:hint="eastAsia" w:ascii="仿宋_GB2312" w:hAnsi="仿宋_GB2312" w:eastAsia="仿宋_GB2312" w:cs="仿宋_GB2312"/>
          <w:sz w:val="32"/>
          <w:szCs w:val="32"/>
          <w:lang w:eastAsia="zh-CN"/>
        </w:rPr>
        <w:t>团组</w:t>
      </w:r>
      <w:r>
        <w:rPr>
          <w:rFonts w:hint="eastAsia" w:ascii="仿宋_GB2312" w:hAnsi="仿宋_GB2312" w:eastAsia="仿宋_GB2312" w:cs="仿宋_GB2312"/>
          <w:sz w:val="32"/>
          <w:szCs w:val="32"/>
        </w:rPr>
        <w:t>本次出访分别拜访了信永中和（香港）会计师事务所有限公司（以下简称“信永中和香港”）和中瑞岳华（香港）会计师事务所（以下简称“中瑞岳华香港”）。两大机构均为国内大型会计师事务所在香港所设分所，精通香港财税规则</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了解香港金融市场，能提供审计、税务、咨询等全方位的服务。双方就集团和香港子公司的定位、海外布局情况、业务类型、需求及两大机构的服务能力和服务内容等内容进行了相对深入的沟通交流，为下一步审计机构和会计服务机构的选聘工作做准备。</w:t>
      </w:r>
    </w:p>
    <w:p>
      <w:pPr>
        <w:spacing w:line="600" w:lineRule="exact"/>
        <w:ind w:firstLine="645"/>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会计服务机构</w:t>
      </w:r>
    </w:p>
    <w:p>
      <w:pPr>
        <w:spacing w:line="600" w:lineRule="exact"/>
        <w:ind w:firstLine="66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团组考察了东方凯誉有限公司（以下简称“东方凯誉”）。东方凯誉是一家当地会计服务机构，致力于为中国及香港企业提供秘书、会计、薪酬等方面的管理服务。东方凯誉熟悉香港财务和税务相关规定，可以满足香港子公司前期财务核算、报税等需求。</w:t>
      </w:r>
    </w:p>
    <w:p>
      <w:pPr>
        <w:spacing w:line="600" w:lineRule="exact"/>
        <w:ind w:firstLine="66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（四）对接资产管理机构</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1、中国国际金融香港资产管理有限公司</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香港子公司已发行的4400万私募债以及即将发行的3亿美元公司债在短期除已知项目资金需求及不可预计的投资项目支出外，会有部分结余资金。为使流动资金能够有效的使用，香港子公司设计流动资金管理方案，将资金分散投资到整体风险较低、收益较为可观的金融产品中，获取至少覆盖融资成本的收益。团组本次出访与中国国际金融香港资产管理有限公司（以下简称“中金资管”）对接，研究了关于境外短期闲置资金的流动性管理，投资产品包括银行存款、货币市场产品及基金、公募债及基金、公募基金、AT1类的风险较低、流动性较好的金融产品的方案及投资流程。</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（五）与当地银行研究发行美元公募债方案</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sz w:val="32"/>
          <w:szCs w:val="32"/>
          <w:lang w:val="en-US" w:eastAsia="zh-CN"/>
        </w:rPr>
        <w:t>香港子公司在成功发行私募债后，计划进行3亿美元公募债券的发行。</w:t>
      </w:r>
      <w:r>
        <w:rPr>
          <w:rFonts w:hint="eastAsia" w:ascii="仿宋_GB2312" w:hAnsi="仿宋_GB2312" w:eastAsia="仿宋_GB2312" w:cs="仿宋_GB2312"/>
          <w:sz w:val="32"/>
          <w:szCs w:val="32"/>
          <w:lang w:val="en-US" w:eastAsia="zh-CN"/>
        </w:rPr>
        <w:t>发行公募债是集团打通全球融资渠道、获得国际资本市场的认知、推进中关村国际化的重要战略布局，同时，鉴于现阶段境外出资从严从紧、及集团自有流动资金的有限的情况，十三五期间预计海外板块所需资金通过境外融资、外债外用的方式解决较为高效。</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次出访团组分别与汇丰银行、建行亚洲、中国银行会谈，研究美元公募债的发行程序及具体方案，并筹备主承销商的比选工作。经过研究，集团BVI公司中关村国际有限公司拟作为发行人，集团以担保或维好的形式对其增信，发行3年期3亿美元公募债券。发行利率如</w:t>
      </w:r>
      <w:r>
        <w:rPr>
          <w:rFonts w:hint="eastAsia" w:ascii="仿宋_GB2312" w:hAnsi="仿宋_GB2312" w:eastAsia="仿宋_GB2312" w:cs="仿宋_GB2312"/>
          <w:sz w:val="32"/>
          <w:szCs w:val="32"/>
          <w:vertAlign w:val="baseline"/>
          <w:lang w:val="en-US" w:eastAsia="zh-CN"/>
        </w:rPr>
        <w:t>集团获得BBB+评级约4.8-5.5%；集团获得 A-评级 约4.5-5%；集团获得 A评级 约4.2-4.7%（维好结构利率高于以上所示0.3%。最终发行利率根据发行时美国国债利率、市场情况、具体评级结果等实际确定）。</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（六）考察当地大学及科技园区</w:t>
      </w:r>
    </w:p>
    <w:p>
      <w:pPr>
        <w:spacing w:line="600" w:lineRule="exact"/>
        <w:ind w:firstLine="66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1、调研香港科技大学</w:t>
      </w:r>
    </w:p>
    <w:p>
      <w:pPr>
        <w:spacing w:line="600" w:lineRule="exact"/>
        <w:ind w:firstLine="66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香港科技大学创立于1991年，是世界认可的年轻大学，注重跨学科研究，重点研究方向是可持续发展、创业及设计、公共政策、数据科学、机器人及自动化系统等。科大定位为一所在国际上具有深远影响，而又致力为本地服务的优秀学府。作为香港的主要大学，与政府及工商界通力合作，从创新角度</w:t>
      </w:r>
      <w:r>
        <w:rPr>
          <w:rFonts w:hint="eastAsia" w:ascii="仿宋_GB2312" w:hAnsi="仿宋_GB2312" w:eastAsia="仿宋_GB2312" w:cs="仿宋_GB2312"/>
          <w:sz w:val="32"/>
          <w:szCs w:val="32"/>
          <w:lang w:eastAsia="zh-CN"/>
        </w:rPr>
        <w:t>既有</w:t>
      </w:r>
      <w:r>
        <w:rPr>
          <w:rFonts w:hint="eastAsia" w:ascii="仿宋_GB2312" w:hAnsi="仿宋_GB2312" w:eastAsia="仿宋_GB2312" w:cs="仿宋_GB2312"/>
          <w:sz w:val="32"/>
          <w:szCs w:val="32"/>
        </w:rPr>
        <w:t>香港的基础、条件、资源，</w:t>
      </w:r>
      <w:r>
        <w:rPr>
          <w:rFonts w:hint="eastAsia" w:ascii="仿宋_GB2312" w:hAnsi="仿宋_GB2312" w:eastAsia="仿宋_GB2312" w:cs="仿宋_GB2312"/>
          <w:sz w:val="32"/>
          <w:szCs w:val="32"/>
          <w:lang w:eastAsia="zh-CN"/>
        </w:rPr>
        <w:t>又</w:t>
      </w:r>
      <w:r>
        <w:rPr>
          <w:rFonts w:hint="eastAsia" w:ascii="仿宋_GB2312" w:hAnsi="仿宋_GB2312" w:eastAsia="仿宋_GB2312" w:cs="仿宋_GB2312"/>
          <w:sz w:val="32"/>
          <w:szCs w:val="32"/>
        </w:rPr>
        <w:t>有国际化与一国两制的优势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考虑到香港科技大学拥有卓越的研究团队，在科学、技术、工程、管理及商业方面均取得了有目共睹的研究成果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集团可与其在国内创新、一带一路等各个节点开展合作、互动，如参与集团海外基金的设立、公司高管可到大学交流创业经验，学生也可到集团园区子公司参观、交流、实习等。</w:t>
      </w:r>
    </w:p>
    <w:p>
      <w:pPr>
        <w:ind w:firstLine="640" w:firstLineChars="20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2、调研香港</w:t>
      </w:r>
      <w:r>
        <w:rPr>
          <w:rFonts w:hint="eastAsia" w:ascii="仿宋_GB2312" w:hAnsi="仿宋_GB2312" w:eastAsia="仿宋_GB2312" w:cs="仿宋_GB2312"/>
          <w:sz w:val="32"/>
          <w:szCs w:val="32"/>
          <w:lang w:eastAsia="zh-CN"/>
        </w:rPr>
        <w:t>科技园</w:t>
      </w:r>
    </w:p>
    <w:p>
      <w:pPr>
        <w:ind w:firstLine="640" w:firstLineChars="20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香港科技园是香港政府设立的法人实体机构，其</w:t>
      </w:r>
      <w:r>
        <w:rPr>
          <w:rFonts w:hint="eastAsia" w:ascii="仿宋_GB2312" w:hAnsi="仿宋_GB2312" w:eastAsia="仿宋_GB2312" w:cs="仿宋_GB2312"/>
          <w:sz w:val="32"/>
          <w:szCs w:val="32"/>
        </w:rPr>
        <w:t>不以盈利为目的但商业运作市场化，经过十五年的努力，建立了稳健的基础，有生物医疗科技、电子、自寻及通讯科技、现金物料及精密工程、绿色科技等5个重点科技群组。香港科技园公司在园区内投资建立了11个实验室供生态圈内的公司使用，营造一个完善的生活实验室环境，让科研人员在园内测试新发明。香港科技园还获得了香港政府的大力支持，包括土地、房屋、资金等</w:t>
      </w:r>
      <w:r>
        <w:rPr>
          <w:rFonts w:hint="eastAsia" w:ascii="仿宋_GB2312" w:hAnsi="仿宋_GB2312" w:eastAsia="仿宋_GB2312" w:cs="仿宋_GB2312"/>
          <w:sz w:val="32"/>
          <w:szCs w:val="32"/>
          <w:lang w:eastAsia="zh-CN"/>
        </w:rPr>
        <w:t>，本次出访团组与其达成了关于共同运营空间、及搭建科技产业平台作为京港科技合作桥梁为北京和香港的科技项目及产业提供服务的合作意向。</w:t>
      </w:r>
    </w:p>
    <w:p>
      <w:pPr>
        <w:ind w:firstLine="640" w:firstLineChars="20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（七）与评级机构对接集团国际评级事宜</w:t>
      </w:r>
    </w:p>
    <w:p>
      <w:pPr>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行境外公募债券基本都需要进行国际信用评级，在获得国际评级结果后，根据评级级别、债券市场情况、及路演效果等确定最终的发行利率。境外融资层面，有效的国际评级可以获得更优质的投资者资源、更低的发行利率、及更灵活的发行规模、发行币种、发行年期。从集团自身层面，国际评级可以增强集团在国际资本市场上的认知度和良好信用形象、展示集团良好财务透明度、通过评级梳理及战略规划进一步优化公司治理。</w:t>
      </w:r>
    </w:p>
    <w:p>
      <w:pPr>
        <w:ind w:firstLine="640" w:firstLineChars="20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惠誉为全球三大评级机构之一，其在中国的地方投融资平台及国际公共财政融资评级领域获得了领先的市场地位，目前在中国覆盖155家国有企业，拥有透明的评级方法和标准。</w:t>
      </w:r>
      <w:r>
        <w:rPr>
          <w:rFonts w:hint="eastAsia" w:ascii="仿宋_GB2312" w:hAnsi="仿宋_GB2312" w:eastAsia="仿宋_GB2312" w:cs="仿宋_GB2312"/>
          <w:sz w:val="32"/>
          <w:szCs w:val="32"/>
          <w:lang w:eastAsia="zh-CN"/>
        </w:rPr>
        <w:t>团组对惠誉进行了全面业务介绍并与其探讨了评级方法论、材料准备、访谈方案等具体实施步骤。</w:t>
      </w:r>
    </w:p>
    <w:p>
      <w:pPr>
        <w:ind w:firstLine="640" w:firstLineChars="20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（八）面试香港子公司综合管理岗候选人</w:t>
      </w:r>
    </w:p>
    <w:p>
      <w:pPr>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此次出访还与当地两</w:t>
      </w:r>
      <w:r>
        <w:rPr>
          <w:rFonts w:hint="eastAsia" w:ascii="仿宋_GB2312" w:hAnsi="仿宋_GB2312" w:eastAsia="仿宋_GB2312" w:cs="仿宋_GB2312"/>
          <w:sz w:val="32"/>
          <w:szCs w:val="32"/>
          <w:lang w:val="en-US" w:eastAsia="zh-CN"/>
        </w:rPr>
        <w:t>位综合管理岗候选人进行了面试，考察了两为候选人的综合能力及未来发展意向。目前，正在与其中一位候选人进一步确认聘用细节。</w:t>
      </w:r>
    </w:p>
    <w:p>
      <w:pPr>
        <w:spacing w:line="600" w:lineRule="exact"/>
        <w:ind w:firstLine="660"/>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三、工作计划</w:t>
      </w:r>
    </w:p>
    <w:p>
      <w:pPr>
        <w:spacing w:line="600" w:lineRule="exact"/>
        <w:ind w:firstLine="66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（一）进行国际评级及发行美元公募债具体工作</w:t>
      </w:r>
    </w:p>
    <w:p>
      <w:pPr>
        <w:spacing w:line="600" w:lineRule="exact"/>
        <w:ind w:firstLine="660"/>
        <w:jc w:val="both"/>
        <w:rPr>
          <w:rFonts w:hint="eastAsia" w:ascii="仿宋_GB2312" w:hAnsi="仿宋_GB2312" w:eastAsia="仿宋_GB2312" w:cs="仿宋_GB2312"/>
          <w:b w:val="0"/>
          <w:sz w:val="32"/>
          <w:szCs w:val="32"/>
          <w:lang w:val="en-US" w:eastAsia="zh-CN"/>
        </w:rPr>
      </w:pPr>
      <w:r>
        <w:rPr>
          <w:rFonts w:hint="eastAsia" w:ascii="仿宋_GB2312" w:hAnsi="仿宋_GB2312" w:eastAsia="仿宋_GB2312" w:cs="仿宋_GB2312"/>
          <w:b w:val="0"/>
          <w:sz w:val="32"/>
          <w:szCs w:val="32"/>
          <w:lang w:val="en-US" w:eastAsia="zh-CN"/>
        </w:rPr>
        <w:t>经集团党委会决策，下一步将按程序启动集团国际评级工作、主承销商招标比选工作、相关委办局沟通报批工作，根据中关村管委会、北京市发改委等相关委办局对集团境外发债的审批情况及发行窗口择时进行3亿美元公募债券的发行，并做好工作时间进度的充分安排。同时，将本次债项纳入集团整体负债统筹规划及整体优化方案，做好境外出资、投资、盈利、还款的阶段性安排。发债短期闲置资金在符合国资管理规定、相关审计规则的前提下，进行适度风险的投资。</w:t>
      </w:r>
    </w:p>
    <w:p>
      <w:pPr>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b w:val="0"/>
          <w:sz w:val="32"/>
          <w:szCs w:val="32"/>
          <w:lang w:val="en-US" w:eastAsia="zh-CN"/>
        </w:rPr>
        <w:t>（二）聘用</w:t>
      </w:r>
      <w:r>
        <w:rPr>
          <w:rFonts w:hint="eastAsia" w:ascii="仿宋_GB2312" w:hAnsi="仿宋_GB2312" w:eastAsia="仿宋_GB2312" w:cs="仿宋_GB2312"/>
          <w:sz w:val="32"/>
          <w:szCs w:val="32"/>
        </w:rPr>
        <w:t>会计师事务所和会计服务机构</w:t>
      </w:r>
    </w:p>
    <w:p>
      <w:pPr>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香港子公司已成功发行私募债，业务已经先行，财务配套体系需要尽快建立，包括财务制度、财务核算、税收筹划等相关工作。</w:t>
      </w:r>
      <w:r>
        <w:rPr>
          <w:rFonts w:hint="eastAsia" w:ascii="仿宋_GB2312" w:hAnsi="仿宋_GB2312" w:eastAsia="仿宋_GB2312" w:cs="仿宋_GB2312"/>
          <w:sz w:val="32"/>
          <w:szCs w:val="32"/>
          <w:lang w:eastAsia="zh-CN"/>
        </w:rPr>
        <w:t>香港子公司下一步将</w:t>
      </w:r>
      <w:r>
        <w:rPr>
          <w:rFonts w:hint="eastAsia" w:ascii="仿宋_GB2312" w:hAnsi="仿宋_GB2312" w:eastAsia="仿宋_GB2312" w:cs="仿宋_GB2312"/>
          <w:sz w:val="32"/>
          <w:szCs w:val="32"/>
        </w:rPr>
        <w:t>尽快确定合作会计师事务所和会计服务机构，规范有序开展财务工作，为香港子公司的业务发展提供支持和服务。</w:t>
      </w:r>
    </w:p>
    <w:p>
      <w:pPr>
        <w:ind w:firstLine="640" w:firstLineChars="20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（三）与当地专业机构合作设立市场化基金平台</w:t>
      </w:r>
    </w:p>
    <w:p>
      <w:pPr>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香港子公司将与汇能金控细化下一步合作方案，在项目合作先行的基础上，</w:t>
      </w:r>
      <w:r>
        <w:rPr>
          <w:rFonts w:hint="eastAsia" w:ascii="仿宋_GB2312" w:hAnsi="仿宋_GB2312" w:eastAsia="仿宋_GB2312" w:cs="仿宋_GB2312"/>
          <w:sz w:val="32"/>
          <w:szCs w:val="32"/>
          <w:lang w:eastAsia="zh-CN"/>
        </w:rPr>
        <w:t>设立市场化基金平台</w:t>
      </w:r>
      <w:r>
        <w:rPr>
          <w:rFonts w:hint="eastAsia" w:ascii="仿宋_GB2312" w:hAnsi="仿宋_GB2312" w:eastAsia="仿宋_GB2312" w:cs="仿宋_GB2312"/>
          <w:sz w:val="32"/>
          <w:szCs w:val="32"/>
          <w:lang w:val="en-US" w:eastAsia="zh-CN"/>
        </w:rPr>
        <w:t>用于后续将参与的一系列科技企业投资、并购项目。</w:t>
      </w:r>
    </w:p>
    <w:p>
      <w:pPr>
        <w:ind w:firstLine="640" w:firstLineChars="200"/>
        <w:jc w:val="both"/>
        <w:rPr>
          <w:rFonts w:hint="eastAsia" w:ascii="仿宋_GB2312" w:hAnsi="仿宋_GB2312" w:eastAsia="仿宋_GB2312" w:cs="仿宋_GB2312"/>
          <w:i w:val="0"/>
          <w:caps w:val="0"/>
          <w:color w:val="333333"/>
          <w:spacing w:val="0"/>
          <w:sz w:val="32"/>
          <w:szCs w:val="32"/>
          <w:shd w:val="clear" w:fill="FFFFFF"/>
          <w:lang w:eastAsia="zh-CN"/>
        </w:rPr>
      </w:pP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i w:val="0"/>
          <w:caps w:val="0"/>
          <w:color w:val="333333"/>
          <w:spacing w:val="0"/>
          <w:sz w:val="32"/>
          <w:szCs w:val="32"/>
          <w:shd w:val="clear" w:fill="FFFFFF"/>
          <w:lang w:eastAsia="zh-CN"/>
        </w:rPr>
        <w:t>京港两地应发掘机遇、加强合作</w:t>
      </w:r>
    </w:p>
    <w:p>
      <w:pPr>
        <w:ind w:firstLine="640" w:firstLineChars="200"/>
        <w:jc w:val="both"/>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i w:val="0"/>
          <w:caps w:val="0"/>
          <w:color w:val="333333"/>
          <w:spacing w:val="0"/>
          <w:sz w:val="32"/>
          <w:szCs w:val="32"/>
          <w:shd w:val="clear" w:fill="FFFFFF"/>
          <w:lang w:eastAsia="zh-CN"/>
        </w:rPr>
        <w:t>集团与香港科技园形成一揽子合作方案，进行顶层设计、构建合作机制，</w:t>
      </w:r>
      <w:r>
        <w:rPr>
          <w:rFonts w:hint="eastAsia" w:ascii="仿宋_GB2312" w:hAnsi="仿宋_GB2312" w:eastAsia="仿宋_GB2312" w:cs="仿宋_GB2312"/>
          <w:sz w:val="32"/>
          <w:szCs w:val="32"/>
          <w:lang w:val="en-US" w:eastAsia="zh-CN"/>
        </w:rPr>
        <w:t>建议由京港政府之间签署科技合作协议、出台规划战略并进行制度创新。京港政府可建立年度京港科技合作会议，重点研究双方重大科技合作事项并统筹协调落实。同时，将京港科技合作纳入“十四五”规划纲要，积极向国家部委申请相关政策，从顶层设计进行合作计划的搭建。同时，通过政策扶持、促进互联互通互议，使纳入京港科技服务体系的项目和人才在两地均可以享受一致的待遇及统一的激励方案，对落地京港两地平台的项目进行互通互认。此外，双方项目先行、建设中关村香港创新中心，借助香港科学园在港的多处空间，包括位于沙田的香港科学园、位于九龙塘的创新中心、及目前正在与内地合作开发的河套地区等，集团输出中关村的品牌及运营经验，可以与香港科学园先由一定物业空间合作运营管理开始合作设立中关村香港创新中心，共建管理团队，打造中关村在香港的国际影响力。</w:t>
      </w:r>
    </w:p>
    <w:p>
      <w:pPr>
        <w:jc w:val="both"/>
        <w:rPr>
          <w:rFonts w:hint="eastAsia" w:ascii="仿宋_GB2312" w:hAnsi="仿宋_GB2312" w:eastAsia="仿宋_GB2312" w:cs="仿宋_GB2312"/>
          <w:i w:val="0"/>
          <w:caps w:val="0"/>
          <w:color w:val="333333"/>
          <w:spacing w:val="0"/>
          <w:sz w:val="32"/>
          <w:szCs w:val="32"/>
          <w:shd w:val="clear" w:fill="FFFFFF"/>
          <w:lang w:val="en-US" w:eastAsia="zh-CN"/>
        </w:rPr>
      </w:pPr>
    </w:p>
    <w:sectPr>
      <w:footerReference r:id="rId3" w:type="default"/>
      <w:pgSz w:w="11906" w:h="16838"/>
      <w:pgMar w:top="2098" w:right="1361" w:bottom="1474" w:left="1587" w:header="851" w:footer="992" w:gutter="0"/>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trackRevisions w:val="1"/>
  <w:documentProtection w:edit="readOnly" w:formatting="1" w:enforcement="1" w:cryptProviderType="rsaFull" w:cryptAlgorithmClass="hash" w:cryptAlgorithmType="typeAny" w:cryptAlgorithmSid="4" w:cryptSpinCount="0" w:hash="YUfHgJAuwUuKAa9wR7++sV/CvhE=" w:salt="/UMe8+6iEsKh1/Zo5hMkgQ=="/>
  <w:defaultTabStop w:val="42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91FDD"/>
    <w:rsid w:val="05C23C3E"/>
    <w:rsid w:val="097F7C6A"/>
    <w:rsid w:val="0CF660B4"/>
    <w:rsid w:val="10D469A4"/>
    <w:rsid w:val="12B91FDD"/>
    <w:rsid w:val="13881A70"/>
    <w:rsid w:val="1702645C"/>
    <w:rsid w:val="1A407CF5"/>
    <w:rsid w:val="1DB210DE"/>
    <w:rsid w:val="1EC61FB7"/>
    <w:rsid w:val="1FAA37F8"/>
    <w:rsid w:val="24A462F9"/>
    <w:rsid w:val="2501145A"/>
    <w:rsid w:val="259D5E0A"/>
    <w:rsid w:val="274A1B8B"/>
    <w:rsid w:val="27A52665"/>
    <w:rsid w:val="27ED0B8E"/>
    <w:rsid w:val="287F35FC"/>
    <w:rsid w:val="29E80D4C"/>
    <w:rsid w:val="2A2C0FB6"/>
    <w:rsid w:val="309130CB"/>
    <w:rsid w:val="30F475F2"/>
    <w:rsid w:val="32016263"/>
    <w:rsid w:val="339F4723"/>
    <w:rsid w:val="359B65CC"/>
    <w:rsid w:val="35FB370C"/>
    <w:rsid w:val="3607690C"/>
    <w:rsid w:val="36216797"/>
    <w:rsid w:val="372E6B60"/>
    <w:rsid w:val="38B56DFC"/>
    <w:rsid w:val="38C17128"/>
    <w:rsid w:val="3FDF29BB"/>
    <w:rsid w:val="40251AFC"/>
    <w:rsid w:val="426C1C0D"/>
    <w:rsid w:val="42AC4B6C"/>
    <w:rsid w:val="48AA7D20"/>
    <w:rsid w:val="49667920"/>
    <w:rsid w:val="49BD45E6"/>
    <w:rsid w:val="4B79040A"/>
    <w:rsid w:val="4DE02F34"/>
    <w:rsid w:val="4EBA402A"/>
    <w:rsid w:val="4FCB54A3"/>
    <w:rsid w:val="51291D2B"/>
    <w:rsid w:val="5271594B"/>
    <w:rsid w:val="59CD668E"/>
    <w:rsid w:val="5A5E57AD"/>
    <w:rsid w:val="5B1C22D7"/>
    <w:rsid w:val="5EA85D36"/>
    <w:rsid w:val="5FFE1D66"/>
    <w:rsid w:val="62C72342"/>
    <w:rsid w:val="63334D3B"/>
    <w:rsid w:val="648A0E5C"/>
    <w:rsid w:val="65063417"/>
    <w:rsid w:val="6AB87CD0"/>
    <w:rsid w:val="6B6C694C"/>
    <w:rsid w:val="6D535020"/>
    <w:rsid w:val="70A25EE2"/>
    <w:rsid w:val="71806844"/>
    <w:rsid w:val="72737454"/>
    <w:rsid w:val="72BD6F17"/>
    <w:rsid w:val="742E2B33"/>
    <w:rsid w:val="76BC4720"/>
    <w:rsid w:val="77C21AB6"/>
    <w:rsid w:val="77FC3E02"/>
    <w:rsid w:val="7A167C55"/>
    <w:rsid w:val="7BE3363F"/>
    <w:rsid w:val="7E9A4F1A"/>
    <w:rsid w:val="7F2173BF"/>
    <w:rsid w:val="7FDC5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Default"/>
    <w:qFormat/>
    <w:uiPriority w:val="0"/>
    <w:pPr>
      <w:widowControl w:val="0"/>
      <w:autoSpaceDE w:val="0"/>
      <w:autoSpaceDN w:val="0"/>
      <w:adjustRightInd w:val="0"/>
    </w:pPr>
    <w:rPr>
      <w:rFonts w:ascii="华文楷体" w:eastAsia="华文楷体" w:cs="华文楷体" w:hAnsiTheme="minorHAnsi"/>
      <w:color w:val="000000"/>
      <w:kern w:val="0"/>
      <w:sz w:val="24"/>
      <w:szCs w:val="24"/>
      <w:lang w:val="en-US" w:eastAsia="zh-TW"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Office_11.1.0.7967_F1E327BC-269C-435d-A152-05C5408002CA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2018-09-07T02:13:00Z</dcterms:created>
  <dc:creator>user</dc:creator>
  <cp:lastModifiedBy>杨静</cp:lastModifiedBy>
  <dcterms:modified xsi:type="dcterms:W3CDTF">2018-11-16T05:28:28Z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